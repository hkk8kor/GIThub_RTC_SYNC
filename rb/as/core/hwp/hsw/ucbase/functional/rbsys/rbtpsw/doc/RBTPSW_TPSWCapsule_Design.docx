
<file path=[Content_Types].xml><?xml version="1.0" encoding="utf-8"?>
<Types xmlns="http://schemas.openxmlformats.org/package/2006/content-types">
  <Default Extension="emf" ContentType="image/x-emf"/>
  <Default Extension="png" ContentType="image/png"/>
  <Default Extension="pptx" ContentType="application/vnd.openxmlformats-officedocument.presentationml.presentation"/>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8" w:type="dxa"/>
        <w:tblLayout w:type="fixed"/>
        <w:tblCellMar>
          <w:left w:w="0" w:type="dxa"/>
          <w:right w:w="0" w:type="dxa"/>
        </w:tblCellMar>
        <w:tblLook w:val="0000" w:firstRow="0" w:lastRow="0" w:firstColumn="0" w:lastColumn="0" w:noHBand="0" w:noVBand="0"/>
      </w:tblPr>
      <w:tblGrid>
        <w:gridCol w:w="1089"/>
        <w:gridCol w:w="6577"/>
      </w:tblGrid>
      <w:tr w:rsidR="00D93D93" w:rsidRPr="00631DD5" w14:paraId="68F8BB8E" w14:textId="77777777">
        <w:trPr>
          <w:trHeight w:val="295"/>
        </w:trPr>
        <w:tc>
          <w:tcPr>
            <w:tcW w:w="1089" w:type="dxa"/>
          </w:tcPr>
          <w:p w14:paraId="53E8DBD9" w14:textId="5DAE3765" w:rsidR="00D93D93" w:rsidRPr="00631DD5" w:rsidRDefault="000A233C">
            <w:pPr>
              <w:spacing w:line="295" w:lineRule="exact"/>
              <w:rPr>
                <w:rFonts w:eastAsia="Bosch Office Sans"/>
                <w:sz w:val="15"/>
              </w:rPr>
            </w:pPr>
            <w:bookmarkStart w:id="0" w:name="StRelese"/>
            <w:bookmarkStart w:id="1" w:name="DdReles" w:colFirst="1" w:colLast="1"/>
            <w:bookmarkStart w:id="2" w:name="bkmFormat01" w:colFirst="0" w:colLast="0"/>
            <w:bookmarkStart w:id="3" w:name="ReleaseSubject"/>
            <w:r>
              <w:rPr>
                <w:rFonts w:eastAsia="Bosch Office Sans"/>
                <w:sz w:val="15"/>
              </w:rPr>
              <w:t>Issue</w:t>
            </w:r>
            <w:bookmarkEnd w:id="0"/>
          </w:p>
        </w:tc>
        <w:tc>
          <w:tcPr>
            <w:tcW w:w="6577" w:type="dxa"/>
          </w:tcPr>
          <w:p w14:paraId="2746FA30" w14:textId="77777777" w:rsidR="00D93D93" w:rsidRPr="00631DD5" w:rsidRDefault="00D93D93">
            <w:pPr>
              <w:spacing w:line="295" w:lineRule="exact"/>
              <w:rPr>
                <w:rFonts w:eastAsia="Bosch Office Sans"/>
              </w:rPr>
            </w:pPr>
          </w:p>
        </w:tc>
      </w:tr>
      <w:tr w:rsidR="00D93D93" w:rsidRPr="00631DD5" w14:paraId="39490ABE" w14:textId="77777777">
        <w:trPr>
          <w:trHeight w:val="295"/>
        </w:trPr>
        <w:tc>
          <w:tcPr>
            <w:tcW w:w="1089" w:type="dxa"/>
          </w:tcPr>
          <w:p w14:paraId="294038AA" w14:textId="6D2837A1" w:rsidR="00D93D93" w:rsidRPr="00631DD5" w:rsidRDefault="000A233C">
            <w:pPr>
              <w:spacing w:line="295" w:lineRule="exact"/>
              <w:rPr>
                <w:rFonts w:eastAsia="Bosch Office Sans"/>
                <w:sz w:val="15"/>
              </w:rPr>
            </w:pPr>
            <w:bookmarkStart w:id="4" w:name="StTopic"/>
            <w:bookmarkStart w:id="5" w:name="DdSubject" w:colFirst="1" w:colLast="1"/>
            <w:bookmarkStart w:id="6" w:name="bkmFormat02" w:colFirst="0" w:colLast="0"/>
            <w:bookmarkStart w:id="7" w:name="bkmFormat04" w:colFirst="1" w:colLast="1"/>
            <w:bookmarkEnd w:id="1"/>
            <w:bookmarkEnd w:id="2"/>
            <w:r>
              <w:rPr>
                <w:rFonts w:eastAsia="Bosch Office Sans"/>
                <w:sz w:val="15"/>
              </w:rPr>
              <w:t>Topic</w:t>
            </w:r>
            <w:bookmarkEnd w:id="4"/>
          </w:p>
        </w:tc>
        <w:tc>
          <w:tcPr>
            <w:tcW w:w="6577" w:type="dxa"/>
          </w:tcPr>
          <w:p w14:paraId="1FCA91D3" w14:textId="77777777" w:rsidR="00D93D93" w:rsidRPr="00631DD5" w:rsidRDefault="00D93D93">
            <w:pPr>
              <w:spacing w:line="295" w:lineRule="exact"/>
              <w:rPr>
                <w:rFonts w:eastAsia="Bosch Office Sans"/>
                <w:b/>
              </w:rPr>
            </w:pPr>
          </w:p>
        </w:tc>
      </w:tr>
      <w:tr w:rsidR="00D93D93" w:rsidRPr="00631DD5" w14:paraId="4F538EAC" w14:textId="77777777">
        <w:trPr>
          <w:trHeight w:val="295"/>
        </w:trPr>
        <w:tc>
          <w:tcPr>
            <w:tcW w:w="1089" w:type="dxa"/>
          </w:tcPr>
          <w:p w14:paraId="422DF29D" w14:textId="1DFF5DCB" w:rsidR="00D93D93" w:rsidRPr="00631DD5" w:rsidRDefault="000A233C">
            <w:pPr>
              <w:spacing w:line="295" w:lineRule="exact"/>
              <w:rPr>
                <w:rFonts w:eastAsia="Bosch Office Sans"/>
                <w:sz w:val="15"/>
              </w:rPr>
            </w:pPr>
            <w:bookmarkStart w:id="8" w:name="StDesc"/>
            <w:bookmarkStart w:id="9" w:name="DdDesc" w:colFirst="1" w:colLast="1"/>
            <w:bookmarkStart w:id="10" w:name="bkmFormat03" w:colFirst="0" w:colLast="0"/>
            <w:bookmarkEnd w:id="3"/>
            <w:bookmarkEnd w:id="5"/>
            <w:bookmarkEnd w:id="6"/>
            <w:bookmarkEnd w:id="7"/>
            <w:r>
              <w:rPr>
                <w:rFonts w:eastAsia="Bosch Office Sans"/>
                <w:sz w:val="15"/>
              </w:rPr>
              <w:t>Description</w:t>
            </w:r>
            <w:bookmarkEnd w:id="8"/>
          </w:p>
        </w:tc>
        <w:tc>
          <w:tcPr>
            <w:tcW w:w="6577" w:type="dxa"/>
          </w:tcPr>
          <w:p w14:paraId="77C157D5" w14:textId="77777777" w:rsidR="00D93D93" w:rsidRPr="00631DD5" w:rsidRDefault="00D93D93">
            <w:pPr>
              <w:spacing w:line="295" w:lineRule="exact"/>
              <w:rPr>
                <w:rFonts w:eastAsia="Bosch Office Sans"/>
              </w:rPr>
            </w:pPr>
          </w:p>
        </w:tc>
      </w:tr>
      <w:bookmarkEnd w:id="9"/>
      <w:bookmarkEnd w:id="10"/>
      <w:tr w:rsidR="00D93D93" w:rsidRPr="00631DD5" w14:paraId="20A7C4ED" w14:textId="77777777">
        <w:trPr>
          <w:trHeight w:hRule="exact" w:val="295"/>
        </w:trPr>
        <w:tc>
          <w:tcPr>
            <w:tcW w:w="7666" w:type="dxa"/>
            <w:gridSpan w:val="2"/>
          </w:tcPr>
          <w:p w14:paraId="539545E8" w14:textId="77777777" w:rsidR="00D93D93" w:rsidRPr="00631DD5" w:rsidRDefault="00D93D93">
            <w:pPr>
              <w:spacing w:line="295" w:lineRule="exact"/>
              <w:rPr>
                <w:rFonts w:eastAsia="Bosch Office Sans"/>
                <w:b/>
              </w:rPr>
            </w:pPr>
          </w:p>
        </w:tc>
      </w:tr>
    </w:tbl>
    <w:p w14:paraId="5F3A844C" w14:textId="77777777" w:rsidR="00D93D93" w:rsidRPr="00631DD5" w:rsidRDefault="00D93D93">
      <w:pPr>
        <w:rPr>
          <w:rFonts w:eastAsia="Bosch Office Sans"/>
        </w:rPr>
      </w:pPr>
      <w:bookmarkStart w:id="11" w:name="StartOfDoc"/>
      <w:bookmarkEnd w:id="11"/>
    </w:p>
    <w:p w14:paraId="62F24D65" w14:textId="77777777" w:rsidR="00EB6458" w:rsidRDefault="00EB6458" w:rsidP="00EB6458">
      <w:pPr>
        <w:pStyle w:val="berschrift1"/>
        <w:numPr>
          <w:ilvl w:val="0"/>
          <w:numId w:val="0"/>
        </w:numPr>
        <w:rPr>
          <w:rFonts w:eastAsia="Bosch Office Sans"/>
          <w:lang w:val="en-US"/>
        </w:rPr>
      </w:pPr>
    </w:p>
    <w:p w14:paraId="04900A37" w14:textId="77777777" w:rsidR="00EB6458" w:rsidRDefault="00EB6458" w:rsidP="00EB6458">
      <w:pPr>
        <w:pStyle w:val="berschrift1"/>
        <w:numPr>
          <w:ilvl w:val="0"/>
          <w:numId w:val="0"/>
        </w:numPr>
        <w:rPr>
          <w:rFonts w:eastAsia="Bosch Office Sans"/>
          <w:lang w:val="en-US"/>
        </w:rPr>
      </w:pPr>
    </w:p>
    <w:p w14:paraId="24E49063" w14:textId="77777777" w:rsidR="00EB6458" w:rsidRDefault="00EB6458" w:rsidP="00EB6458">
      <w:pPr>
        <w:pStyle w:val="berschrift1"/>
        <w:numPr>
          <w:ilvl w:val="0"/>
          <w:numId w:val="0"/>
        </w:numPr>
        <w:rPr>
          <w:rFonts w:eastAsia="Bosch Office Sans"/>
          <w:lang w:val="en-US"/>
        </w:rPr>
      </w:pPr>
    </w:p>
    <w:p w14:paraId="6F83E67A" w14:textId="77777777" w:rsidR="00EB6458" w:rsidRDefault="00EB6458" w:rsidP="00EB6458">
      <w:pPr>
        <w:pStyle w:val="berschrift1"/>
        <w:numPr>
          <w:ilvl w:val="0"/>
          <w:numId w:val="0"/>
        </w:numPr>
        <w:rPr>
          <w:rFonts w:eastAsia="Bosch Office Sans"/>
          <w:lang w:val="en-US"/>
        </w:rPr>
      </w:pPr>
    </w:p>
    <w:p w14:paraId="322DBF39" w14:textId="77777777" w:rsidR="00EB6458" w:rsidRDefault="00EB6458" w:rsidP="00EB6458">
      <w:pPr>
        <w:pStyle w:val="berschrift1"/>
        <w:numPr>
          <w:ilvl w:val="0"/>
          <w:numId w:val="0"/>
        </w:numPr>
        <w:rPr>
          <w:rFonts w:eastAsia="Bosch Office Sans"/>
          <w:lang w:val="en-US"/>
        </w:rPr>
      </w:pPr>
    </w:p>
    <w:p w14:paraId="200DAC93" w14:textId="77777777" w:rsidR="00EB6458" w:rsidRDefault="00EB6458" w:rsidP="00EB6458">
      <w:pPr>
        <w:pStyle w:val="berschrift1"/>
        <w:numPr>
          <w:ilvl w:val="0"/>
          <w:numId w:val="0"/>
        </w:numPr>
        <w:rPr>
          <w:rFonts w:eastAsia="Bosch Office Sans"/>
          <w:lang w:val="en-US"/>
        </w:rPr>
      </w:pPr>
    </w:p>
    <w:p w14:paraId="5F0D05AA" w14:textId="77777777" w:rsidR="00C91E57" w:rsidRDefault="001371B0" w:rsidP="00C91E57">
      <w:pPr>
        <w:pStyle w:val="berschrift1"/>
        <w:numPr>
          <w:ilvl w:val="0"/>
          <w:numId w:val="0"/>
        </w:numPr>
        <w:jc w:val="center"/>
        <w:rPr>
          <w:rFonts w:eastAsia="Bosch Office Sans"/>
          <w:lang w:val="en-US"/>
        </w:rPr>
      </w:pPr>
      <w:bookmarkStart w:id="12" w:name="_Toc86823246"/>
      <w:bookmarkStart w:id="13" w:name="_Ref512436415"/>
      <w:r>
        <w:rPr>
          <w:rFonts w:eastAsia="Bosch Office Sans"/>
          <w:lang w:val="en-US"/>
        </w:rPr>
        <w:t>RBTPSW_</w:t>
      </w:r>
      <w:r w:rsidR="00EB6458" w:rsidRPr="00325099">
        <w:rPr>
          <w:rFonts w:eastAsia="Bosch Office Sans"/>
          <w:lang w:val="en-US"/>
        </w:rPr>
        <w:t>TPSWCapsule_Design.doc</w:t>
      </w:r>
      <w:r w:rsidR="008042E0">
        <w:rPr>
          <w:rFonts w:eastAsia="Bosch Office Sans"/>
          <w:lang w:val="en-US"/>
        </w:rPr>
        <w:t>x</w:t>
      </w:r>
      <w:bookmarkEnd w:id="12"/>
      <w:r w:rsidR="00EB6458" w:rsidRPr="00325099">
        <w:rPr>
          <w:rFonts w:eastAsia="Bosch Office Sans"/>
          <w:lang w:val="en-US"/>
        </w:rPr>
        <w:br w:type="page"/>
      </w:r>
    </w:p>
    <w:p w14:paraId="47A24617" w14:textId="26366836" w:rsidR="00EB6458" w:rsidRDefault="00EB6458" w:rsidP="00C91E57">
      <w:pPr>
        <w:pStyle w:val="berschrift1"/>
        <w:numPr>
          <w:ilvl w:val="0"/>
          <w:numId w:val="0"/>
        </w:numPr>
        <w:rPr>
          <w:rFonts w:eastAsia="Bosch Office Sans"/>
          <w:lang w:val="en-US"/>
        </w:rPr>
      </w:pPr>
      <w:bookmarkStart w:id="14" w:name="_Toc86823247"/>
      <w:r w:rsidRPr="00325099">
        <w:rPr>
          <w:rFonts w:eastAsia="Bosch Office Sans"/>
          <w:lang w:val="en-US"/>
        </w:rPr>
        <w:lastRenderedPageBreak/>
        <w:t>Change History</w:t>
      </w:r>
      <w:bookmarkEnd w:id="13"/>
      <w:bookmarkEnd w:id="14"/>
    </w:p>
    <w:p w14:paraId="1048ACCC" w14:textId="77777777" w:rsidR="00BD3F57" w:rsidRPr="00BD3F57" w:rsidRDefault="00BD3F57" w:rsidP="00BD3F57">
      <w:pPr>
        <w:rPr>
          <w:rFonts w:eastAsia="Bosch Office Sans"/>
          <w:lang w:val="en-US" w:eastAsia="en-US"/>
        </w:rPr>
      </w:pPr>
    </w:p>
    <w:tbl>
      <w:tblPr>
        <w:tblW w:w="9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68"/>
        <w:gridCol w:w="667"/>
        <w:gridCol w:w="5220"/>
        <w:gridCol w:w="1260"/>
        <w:gridCol w:w="1873"/>
      </w:tblGrid>
      <w:tr w:rsidR="00EB6458" w:rsidRPr="00EB6458" w14:paraId="5F9A9392" w14:textId="77777777" w:rsidTr="00FE3ED6">
        <w:tc>
          <w:tcPr>
            <w:tcW w:w="768" w:type="dxa"/>
            <w:shd w:val="clear" w:color="auto" w:fill="808080"/>
          </w:tcPr>
          <w:p w14:paraId="3767AD28" w14:textId="77777777" w:rsidR="00EB6458" w:rsidRPr="00EB6458" w:rsidRDefault="00EB6458" w:rsidP="00BC6181">
            <w:pPr>
              <w:rPr>
                <w:rFonts w:eastAsia="Bosch Office Sans"/>
                <w:b/>
                <w:bCs/>
                <w:noProof/>
                <w:color w:val="FFFFFF"/>
                <w:lang w:val="en-US"/>
              </w:rPr>
            </w:pPr>
            <w:r w:rsidRPr="00EB6458">
              <w:rPr>
                <w:rFonts w:eastAsia="Bosch Office Sans"/>
                <w:b/>
                <w:bCs/>
                <w:noProof/>
                <w:color w:val="FFFFFF"/>
                <w:lang w:val="en-US"/>
              </w:rPr>
              <w:t>SWG Rev.</w:t>
            </w:r>
          </w:p>
        </w:tc>
        <w:tc>
          <w:tcPr>
            <w:tcW w:w="667" w:type="dxa"/>
            <w:shd w:val="clear" w:color="auto" w:fill="808080"/>
          </w:tcPr>
          <w:p w14:paraId="1F6AB857" w14:textId="77777777" w:rsidR="00EB6458" w:rsidRPr="00EB6458" w:rsidRDefault="00EB6458" w:rsidP="00BC6181">
            <w:pPr>
              <w:rPr>
                <w:rFonts w:eastAsia="Bosch Office Sans"/>
                <w:b/>
                <w:bCs/>
                <w:noProof/>
                <w:color w:val="FFFFFF"/>
                <w:lang w:val="en-US"/>
              </w:rPr>
            </w:pPr>
            <w:r w:rsidRPr="00EB6458">
              <w:rPr>
                <w:rFonts w:eastAsia="Bosch Office Sans"/>
                <w:b/>
                <w:bCs/>
                <w:noProof/>
                <w:color w:val="FFFFFF"/>
                <w:lang w:val="en-US"/>
              </w:rPr>
              <w:t>DocRev.</w:t>
            </w:r>
          </w:p>
        </w:tc>
        <w:tc>
          <w:tcPr>
            <w:tcW w:w="5220" w:type="dxa"/>
            <w:shd w:val="clear" w:color="auto" w:fill="808080"/>
          </w:tcPr>
          <w:p w14:paraId="5C2EAF28" w14:textId="77777777" w:rsidR="00EB6458" w:rsidRPr="00EB6458" w:rsidRDefault="00EB6458" w:rsidP="00BC6181">
            <w:pPr>
              <w:rPr>
                <w:rFonts w:eastAsia="Bosch Office Sans"/>
                <w:b/>
                <w:bCs/>
                <w:noProof/>
                <w:color w:val="FFFFFF"/>
                <w:lang w:val="en-US"/>
              </w:rPr>
            </w:pPr>
            <w:r w:rsidRPr="00EB6458">
              <w:rPr>
                <w:rFonts w:eastAsia="Bosch Office Sans"/>
                <w:b/>
                <w:bCs/>
                <w:noProof/>
                <w:color w:val="FFFFFF"/>
                <w:lang w:val="en-US"/>
              </w:rPr>
              <w:t>Description (What/Why)</w:t>
            </w:r>
          </w:p>
        </w:tc>
        <w:tc>
          <w:tcPr>
            <w:tcW w:w="1260" w:type="dxa"/>
            <w:shd w:val="clear" w:color="auto" w:fill="808080"/>
          </w:tcPr>
          <w:p w14:paraId="06026B4D" w14:textId="77777777" w:rsidR="00EB6458" w:rsidRPr="00EB6458" w:rsidRDefault="00EB6458" w:rsidP="00BC6181">
            <w:pPr>
              <w:rPr>
                <w:rFonts w:eastAsia="Bosch Office Sans"/>
                <w:b/>
                <w:bCs/>
                <w:noProof/>
                <w:color w:val="FFFFFF"/>
                <w:lang w:val="en-US"/>
              </w:rPr>
            </w:pPr>
            <w:r w:rsidRPr="00EB6458">
              <w:rPr>
                <w:rFonts w:eastAsia="Bosch Office Sans"/>
                <w:b/>
                <w:bCs/>
                <w:noProof/>
                <w:color w:val="FFFFFF"/>
                <w:lang w:val="en-US"/>
              </w:rPr>
              <w:t>Date</w:t>
            </w:r>
          </w:p>
        </w:tc>
        <w:tc>
          <w:tcPr>
            <w:tcW w:w="1873" w:type="dxa"/>
            <w:shd w:val="clear" w:color="auto" w:fill="808080"/>
          </w:tcPr>
          <w:p w14:paraId="25DB0D51" w14:textId="77777777" w:rsidR="00EB6458" w:rsidRPr="00EB6458" w:rsidRDefault="00EB6458" w:rsidP="00BC6181">
            <w:pPr>
              <w:rPr>
                <w:rFonts w:eastAsia="Bosch Office Sans"/>
                <w:b/>
                <w:bCs/>
                <w:noProof/>
                <w:color w:val="FFFFFF"/>
                <w:lang w:val="en-US"/>
              </w:rPr>
            </w:pPr>
            <w:r w:rsidRPr="00EB6458">
              <w:rPr>
                <w:rFonts w:eastAsia="Bosch Office Sans"/>
                <w:b/>
                <w:bCs/>
                <w:noProof/>
                <w:color w:val="FFFFFF"/>
                <w:lang w:val="en-US"/>
              </w:rPr>
              <w:t>Author</w:t>
            </w:r>
          </w:p>
        </w:tc>
      </w:tr>
      <w:tr w:rsidR="00EB6458" w:rsidRPr="00EB6458" w14:paraId="6B18F743" w14:textId="77777777" w:rsidTr="00FE3ED6">
        <w:tc>
          <w:tcPr>
            <w:tcW w:w="768" w:type="dxa"/>
          </w:tcPr>
          <w:p w14:paraId="481C3C41" w14:textId="77777777" w:rsidR="00EB6458" w:rsidRPr="00EB6458" w:rsidRDefault="00EB6458" w:rsidP="00BC6181">
            <w:pPr>
              <w:rPr>
                <w:rFonts w:eastAsia="Bosch Office Sans"/>
                <w:b/>
                <w:bCs/>
                <w:lang w:val="en-US"/>
              </w:rPr>
            </w:pPr>
            <w:r w:rsidRPr="00EB6458">
              <w:rPr>
                <w:rFonts w:eastAsia="Bosch Office Sans"/>
                <w:b/>
                <w:bCs/>
                <w:lang w:val="en-US"/>
              </w:rPr>
              <w:t>1.284</w:t>
            </w:r>
          </w:p>
        </w:tc>
        <w:tc>
          <w:tcPr>
            <w:tcW w:w="667" w:type="dxa"/>
          </w:tcPr>
          <w:p w14:paraId="7E4058E2" w14:textId="77777777" w:rsidR="00EB6458" w:rsidRPr="00EB6458" w:rsidRDefault="00EB6458" w:rsidP="00BC6181">
            <w:pPr>
              <w:rPr>
                <w:rFonts w:eastAsia="Bosch Office Sans"/>
                <w:b/>
                <w:bCs/>
                <w:lang w:val="en-US"/>
              </w:rPr>
            </w:pPr>
            <w:r w:rsidRPr="00EB6458">
              <w:rPr>
                <w:rFonts w:eastAsia="Bosch Office Sans"/>
                <w:b/>
                <w:bCs/>
                <w:lang w:val="en-US"/>
              </w:rPr>
              <w:t>1.1</w:t>
            </w:r>
          </w:p>
        </w:tc>
        <w:tc>
          <w:tcPr>
            <w:tcW w:w="5220" w:type="dxa"/>
          </w:tcPr>
          <w:p w14:paraId="059EDD0D" w14:textId="77777777" w:rsidR="00EB6458" w:rsidRPr="00EB6458" w:rsidRDefault="00EB6458" w:rsidP="00BC6181">
            <w:pPr>
              <w:rPr>
                <w:rFonts w:eastAsia="Bosch Office Sans"/>
                <w:b/>
                <w:bCs/>
                <w:lang w:val="en-US"/>
              </w:rPr>
            </w:pPr>
            <w:r w:rsidRPr="00EB6458">
              <w:rPr>
                <w:rFonts w:eastAsia="Bosch Office Sans"/>
                <w:b/>
                <w:bCs/>
                <w:lang w:val="en-US"/>
              </w:rPr>
              <w:t>Removed support for TPSW service calls</w:t>
            </w:r>
          </w:p>
        </w:tc>
        <w:tc>
          <w:tcPr>
            <w:tcW w:w="1260" w:type="dxa"/>
          </w:tcPr>
          <w:p w14:paraId="3A92F472" w14:textId="77777777" w:rsidR="00EB6458" w:rsidRPr="00EB6458" w:rsidRDefault="00EB6458" w:rsidP="00BC6181">
            <w:pPr>
              <w:rPr>
                <w:rFonts w:eastAsia="Bosch Office Sans"/>
                <w:b/>
                <w:bCs/>
                <w:lang w:val="en-US"/>
              </w:rPr>
            </w:pPr>
            <w:r w:rsidRPr="00EB6458">
              <w:rPr>
                <w:rFonts w:eastAsia="Bosch Office Sans"/>
                <w:b/>
                <w:bCs/>
                <w:lang w:val="en-US"/>
              </w:rPr>
              <w:t>12.08.2010</w:t>
            </w:r>
          </w:p>
        </w:tc>
        <w:tc>
          <w:tcPr>
            <w:tcW w:w="1873" w:type="dxa"/>
          </w:tcPr>
          <w:p w14:paraId="32B88026" w14:textId="77777777" w:rsidR="00EB6458" w:rsidRPr="00EB6458" w:rsidRDefault="00EB6458" w:rsidP="00BC6181">
            <w:pPr>
              <w:rPr>
                <w:rFonts w:eastAsia="Bosch Office Sans"/>
                <w:b/>
                <w:bCs/>
                <w:lang w:val="en-US"/>
              </w:rPr>
            </w:pPr>
            <w:r w:rsidRPr="00EB6458">
              <w:rPr>
                <w:rFonts w:eastAsia="Bosch Office Sans"/>
                <w:b/>
                <w:bCs/>
                <w:lang w:val="en-US"/>
              </w:rPr>
              <w:t>Schäfer</w:t>
            </w:r>
          </w:p>
        </w:tc>
      </w:tr>
      <w:tr w:rsidR="00EB6458" w:rsidRPr="00EB6458" w14:paraId="4AA9C016" w14:textId="77777777" w:rsidTr="00FE3ED6">
        <w:tc>
          <w:tcPr>
            <w:tcW w:w="768" w:type="dxa"/>
          </w:tcPr>
          <w:p w14:paraId="37D2ADCA" w14:textId="77777777" w:rsidR="00EB6458" w:rsidRPr="00EB6458" w:rsidRDefault="00EB6458" w:rsidP="00BC6181">
            <w:pPr>
              <w:rPr>
                <w:rFonts w:eastAsia="Bosch Office Sans"/>
                <w:b/>
                <w:bCs/>
                <w:lang w:val="en-US"/>
              </w:rPr>
            </w:pPr>
          </w:p>
        </w:tc>
        <w:tc>
          <w:tcPr>
            <w:tcW w:w="667" w:type="dxa"/>
          </w:tcPr>
          <w:p w14:paraId="28620051" w14:textId="77777777" w:rsidR="00EB6458" w:rsidRPr="00EB6458" w:rsidRDefault="00EB6458" w:rsidP="00BC6181">
            <w:pPr>
              <w:rPr>
                <w:rFonts w:eastAsia="Bosch Office Sans"/>
                <w:b/>
                <w:bCs/>
                <w:lang w:val="en-US"/>
              </w:rPr>
            </w:pPr>
            <w:r w:rsidRPr="00EB6458">
              <w:rPr>
                <w:rFonts w:eastAsia="Bosch Office Sans"/>
                <w:b/>
                <w:bCs/>
                <w:lang w:val="en-US"/>
              </w:rPr>
              <w:t>1.2</w:t>
            </w:r>
          </w:p>
        </w:tc>
        <w:tc>
          <w:tcPr>
            <w:tcW w:w="5220" w:type="dxa"/>
          </w:tcPr>
          <w:p w14:paraId="52B2E669" w14:textId="77777777" w:rsidR="00EB6458" w:rsidRPr="00EB6458" w:rsidRDefault="00EB6458" w:rsidP="00BC6181">
            <w:pPr>
              <w:rPr>
                <w:rFonts w:eastAsia="Bosch Office Sans"/>
                <w:b/>
                <w:bCs/>
                <w:lang w:val="en-US"/>
              </w:rPr>
            </w:pPr>
            <w:r w:rsidRPr="00EB6458">
              <w:rPr>
                <w:rFonts w:eastAsia="Bosch Office Sans"/>
                <w:b/>
                <w:bCs/>
                <w:lang w:val="en-US"/>
              </w:rPr>
              <w:t>Changed TPSW handling due to migration to RTA OS (AUTOSAR based OS)</w:t>
            </w:r>
          </w:p>
        </w:tc>
        <w:tc>
          <w:tcPr>
            <w:tcW w:w="1260" w:type="dxa"/>
          </w:tcPr>
          <w:p w14:paraId="343E32D2" w14:textId="77777777" w:rsidR="00EB6458" w:rsidRPr="00EB6458" w:rsidRDefault="00EB6458" w:rsidP="00BC6181">
            <w:pPr>
              <w:rPr>
                <w:rFonts w:eastAsia="Bosch Office Sans"/>
                <w:b/>
                <w:bCs/>
                <w:lang w:val="en-US"/>
              </w:rPr>
            </w:pPr>
            <w:r w:rsidRPr="00EB6458">
              <w:rPr>
                <w:rFonts w:eastAsia="Bosch Office Sans"/>
                <w:b/>
                <w:bCs/>
                <w:lang w:val="en-US"/>
              </w:rPr>
              <w:t>7.12.2010</w:t>
            </w:r>
          </w:p>
        </w:tc>
        <w:tc>
          <w:tcPr>
            <w:tcW w:w="1873" w:type="dxa"/>
          </w:tcPr>
          <w:p w14:paraId="5130729D" w14:textId="77777777" w:rsidR="00EB6458" w:rsidRPr="00EB6458" w:rsidRDefault="00EB6458" w:rsidP="00BC6181">
            <w:pPr>
              <w:rPr>
                <w:rFonts w:eastAsia="Bosch Office Sans"/>
                <w:b/>
                <w:bCs/>
                <w:lang w:val="en-US"/>
              </w:rPr>
            </w:pPr>
            <w:r w:rsidRPr="00EB6458">
              <w:rPr>
                <w:rFonts w:eastAsia="Bosch Office Sans"/>
                <w:b/>
                <w:bCs/>
                <w:lang w:val="en-US"/>
              </w:rPr>
              <w:t>Zetlmeisl</w:t>
            </w:r>
          </w:p>
        </w:tc>
      </w:tr>
      <w:tr w:rsidR="00EB6458" w:rsidRPr="00EB6458" w14:paraId="193E1229" w14:textId="77777777" w:rsidTr="00FE3ED6">
        <w:tc>
          <w:tcPr>
            <w:tcW w:w="768" w:type="dxa"/>
          </w:tcPr>
          <w:p w14:paraId="6D3AD7AB" w14:textId="77777777" w:rsidR="00EB6458" w:rsidRPr="00EB6458" w:rsidRDefault="00EB6458" w:rsidP="00BC6181">
            <w:pPr>
              <w:rPr>
                <w:rFonts w:eastAsia="Bosch Office Sans"/>
                <w:b/>
                <w:bCs/>
                <w:lang w:val="en-US"/>
              </w:rPr>
            </w:pPr>
          </w:p>
        </w:tc>
        <w:tc>
          <w:tcPr>
            <w:tcW w:w="667" w:type="dxa"/>
          </w:tcPr>
          <w:p w14:paraId="0570A67F" w14:textId="77777777" w:rsidR="00EB6458" w:rsidRPr="00EB6458" w:rsidRDefault="00EB6458" w:rsidP="00BC6181">
            <w:pPr>
              <w:rPr>
                <w:rFonts w:eastAsia="Bosch Office Sans"/>
                <w:b/>
                <w:bCs/>
                <w:lang w:val="en-US"/>
              </w:rPr>
            </w:pPr>
            <w:r w:rsidRPr="00EB6458">
              <w:rPr>
                <w:rFonts w:eastAsia="Bosch Office Sans"/>
                <w:b/>
                <w:bCs/>
                <w:lang w:val="en-US"/>
              </w:rPr>
              <w:t>1.3</w:t>
            </w:r>
          </w:p>
        </w:tc>
        <w:tc>
          <w:tcPr>
            <w:tcW w:w="5220" w:type="dxa"/>
          </w:tcPr>
          <w:p w14:paraId="4DB014DA" w14:textId="77777777" w:rsidR="00EB6458" w:rsidRPr="00EB6458" w:rsidRDefault="00EB6458" w:rsidP="00BC6181">
            <w:pPr>
              <w:rPr>
                <w:rFonts w:eastAsia="Bosch Office Sans"/>
                <w:b/>
                <w:bCs/>
                <w:lang w:val="en-US"/>
              </w:rPr>
            </w:pPr>
            <w:r w:rsidRPr="00EB6458">
              <w:rPr>
                <w:rFonts w:eastAsia="Bosch Office Sans"/>
                <w:b/>
                <w:bCs/>
                <w:lang w:val="en-US"/>
              </w:rPr>
              <w:t>Changed TPSW framework for BSW modules encapsulation</w:t>
            </w:r>
          </w:p>
        </w:tc>
        <w:tc>
          <w:tcPr>
            <w:tcW w:w="1260" w:type="dxa"/>
          </w:tcPr>
          <w:p w14:paraId="771CCA4E" w14:textId="77777777" w:rsidR="00EB6458" w:rsidRPr="00EB6458" w:rsidRDefault="00EB6458" w:rsidP="00BC6181">
            <w:pPr>
              <w:rPr>
                <w:rFonts w:eastAsia="Bosch Office Sans"/>
                <w:b/>
                <w:bCs/>
                <w:lang w:val="en-US"/>
              </w:rPr>
            </w:pPr>
            <w:r w:rsidRPr="00EB6458">
              <w:rPr>
                <w:rFonts w:eastAsia="Bosch Office Sans"/>
                <w:b/>
                <w:bCs/>
                <w:lang w:val="en-US"/>
              </w:rPr>
              <w:t>25.05.2012</w:t>
            </w:r>
          </w:p>
        </w:tc>
        <w:tc>
          <w:tcPr>
            <w:tcW w:w="1873" w:type="dxa"/>
          </w:tcPr>
          <w:p w14:paraId="268A0DBF" w14:textId="77777777" w:rsidR="00EB6458" w:rsidRPr="00EB6458" w:rsidRDefault="00EB6458" w:rsidP="00BC6181">
            <w:pPr>
              <w:rPr>
                <w:rFonts w:eastAsia="Bosch Office Sans"/>
                <w:b/>
                <w:bCs/>
                <w:lang w:val="en-US"/>
              </w:rPr>
            </w:pPr>
            <w:r w:rsidRPr="00EB6458">
              <w:rPr>
                <w:rFonts w:eastAsia="Bosch Office Sans"/>
                <w:b/>
                <w:bCs/>
                <w:lang w:val="en-US"/>
              </w:rPr>
              <w:t>Schäfer / Zetlmeisl / Riess</w:t>
            </w:r>
          </w:p>
        </w:tc>
      </w:tr>
      <w:tr w:rsidR="00190212" w:rsidRPr="00EB6458" w14:paraId="38721E02" w14:textId="77777777" w:rsidTr="00FE3ED6">
        <w:tc>
          <w:tcPr>
            <w:tcW w:w="768" w:type="dxa"/>
          </w:tcPr>
          <w:p w14:paraId="7D4B6417" w14:textId="77777777" w:rsidR="00190212" w:rsidRPr="00EB6458" w:rsidRDefault="00190212" w:rsidP="00BC6181">
            <w:pPr>
              <w:rPr>
                <w:rFonts w:eastAsia="Bosch Office Sans"/>
                <w:b/>
                <w:bCs/>
                <w:lang w:val="en-US"/>
              </w:rPr>
            </w:pPr>
          </w:p>
        </w:tc>
        <w:tc>
          <w:tcPr>
            <w:tcW w:w="667" w:type="dxa"/>
          </w:tcPr>
          <w:p w14:paraId="504BC535" w14:textId="77777777" w:rsidR="00190212" w:rsidRDefault="00190212" w:rsidP="00BC6181">
            <w:pPr>
              <w:rPr>
                <w:rFonts w:eastAsia="Bosch Office Sans"/>
                <w:b/>
                <w:bCs/>
                <w:lang w:val="en-US"/>
              </w:rPr>
            </w:pPr>
            <w:r>
              <w:rPr>
                <w:rFonts w:eastAsia="Bosch Office Sans"/>
                <w:b/>
                <w:bCs/>
                <w:lang w:val="en-US"/>
              </w:rPr>
              <w:t>1.4</w:t>
            </w:r>
          </w:p>
        </w:tc>
        <w:tc>
          <w:tcPr>
            <w:tcW w:w="5220" w:type="dxa"/>
          </w:tcPr>
          <w:p w14:paraId="05D97007" w14:textId="77777777" w:rsidR="00190212" w:rsidRDefault="00190212" w:rsidP="00BC6181">
            <w:pPr>
              <w:rPr>
                <w:rFonts w:eastAsia="Bosch Office Sans"/>
                <w:b/>
                <w:bCs/>
                <w:lang w:val="en-US"/>
              </w:rPr>
            </w:pPr>
            <w:r w:rsidRPr="00190212">
              <w:rPr>
                <w:rFonts w:eastAsia="Bosch Office Sans"/>
                <w:b/>
                <w:bCs/>
                <w:lang w:val="en-US"/>
              </w:rPr>
              <w:t>Added a hint regarding CONST2P parameters</w:t>
            </w:r>
          </w:p>
        </w:tc>
        <w:tc>
          <w:tcPr>
            <w:tcW w:w="1260" w:type="dxa"/>
          </w:tcPr>
          <w:p w14:paraId="01AB73FE" w14:textId="77777777" w:rsidR="00190212" w:rsidRDefault="00190212" w:rsidP="00BC6181">
            <w:pPr>
              <w:rPr>
                <w:rFonts w:eastAsia="Bosch Office Sans"/>
                <w:b/>
                <w:bCs/>
                <w:lang w:val="en-US"/>
              </w:rPr>
            </w:pPr>
            <w:r w:rsidRPr="00190212">
              <w:rPr>
                <w:rFonts w:eastAsia="Bosch Office Sans"/>
                <w:b/>
                <w:bCs/>
                <w:lang w:val="en-US"/>
              </w:rPr>
              <w:t>07.09.2012</w:t>
            </w:r>
          </w:p>
        </w:tc>
        <w:tc>
          <w:tcPr>
            <w:tcW w:w="1873" w:type="dxa"/>
          </w:tcPr>
          <w:p w14:paraId="298D9AA3" w14:textId="77777777" w:rsidR="00190212" w:rsidRPr="00EB6458" w:rsidRDefault="00190212" w:rsidP="00BC6181">
            <w:pPr>
              <w:rPr>
                <w:rFonts w:eastAsia="Bosch Office Sans"/>
                <w:b/>
                <w:bCs/>
                <w:lang w:val="en-US"/>
              </w:rPr>
            </w:pPr>
            <w:r w:rsidRPr="00190212">
              <w:rPr>
                <w:rFonts w:eastAsia="Bosch Office Sans"/>
                <w:b/>
                <w:bCs/>
                <w:lang w:val="en-US"/>
              </w:rPr>
              <w:t>Schäfer / Zetlmeisl / Riess</w:t>
            </w:r>
          </w:p>
        </w:tc>
      </w:tr>
      <w:tr w:rsidR="00966163" w:rsidRPr="00EB6458" w14:paraId="2EF82DA0" w14:textId="77777777" w:rsidTr="00FE3ED6">
        <w:tc>
          <w:tcPr>
            <w:tcW w:w="768" w:type="dxa"/>
          </w:tcPr>
          <w:p w14:paraId="0CF60573" w14:textId="77777777" w:rsidR="00966163" w:rsidRPr="00EB6458" w:rsidRDefault="00966163" w:rsidP="00BC6181">
            <w:pPr>
              <w:rPr>
                <w:rFonts w:eastAsia="Bosch Office Sans"/>
                <w:b/>
                <w:bCs/>
                <w:lang w:val="en-US"/>
              </w:rPr>
            </w:pPr>
          </w:p>
        </w:tc>
        <w:tc>
          <w:tcPr>
            <w:tcW w:w="667" w:type="dxa"/>
          </w:tcPr>
          <w:p w14:paraId="553BD4A2" w14:textId="77777777" w:rsidR="00966163" w:rsidRPr="00EB6458" w:rsidRDefault="00190212" w:rsidP="00BC6181">
            <w:pPr>
              <w:rPr>
                <w:rFonts w:eastAsia="Bosch Office Sans"/>
                <w:b/>
                <w:bCs/>
                <w:lang w:val="en-US"/>
              </w:rPr>
            </w:pPr>
            <w:r>
              <w:rPr>
                <w:rFonts w:eastAsia="Bosch Office Sans"/>
                <w:b/>
                <w:bCs/>
                <w:lang w:val="en-US"/>
              </w:rPr>
              <w:t>1.5</w:t>
            </w:r>
          </w:p>
        </w:tc>
        <w:tc>
          <w:tcPr>
            <w:tcW w:w="5220" w:type="dxa"/>
          </w:tcPr>
          <w:p w14:paraId="73592C1B" w14:textId="77777777" w:rsidR="00966163" w:rsidRDefault="005E2AE6" w:rsidP="00BC6181">
            <w:pPr>
              <w:rPr>
                <w:rFonts w:eastAsia="Bosch Office Sans"/>
                <w:b/>
                <w:bCs/>
                <w:lang w:val="en-US"/>
              </w:rPr>
            </w:pPr>
            <w:r>
              <w:rPr>
                <w:rFonts w:eastAsia="Bosch Office Sans"/>
                <w:b/>
                <w:bCs/>
                <w:lang w:val="en-US"/>
              </w:rPr>
              <w:t>TPSW framework for multicore</w:t>
            </w:r>
          </w:p>
          <w:p w14:paraId="3EFDFF2B" w14:textId="77777777" w:rsidR="00190212" w:rsidRPr="00EB6458" w:rsidRDefault="00190212" w:rsidP="00BC6181">
            <w:pPr>
              <w:rPr>
                <w:rFonts w:eastAsia="Bosch Office Sans"/>
                <w:b/>
                <w:bCs/>
                <w:lang w:val="en-US"/>
              </w:rPr>
            </w:pPr>
            <w:r>
              <w:rPr>
                <w:rFonts w:eastAsia="Bosch Office Sans"/>
                <w:b/>
                <w:bCs/>
                <w:lang w:val="en-US"/>
              </w:rPr>
              <w:t>Preliminary version</w:t>
            </w:r>
          </w:p>
        </w:tc>
        <w:tc>
          <w:tcPr>
            <w:tcW w:w="1260" w:type="dxa"/>
          </w:tcPr>
          <w:p w14:paraId="3132FC19" w14:textId="77777777" w:rsidR="00966163" w:rsidRPr="00EB6458" w:rsidRDefault="00190212" w:rsidP="00BC6181">
            <w:pPr>
              <w:rPr>
                <w:rFonts w:eastAsia="Bosch Office Sans"/>
                <w:b/>
                <w:bCs/>
                <w:lang w:val="en-US"/>
              </w:rPr>
            </w:pPr>
            <w:r>
              <w:rPr>
                <w:rFonts w:eastAsia="Bosch Office Sans"/>
                <w:b/>
                <w:bCs/>
                <w:lang w:val="en-US"/>
              </w:rPr>
              <w:t>19.02</w:t>
            </w:r>
            <w:r w:rsidR="00480EC7">
              <w:rPr>
                <w:rFonts w:eastAsia="Bosch Office Sans"/>
                <w:b/>
                <w:bCs/>
                <w:lang w:val="en-US"/>
              </w:rPr>
              <w:t>.2015</w:t>
            </w:r>
          </w:p>
        </w:tc>
        <w:tc>
          <w:tcPr>
            <w:tcW w:w="1873" w:type="dxa"/>
          </w:tcPr>
          <w:p w14:paraId="0BFE1F01" w14:textId="77777777" w:rsidR="00966163" w:rsidRPr="00EB6458" w:rsidRDefault="00190212" w:rsidP="00BC6181">
            <w:pPr>
              <w:rPr>
                <w:rFonts w:eastAsia="Bosch Office Sans"/>
                <w:b/>
                <w:bCs/>
                <w:lang w:val="en-US"/>
              </w:rPr>
            </w:pPr>
            <w:r>
              <w:rPr>
                <w:rFonts w:eastAsia="Bosch Office Sans"/>
                <w:b/>
                <w:bCs/>
                <w:lang w:val="en-US"/>
              </w:rPr>
              <w:t>Riess</w:t>
            </w:r>
          </w:p>
        </w:tc>
      </w:tr>
      <w:tr w:rsidR="001B6415" w:rsidRPr="00EB6458" w14:paraId="54C06DF7" w14:textId="77777777" w:rsidTr="00FE3ED6">
        <w:tc>
          <w:tcPr>
            <w:tcW w:w="768" w:type="dxa"/>
          </w:tcPr>
          <w:p w14:paraId="4E5D3900" w14:textId="77777777" w:rsidR="001B6415" w:rsidRPr="00EB6458" w:rsidRDefault="001B6415" w:rsidP="00BC6181">
            <w:pPr>
              <w:rPr>
                <w:rFonts w:eastAsia="Bosch Office Sans"/>
                <w:b/>
                <w:bCs/>
                <w:lang w:val="en-US"/>
              </w:rPr>
            </w:pPr>
          </w:p>
        </w:tc>
        <w:tc>
          <w:tcPr>
            <w:tcW w:w="667" w:type="dxa"/>
          </w:tcPr>
          <w:p w14:paraId="69609D00" w14:textId="75477B5D" w:rsidR="001B6415" w:rsidRDefault="001B6415" w:rsidP="00BC6181">
            <w:pPr>
              <w:rPr>
                <w:rFonts w:eastAsia="Bosch Office Sans"/>
                <w:b/>
                <w:bCs/>
                <w:lang w:val="en-US"/>
              </w:rPr>
            </w:pPr>
            <w:r>
              <w:rPr>
                <w:rFonts w:eastAsia="Bosch Office Sans"/>
                <w:b/>
                <w:bCs/>
                <w:lang w:val="en-US"/>
              </w:rPr>
              <w:t>1.6</w:t>
            </w:r>
          </w:p>
        </w:tc>
        <w:tc>
          <w:tcPr>
            <w:tcW w:w="5220" w:type="dxa"/>
          </w:tcPr>
          <w:p w14:paraId="3A73E756" w14:textId="24728CD5" w:rsidR="001B6415" w:rsidRDefault="001B6415" w:rsidP="00BC6181">
            <w:pPr>
              <w:rPr>
                <w:rFonts w:eastAsia="Bosch Office Sans"/>
                <w:b/>
                <w:bCs/>
                <w:lang w:val="en-US"/>
              </w:rPr>
            </w:pPr>
            <w:r>
              <w:rPr>
                <w:rFonts w:eastAsia="Bosch Office Sans"/>
                <w:b/>
                <w:bCs/>
                <w:lang w:val="en-US"/>
              </w:rPr>
              <w:t xml:space="preserve">Added </w:t>
            </w:r>
            <w:r w:rsidR="005B4008">
              <w:rPr>
                <w:rFonts w:eastAsia="Bosch Office Sans"/>
                <w:b/>
                <w:bCs/>
                <w:lang w:val="en-US"/>
              </w:rPr>
              <w:t xml:space="preserve">Configuration switches, </w:t>
            </w:r>
            <w:r>
              <w:rPr>
                <w:rFonts w:eastAsia="Bosch Office Sans"/>
                <w:b/>
                <w:bCs/>
                <w:lang w:val="en-US"/>
              </w:rPr>
              <w:t>Supervisor Mode Restrictions</w:t>
            </w:r>
          </w:p>
        </w:tc>
        <w:tc>
          <w:tcPr>
            <w:tcW w:w="1260" w:type="dxa"/>
          </w:tcPr>
          <w:p w14:paraId="0B7E9C05" w14:textId="749C65DC" w:rsidR="001B6415" w:rsidRDefault="001B6415" w:rsidP="000525AB">
            <w:pPr>
              <w:rPr>
                <w:rFonts w:eastAsia="Bosch Office Sans"/>
                <w:b/>
                <w:bCs/>
                <w:lang w:val="en-US"/>
              </w:rPr>
            </w:pPr>
            <w:r>
              <w:rPr>
                <w:rFonts w:eastAsia="Bosch Office Sans"/>
                <w:b/>
                <w:bCs/>
                <w:lang w:val="en-US"/>
              </w:rPr>
              <w:t>25.04.201</w:t>
            </w:r>
            <w:r w:rsidR="000525AB">
              <w:rPr>
                <w:rFonts w:eastAsia="Bosch Office Sans"/>
                <w:b/>
                <w:bCs/>
                <w:lang w:val="en-US"/>
              </w:rPr>
              <w:t>8</w:t>
            </w:r>
          </w:p>
        </w:tc>
        <w:tc>
          <w:tcPr>
            <w:tcW w:w="1873" w:type="dxa"/>
          </w:tcPr>
          <w:p w14:paraId="13343420" w14:textId="7063854A" w:rsidR="001B6415" w:rsidRDefault="001B6415" w:rsidP="00BC6181">
            <w:pPr>
              <w:rPr>
                <w:rFonts w:eastAsia="Bosch Office Sans"/>
                <w:b/>
                <w:bCs/>
                <w:lang w:val="en-US"/>
              </w:rPr>
            </w:pPr>
            <w:r>
              <w:rPr>
                <w:rFonts w:eastAsia="Bosch Office Sans"/>
                <w:b/>
                <w:bCs/>
                <w:lang w:val="en-US"/>
              </w:rPr>
              <w:t>Gittinger</w:t>
            </w:r>
          </w:p>
        </w:tc>
      </w:tr>
      <w:tr w:rsidR="000525AB" w:rsidRPr="00EB6458" w14:paraId="582DDBCC" w14:textId="77777777" w:rsidTr="00FE3ED6">
        <w:tc>
          <w:tcPr>
            <w:tcW w:w="768" w:type="dxa"/>
          </w:tcPr>
          <w:p w14:paraId="7BE401C8" w14:textId="77777777" w:rsidR="000525AB" w:rsidRPr="00EB6458" w:rsidRDefault="000525AB" w:rsidP="00BC6181">
            <w:pPr>
              <w:rPr>
                <w:rFonts w:eastAsia="Bosch Office Sans"/>
                <w:b/>
                <w:bCs/>
                <w:lang w:val="en-US"/>
              </w:rPr>
            </w:pPr>
          </w:p>
        </w:tc>
        <w:tc>
          <w:tcPr>
            <w:tcW w:w="667" w:type="dxa"/>
          </w:tcPr>
          <w:p w14:paraId="75255F85" w14:textId="725608CF" w:rsidR="000525AB" w:rsidRDefault="000525AB" w:rsidP="00BC6181">
            <w:pPr>
              <w:rPr>
                <w:rFonts w:eastAsia="Bosch Office Sans"/>
                <w:b/>
                <w:bCs/>
                <w:lang w:val="en-US"/>
              </w:rPr>
            </w:pPr>
            <w:r>
              <w:rPr>
                <w:rFonts w:eastAsia="Bosch Office Sans"/>
                <w:b/>
                <w:bCs/>
                <w:lang w:val="en-US"/>
              </w:rPr>
              <w:t>1.7</w:t>
            </w:r>
          </w:p>
        </w:tc>
        <w:tc>
          <w:tcPr>
            <w:tcW w:w="5220" w:type="dxa"/>
          </w:tcPr>
          <w:p w14:paraId="35CE79E9" w14:textId="3691142E" w:rsidR="000525AB" w:rsidRDefault="000525AB" w:rsidP="00B30D2E">
            <w:pPr>
              <w:rPr>
                <w:rFonts w:eastAsia="Bosch Office Sans"/>
                <w:b/>
                <w:bCs/>
                <w:lang w:val="en-US"/>
              </w:rPr>
            </w:pPr>
            <w:r>
              <w:rPr>
                <w:rFonts w:eastAsia="Bosch Office Sans"/>
                <w:b/>
                <w:bCs/>
                <w:lang w:val="en-US"/>
              </w:rPr>
              <w:t>Added GHS linker limitation</w:t>
            </w:r>
            <w:r w:rsidR="00B30D2E">
              <w:rPr>
                <w:rFonts w:eastAsia="Bosch Office Sans"/>
                <w:b/>
                <w:bCs/>
                <w:lang w:val="en-US"/>
              </w:rPr>
              <w:t xml:space="preserve"> of the comma operator</w:t>
            </w:r>
          </w:p>
        </w:tc>
        <w:tc>
          <w:tcPr>
            <w:tcW w:w="1260" w:type="dxa"/>
          </w:tcPr>
          <w:p w14:paraId="4D27BE94" w14:textId="40CB8284" w:rsidR="000525AB" w:rsidRDefault="000525AB" w:rsidP="00BC6181">
            <w:pPr>
              <w:rPr>
                <w:rFonts w:eastAsia="Bosch Office Sans"/>
                <w:b/>
                <w:bCs/>
                <w:lang w:val="en-US"/>
              </w:rPr>
            </w:pPr>
            <w:r>
              <w:rPr>
                <w:rFonts w:eastAsia="Bosch Office Sans"/>
                <w:b/>
                <w:bCs/>
                <w:lang w:val="en-US"/>
              </w:rPr>
              <w:t>04.12.2018</w:t>
            </w:r>
          </w:p>
        </w:tc>
        <w:tc>
          <w:tcPr>
            <w:tcW w:w="1873" w:type="dxa"/>
          </w:tcPr>
          <w:p w14:paraId="08C712EE" w14:textId="2C39CD5F" w:rsidR="000A233C" w:rsidRDefault="000525AB" w:rsidP="00BC6181">
            <w:pPr>
              <w:rPr>
                <w:rFonts w:eastAsia="Bosch Office Sans"/>
                <w:b/>
                <w:bCs/>
                <w:lang w:val="en-US"/>
              </w:rPr>
            </w:pPr>
            <w:r>
              <w:rPr>
                <w:rFonts w:eastAsia="Bosch Office Sans"/>
                <w:b/>
                <w:bCs/>
                <w:lang w:val="en-US"/>
              </w:rPr>
              <w:t>Zoll</w:t>
            </w:r>
          </w:p>
        </w:tc>
      </w:tr>
      <w:tr w:rsidR="000A233C" w:rsidRPr="00EB6458" w14:paraId="5B970BDF" w14:textId="77777777" w:rsidTr="00FE3ED6">
        <w:tc>
          <w:tcPr>
            <w:tcW w:w="768" w:type="dxa"/>
          </w:tcPr>
          <w:p w14:paraId="354B394F" w14:textId="77777777" w:rsidR="000A233C" w:rsidRPr="00EB6458" w:rsidRDefault="000A233C" w:rsidP="00BC6181">
            <w:pPr>
              <w:rPr>
                <w:rFonts w:eastAsia="Bosch Office Sans"/>
                <w:b/>
                <w:bCs/>
                <w:lang w:val="en-US"/>
              </w:rPr>
            </w:pPr>
          </w:p>
        </w:tc>
        <w:tc>
          <w:tcPr>
            <w:tcW w:w="667" w:type="dxa"/>
          </w:tcPr>
          <w:p w14:paraId="21E26A1C" w14:textId="484FF0EF" w:rsidR="000A233C" w:rsidRDefault="000A233C" w:rsidP="00BC6181">
            <w:pPr>
              <w:rPr>
                <w:rFonts w:eastAsia="Bosch Office Sans"/>
                <w:b/>
                <w:bCs/>
                <w:lang w:val="en-US"/>
              </w:rPr>
            </w:pPr>
            <w:r>
              <w:rPr>
                <w:rFonts w:eastAsia="Bosch Office Sans"/>
                <w:b/>
                <w:bCs/>
                <w:lang w:val="en-US"/>
              </w:rPr>
              <w:t>1.8</w:t>
            </w:r>
          </w:p>
        </w:tc>
        <w:tc>
          <w:tcPr>
            <w:tcW w:w="5220" w:type="dxa"/>
          </w:tcPr>
          <w:p w14:paraId="0827B936" w14:textId="4BA6E729" w:rsidR="00066645" w:rsidRDefault="00066645" w:rsidP="00B30D2E">
            <w:pPr>
              <w:rPr>
                <w:rFonts w:eastAsia="Bosch Office Sans"/>
                <w:b/>
                <w:bCs/>
                <w:lang w:val="en-US"/>
              </w:rPr>
            </w:pPr>
            <w:r>
              <w:rPr>
                <w:rFonts w:eastAsia="Bosch Office Sans"/>
                <w:b/>
                <w:bCs/>
                <w:lang w:val="en-US"/>
              </w:rPr>
              <w:t>Added manipulators usage caution note</w:t>
            </w:r>
          </w:p>
          <w:p w14:paraId="060D88EB" w14:textId="15D2DFA2" w:rsidR="000A233C" w:rsidRDefault="0034109A" w:rsidP="00B30D2E">
            <w:pPr>
              <w:rPr>
                <w:rFonts w:eastAsia="Bosch Office Sans"/>
                <w:b/>
                <w:bCs/>
                <w:lang w:val="en-US"/>
              </w:rPr>
            </w:pPr>
            <w:r>
              <w:rPr>
                <w:rFonts w:eastAsia="Bosch Office Sans"/>
                <w:b/>
                <w:bCs/>
                <w:lang w:val="en-US"/>
              </w:rPr>
              <w:t>Extended</w:t>
            </w:r>
            <w:r w:rsidR="000A233C">
              <w:rPr>
                <w:rFonts w:eastAsia="Bosch Office Sans"/>
                <w:b/>
                <w:bCs/>
                <w:lang w:val="en-US"/>
              </w:rPr>
              <w:t xml:space="preserve"> timing protection description</w:t>
            </w:r>
          </w:p>
        </w:tc>
        <w:tc>
          <w:tcPr>
            <w:tcW w:w="1260" w:type="dxa"/>
          </w:tcPr>
          <w:p w14:paraId="504A638E" w14:textId="136B0FBC" w:rsidR="000A233C" w:rsidRDefault="000A233C" w:rsidP="00BC6181">
            <w:pPr>
              <w:rPr>
                <w:rFonts w:eastAsia="Bosch Office Sans"/>
                <w:b/>
                <w:bCs/>
                <w:lang w:val="en-US"/>
              </w:rPr>
            </w:pPr>
            <w:r>
              <w:rPr>
                <w:rFonts w:eastAsia="Bosch Office Sans"/>
                <w:b/>
                <w:bCs/>
                <w:lang w:val="en-US"/>
              </w:rPr>
              <w:t>24.07.2019</w:t>
            </w:r>
          </w:p>
        </w:tc>
        <w:tc>
          <w:tcPr>
            <w:tcW w:w="1873" w:type="dxa"/>
          </w:tcPr>
          <w:p w14:paraId="50DA23AA" w14:textId="42CCAF14" w:rsidR="000A233C" w:rsidRDefault="000A233C" w:rsidP="00BC6181">
            <w:pPr>
              <w:rPr>
                <w:rFonts w:eastAsia="Bosch Office Sans"/>
                <w:b/>
                <w:bCs/>
                <w:lang w:val="en-US"/>
              </w:rPr>
            </w:pPr>
            <w:r>
              <w:rPr>
                <w:rFonts w:eastAsia="Bosch Office Sans"/>
                <w:b/>
                <w:bCs/>
                <w:lang w:val="en-US"/>
              </w:rPr>
              <w:t>Gittinger</w:t>
            </w:r>
          </w:p>
        </w:tc>
      </w:tr>
      <w:tr w:rsidR="008F0964" w:rsidRPr="00EB6458" w14:paraId="78CEFDB0" w14:textId="77777777" w:rsidTr="00FE3ED6">
        <w:tc>
          <w:tcPr>
            <w:tcW w:w="768" w:type="dxa"/>
          </w:tcPr>
          <w:p w14:paraId="67FD6CBA" w14:textId="77777777" w:rsidR="008F0964" w:rsidRPr="00EB6458" w:rsidRDefault="008F0964" w:rsidP="00BC6181">
            <w:pPr>
              <w:rPr>
                <w:rFonts w:eastAsia="Bosch Office Sans"/>
                <w:b/>
                <w:bCs/>
                <w:lang w:val="en-US"/>
              </w:rPr>
            </w:pPr>
          </w:p>
        </w:tc>
        <w:tc>
          <w:tcPr>
            <w:tcW w:w="667" w:type="dxa"/>
          </w:tcPr>
          <w:p w14:paraId="0041103D" w14:textId="70C4508F" w:rsidR="008F0964" w:rsidRDefault="008F0964" w:rsidP="00BC6181">
            <w:pPr>
              <w:rPr>
                <w:rFonts w:eastAsia="Bosch Office Sans"/>
                <w:b/>
                <w:bCs/>
                <w:lang w:val="en-US"/>
              </w:rPr>
            </w:pPr>
            <w:r>
              <w:rPr>
                <w:rFonts w:eastAsia="Bosch Office Sans"/>
                <w:b/>
                <w:bCs/>
                <w:lang w:val="en-US"/>
              </w:rPr>
              <w:t>1.9</w:t>
            </w:r>
          </w:p>
        </w:tc>
        <w:tc>
          <w:tcPr>
            <w:tcW w:w="5220" w:type="dxa"/>
          </w:tcPr>
          <w:p w14:paraId="5B18A084" w14:textId="12D81D53" w:rsidR="008F0964" w:rsidRPr="00FB5BEC" w:rsidRDefault="008F0964" w:rsidP="00393B54">
            <w:pPr>
              <w:rPr>
                <w:rFonts w:eastAsia="Bosch Office Sans"/>
                <w:b/>
                <w:bCs/>
                <w:lang w:val="en-US"/>
              </w:rPr>
            </w:pPr>
            <w:r>
              <w:rPr>
                <w:rFonts w:eastAsia="Bosch Office Sans"/>
                <w:b/>
                <w:bCs/>
                <w:lang w:val="en-US"/>
              </w:rPr>
              <w:t xml:space="preserve">Added new </w:t>
            </w:r>
            <w:r w:rsidR="00FB5BEC">
              <w:rPr>
                <w:rFonts w:eastAsia="Bosch Office Sans"/>
                <w:b/>
                <w:bCs/>
                <w:lang w:val="en-US"/>
              </w:rPr>
              <w:t>userinfo</w:t>
            </w:r>
            <w:r>
              <w:rPr>
                <w:rFonts w:eastAsia="Bosch Office Sans"/>
                <w:b/>
                <w:bCs/>
                <w:lang w:val="en-US"/>
              </w:rPr>
              <w:t xml:space="preserve"> for </w:t>
            </w:r>
            <w:r w:rsidR="00FB5BEC">
              <w:rPr>
                <w:rFonts w:eastAsia="Bosch Office Sans"/>
                <w:b/>
                <w:bCs/>
                <w:lang w:val="en-US"/>
              </w:rPr>
              <w:t xml:space="preserve">abort caused by </w:t>
            </w:r>
            <w:r w:rsidR="00393B54">
              <w:rPr>
                <w:rFonts w:eastAsia="Bosch Office Sans"/>
                <w:b/>
                <w:bCs/>
                <w:lang w:val="en-US"/>
              </w:rPr>
              <w:t>interrupt lock</w:t>
            </w:r>
            <w:r>
              <w:rPr>
                <w:rFonts w:eastAsia="Bosch Office Sans"/>
                <w:b/>
                <w:bCs/>
                <w:lang w:val="en-US"/>
              </w:rPr>
              <w:t xml:space="preserve"> while on SC4</w:t>
            </w:r>
            <w:r w:rsidR="00393B54">
              <w:rPr>
                <w:rFonts w:eastAsia="Bosch Office Sans"/>
                <w:b/>
                <w:bCs/>
                <w:lang w:val="en-US"/>
              </w:rPr>
              <w:t>. Added more info on MPU regions for P1x and U2A. 9 FUNC parameters allowed (not just 6).</w:t>
            </w:r>
            <w:r w:rsidR="00FE3ED6">
              <w:rPr>
                <w:rFonts w:eastAsia="Bosch Office Sans"/>
                <w:b/>
                <w:bCs/>
                <w:lang w:val="en-US"/>
              </w:rPr>
              <w:t xml:space="preserve"> Minor adjustements.</w:t>
            </w:r>
          </w:p>
        </w:tc>
        <w:tc>
          <w:tcPr>
            <w:tcW w:w="1260" w:type="dxa"/>
          </w:tcPr>
          <w:p w14:paraId="5AD2D62C" w14:textId="7672C0F1" w:rsidR="008F0964" w:rsidRDefault="00FB5BEC" w:rsidP="00BC6181">
            <w:pPr>
              <w:rPr>
                <w:rFonts w:eastAsia="Bosch Office Sans"/>
                <w:b/>
                <w:bCs/>
                <w:lang w:val="en-US"/>
              </w:rPr>
            </w:pPr>
            <w:r>
              <w:rPr>
                <w:rFonts w:eastAsia="Bosch Office Sans"/>
                <w:b/>
                <w:bCs/>
                <w:lang w:val="en-US"/>
              </w:rPr>
              <w:t>30.11.2020</w:t>
            </w:r>
          </w:p>
        </w:tc>
        <w:tc>
          <w:tcPr>
            <w:tcW w:w="1873" w:type="dxa"/>
          </w:tcPr>
          <w:p w14:paraId="656F45A0" w14:textId="14089545" w:rsidR="008F0964" w:rsidRDefault="00FB5BEC" w:rsidP="00BC6181">
            <w:pPr>
              <w:rPr>
                <w:rFonts w:eastAsia="Bosch Office Sans"/>
                <w:b/>
                <w:bCs/>
                <w:lang w:val="en-US"/>
              </w:rPr>
            </w:pPr>
            <w:r>
              <w:rPr>
                <w:rFonts w:eastAsia="Bosch Office Sans"/>
                <w:b/>
                <w:bCs/>
                <w:lang w:val="en-US"/>
              </w:rPr>
              <w:t>Dias</w:t>
            </w:r>
          </w:p>
        </w:tc>
      </w:tr>
      <w:tr w:rsidR="005D5B16" w:rsidRPr="00EB6458" w14:paraId="48485D66" w14:textId="77777777" w:rsidTr="00FE3ED6">
        <w:tc>
          <w:tcPr>
            <w:tcW w:w="768" w:type="dxa"/>
          </w:tcPr>
          <w:p w14:paraId="3ED07C13" w14:textId="77777777" w:rsidR="005D5B16" w:rsidRPr="00EB6458" w:rsidRDefault="005D5B16" w:rsidP="00BC6181">
            <w:pPr>
              <w:rPr>
                <w:rFonts w:eastAsia="Bosch Office Sans"/>
                <w:b/>
                <w:bCs/>
                <w:lang w:val="en-US"/>
              </w:rPr>
            </w:pPr>
          </w:p>
        </w:tc>
        <w:tc>
          <w:tcPr>
            <w:tcW w:w="667" w:type="dxa"/>
          </w:tcPr>
          <w:p w14:paraId="5F34BF44" w14:textId="0681118C" w:rsidR="005D5B16" w:rsidRDefault="005D5B16" w:rsidP="00BC6181">
            <w:pPr>
              <w:rPr>
                <w:rFonts w:eastAsia="Bosch Office Sans"/>
                <w:b/>
                <w:bCs/>
                <w:lang w:val="en-US"/>
              </w:rPr>
            </w:pPr>
            <w:r>
              <w:rPr>
                <w:rFonts w:eastAsia="Bosch Office Sans"/>
                <w:b/>
                <w:bCs/>
                <w:lang w:val="en-US"/>
              </w:rPr>
              <w:t>2.0</w:t>
            </w:r>
          </w:p>
        </w:tc>
        <w:tc>
          <w:tcPr>
            <w:tcW w:w="5220" w:type="dxa"/>
          </w:tcPr>
          <w:p w14:paraId="059A6FCB" w14:textId="62F2099A" w:rsidR="0070243A" w:rsidRDefault="005D5B16" w:rsidP="005D5B16">
            <w:pPr>
              <w:rPr>
                <w:rFonts w:eastAsia="Bosch Office Sans"/>
                <w:b/>
                <w:bCs/>
                <w:lang w:val="en-US"/>
              </w:rPr>
            </w:pPr>
            <w:r>
              <w:rPr>
                <w:rFonts w:eastAsia="Bosch Office Sans"/>
                <w:b/>
                <w:bCs/>
                <w:lang w:val="en-US"/>
              </w:rPr>
              <w:t>Added notes regarding restrictions caused by the use of FOTA.</w:t>
            </w:r>
            <w:r w:rsidR="0070243A">
              <w:rPr>
                <w:rFonts w:eastAsia="Bosch Office Sans"/>
                <w:b/>
                <w:bCs/>
                <w:lang w:val="en-US"/>
              </w:rPr>
              <w:t xml:space="preserve"> Added notes regarding the use of locks in time-protected functions. </w:t>
            </w:r>
          </w:p>
        </w:tc>
        <w:tc>
          <w:tcPr>
            <w:tcW w:w="1260" w:type="dxa"/>
          </w:tcPr>
          <w:p w14:paraId="10BF7B4B" w14:textId="19F3B342" w:rsidR="005D5B16" w:rsidRDefault="005D5B16" w:rsidP="005D5B16">
            <w:pPr>
              <w:rPr>
                <w:rFonts w:eastAsia="Bosch Office Sans"/>
                <w:b/>
                <w:bCs/>
                <w:lang w:val="en-US"/>
              </w:rPr>
            </w:pPr>
            <w:r>
              <w:rPr>
                <w:rFonts w:eastAsia="Bosch Office Sans"/>
                <w:b/>
                <w:bCs/>
                <w:lang w:val="en-US"/>
              </w:rPr>
              <w:t>01.02.2021</w:t>
            </w:r>
          </w:p>
        </w:tc>
        <w:tc>
          <w:tcPr>
            <w:tcW w:w="1873" w:type="dxa"/>
          </w:tcPr>
          <w:p w14:paraId="1CE996BC" w14:textId="6A5636FC" w:rsidR="005D5B16" w:rsidRDefault="005D5B16" w:rsidP="00BC6181">
            <w:pPr>
              <w:rPr>
                <w:rFonts w:eastAsia="Bosch Office Sans"/>
                <w:b/>
                <w:bCs/>
                <w:lang w:val="en-US"/>
              </w:rPr>
            </w:pPr>
            <w:r>
              <w:rPr>
                <w:rFonts w:eastAsia="Bosch Office Sans"/>
                <w:b/>
                <w:bCs/>
                <w:lang w:val="en-US"/>
              </w:rPr>
              <w:t>Dias</w:t>
            </w:r>
          </w:p>
        </w:tc>
      </w:tr>
      <w:tr w:rsidR="00C91E57" w:rsidRPr="00EB6458" w14:paraId="5547499D" w14:textId="77777777" w:rsidTr="00FE3ED6">
        <w:tc>
          <w:tcPr>
            <w:tcW w:w="768" w:type="dxa"/>
          </w:tcPr>
          <w:p w14:paraId="7A11B088" w14:textId="77777777" w:rsidR="00C91E57" w:rsidRPr="00EB6458" w:rsidRDefault="00C91E57" w:rsidP="00BC6181">
            <w:pPr>
              <w:rPr>
                <w:rFonts w:eastAsia="Bosch Office Sans"/>
                <w:b/>
                <w:bCs/>
                <w:lang w:val="en-US"/>
              </w:rPr>
            </w:pPr>
          </w:p>
        </w:tc>
        <w:tc>
          <w:tcPr>
            <w:tcW w:w="667" w:type="dxa"/>
          </w:tcPr>
          <w:p w14:paraId="13AE5595" w14:textId="16AAD021" w:rsidR="00C91E57" w:rsidRDefault="00C91E57" w:rsidP="00BC6181">
            <w:pPr>
              <w:rPr>
                <w:rFonts w:eastAsia="Bosch Office Sans"/>
                <w:b/>
                <w:bCs/>
                <w:lang w:val="en-US"/>
              </w:rPr>
            </w:pPr>
            <w:r>
              <w:rPr>
                <w:rFonts w:eastAsia="Bosch Office Sans"/>
                <w:b/>
                <w:bCs/>
                <w:lang w:val="en-US"/>
              </w:rPr>
              <w:t>2.1</w:t>
            </w:r>
          </w:p>
        </w:tc>
        <w:tc>
          <w:tcPr>
            <w:tcW w:w="5220" w:type="dxa"/>
          </w:tcPr>
          <w:p w14:paraId="2215F87E" w14:textId="71A5206C" w:rsidR="00C91E57" w:rsidRDefault="00C91E57" w:rsidP="005D5B16">
            <w:pPr>
              <w:rPr>
                <w:rFonts w:eastAsia="Bosch Office Sans"/>
                <w:b/>
                <w:bCs/>
                <w:lang w:val="en-US"/>
              </w:rPr>
            </w:pPr>
            <w:r>
              <w:rPr>
                <w:rFonts w:eastAsia="Bosch Office Sans"/>
                <w:b/>
                <w:bCs/>
                <w:lang w:val="en-US"/>
              </w:rPr>
              <w:t xml:space="preserve">Corrected some </w:t>
            </w:r>
            <w:r w:rsidR="0007587D">
              <w:rPr>
                <w:rFonts w:eastAsia="Bosch Office Sans"/>
                <w:b/>
                <w:bCs/>
                <w:lang w:val="en-US"/>
              </w:rPr>
              <w:t xml:space="preserve">wrong </w:t>
            </w:r>
            <w:r>
              <w:rPr>
                <w:rFonts w:eastAsia="Bosch Office Sans"/>
                <w:b/>
                <w:bCs/>
                <w:lang w:val="en-US"/>
              </w:rPr>
              <w:t xml:space="preserve">example code. </w:t>
            </w:r>
            <w:r w:rsidR="00E0798C">
              <w:rPr>
                <w:rFonts w:eastAsia="Bosch Office Sans"/>
                <w:b/>
                <w:bCs/>
                <w:lang w:val="en-US"/>
              </w:rPr>
              <w:t xml:space="preserve">Mentioned Enhanced Isolation. </w:t>
            </w:r>
            <w:r>
              <w:rPr>
                <w:rFonts w:eastAsia="Bosch Office Sans"/>
                <w:b/>
                <w:bCs/>
                <w:lang w:val="en-US"/>
              </w:rPr>
              <w:t>Other minor corrections</w:t>
            </w:r>
            <w:r w:rsidR="00E0798C">
              <w:rPr>
                <w:rFonts w:eastAsia="Bosch Office Sans"/>
                <w:b/>
                <w:bCs/>
                <w:lang w:val="en-US"/>
              </w:rPr>
              <w:t>.</w:t>
            </w:r>
          </w:p>
        </w:tc>
        <w:tc>
          <w:tcPr>
            <w:tcW w:w="1260" w:type="dxa"/>
          </w:tcPr>
          <w:p w14:paraId="3FEAB890" w14:textId="4AC6FC67" w:rsidR="00C91E57" w:rsidRDefault="00C91E57" w:rsidP="005D5B16">
            <w:pPr>
              <w:rPr>
                <w:rFonts w:eastAsia="Bosch Office Sans"/>
                <w:b/>
                <w:bCs/>
                <w:lang w:val="en-US"/>
              </w:rPr>
            </w:pPr>
            <w:r>
              <w:rPr>
                <w:rFonts w:eastAsia="Bosch Office Sans"/>
                <w:b/>
                <w:bCs/>
                <w:lang w:val="en-US"/>
              </w:rPr>
              <w:t>03.11.2021</w:t>
            </w:r>
          </w:p>
        </w:tc>
        <w:tc>
          <w:tcPr>
            <w:tcW w:w="1873" w:type="dxa"/>
          </w:tcPr>
          <w:p w14:paraId="2AB74E65" w14:textId="3F9FA7B5" w:rsidR="00287427" w:rsidRDefault="00C91E57" w:rsidP="00BC6181">
            <w:pPr>
              <w:rPr>
                <w:rFonts w:eastAsia="Bosch Office Sans"/>
                <w:b/>
                <w:bCs/>
                <w:lang w:val="en-US"/>
              </w:rPr>
            </w:pPr>
            <w:r>
              <w:rPr>
                <w:rFonts w:eastAsia="Bosch Office Sans"/>
                <w:b/>
                <w:bCs/>
                <w:lang w:val="en-US"/>
              </w:rPr>
              <w:t>Dias</w:t>
            </w:r>
          </w:p>
        </w:tc>
      </w:tr>
      <w:tr w:rsidR="00287427" w:rsidRPr="00EB6458" w14:paraId="1111E6BA" w14:textId="77777777" w:rsidTr="00FE3ED6">
        <w:tc>
          <w:tcPr>
            <w:tcW w:w="768" w:type="dxa"/>
          </w:tcPr>
          <w:p w14:paraId="3388D0CD" w14:textId="77777777" w:rsidR="00287427" w:rsidRPr="00EB6458" w:rsidRDefault="00287427" w:rsidP="00BC6181">
            <w:pPr>
              <w:rPr>
                <w:rFonts w:eastAsia="Bosch Office Sans"/>
                <w:b/>
                <w:bCs/>
                <w:lang w:val="en-US"/>
              </w:rPr>
            </w:pPr>
          </w:p>
        </w:tc>
        <w:tc>
          <w:tcPr>
            <w:tcW w:w="667" w:type="dxa"/>
          </w:tcPr>
          <w:p w14:paraId="22BF119B" w14:textId="2664B1C6" w:rsidR="00287427" w:rsidRDefault="00287427" w:rsidP="00BC6181">
            <w:pPr>
              <w:rPr>
                <w:rFonts w:eastAsia="Bosch Office Sans"/>
                <w:b/>
                <w:bCs/>
                <w:lang w:val="en-US"/>
              </w:rPr>
            </w:pPr>
            <w:r>
              <w:rPr>
                <w:rFonts w:eastAsia="Bosch Office Sans"/>
                <w:b/>
                <w:bCs/>
                <w:lang w:val="en-US"/>
              </w:rPr>
              <w:t>2.2</w:t>
            </w:r>
          </w:p>
        </w:tc>
        <w:tc>
          <w:tcPr>
            <w:tcW w:w="5220" w:type="dxa"/>
          </w:tcPr>
          <w:p w14:paraId="17132594" w14:textId="3D9EAF95" w:rsidR="00287427" w:rsidRDefault="00287427" w:rsidP="005D5B16">
            <w:pPr>
              <w:rPr>
                <w:rFonts w:eastAsia="Bosch Office Sans"/>
                <w:b/>
                <w:bCs/>
                <w:lang w:val="en-US"/>
              </w:rPr>
            </w:pPr>
            <w:r>
              <w:rPr>
                <w:rFonts w:eastAsia="Bosch Office Sans"/>
                <w:b/>
                <w:bCs/>
                <w:lang w:val="en-US"/>
              </w:rPr>
              <w:t>Update Test Specification</w:t>
            </w:r>
          </w:p>
        </w:tc>
        <w:tc>
          <w:tcPr>
            <w:tcW w:w="1260" w:type="dxa"/>
          </w:tcPr>
          <w:p w14:paraId="54955011" w14:textId="0BF4D167" w:rsidR="00287427" w:rsidRDefault="00287427" w:rsidP="005D5B16">
            <w:pPr>
              <w:rPr>
                <w:rFonts w:eastAsia="Bosch Office Sans"/>
                <w:b/>
                <w:bCs/>
                <w:lang w:val="en-US"/>
              </w:rPr>
            </w:pPr>
            <w:r>
              <w:rPr>
                <w:rFonts w:eastAsia="Bosch Office Sans"/>
                <w:b/>
                <w:bCs/>
                <w:lang w:val="en-US"/>
              </w:rPr>
              <w:t>08.08.2022</w:t>
            </w:r>
          </w:p>
        </w:tc>
        <w:tc>
          <w:tcPr>
            <w:tcW w:w="1873" w:type="dxa"/>
          </w:tcPr>
          <w:p w14:paraId="7F2D89F1" w14:textId="5EAAFDBA" w:rsidR="00287427" w:rsidRDefault="00287427" w:rsidP="00BC6181">
            <w:pPr>
              <w:rPr>
                <w:rFonts w:eastAsia="Bosch Office Sans"/>
                <w:b/>
                <w:bCs/>
                <w:lang w:val="en-US"/>
              </w:rPr>
            </w:pPr>
            <w:r>
              <w:rPr>
                <w:rFonts w:eastAsia="Bosch Office Sans"/>
                <w:b/>
                <w:bCs/>
                <w:lang w:val="en-US"/>
              </w:rPr>
              <w:t>Rakel</w:t>
            </w:r>
          </w:p>
        </w:tc>
      </w:tr>
    </w:tbl>
    <w:p w14:paraId="01FB18D0" w14:textId="77777777" w:rsidR="00EB6458" w:rsidRPr="00325099" w:rsidRDefault="00EB6458" w:rsidP="00EB6458">
      <w:pPr>
        <w:rPr>
          <w:rFonts w:eastAsia="Bosch Office Sans"/>
          <w:lang w:val="en-US"/>
        </w:rPr>
      </w:pPr>
    </w:p>
    <w:p w14:paraId="18F39432" w14:textId="77777777" w:rsidR="00EB6458" w:rsidRPr="00325099" w:rsidRDefault="00EB6458" w:rsidP="00EB6458">
      <w:pPr>
        <w:pStyle w:val="berschrift1"/>
        <w:numPr>
          <w:ilvl w:val="0"/>
          <w:numId w:val="0"/>
        </w:numPr>
        <w:rPr>
          <w:rFonts w:eastAsia="Bosch Office Sans"/>
          <w:lang w:val="en-US"/>
        </w:rPr>
      </w:pPr>
      <w:bookmarkStart w:id="15" w:name="_Toc86823248"/>
      <w:r w:rsidRPr="00325099">
        <w:rPr>
          <w:rFonts w:eastAsia="Bosch Office Sans"/>
          <w:lang w:val="en-US"/>
        </w:rPr>
        <w:t>Scope</w:t>
      </w:r>
      <w:bookmarkEnd w:id="15"/>
    </w:p>
    <w:p w14:paraId="5388F138" w14:textId="77777777" w:rsidR="00EB6458" w:rsidRPr="00325099" w:rsidRDefault="00EB6458" w:rsidP="00EB6458">
      <w:pPr>
        <w:rPr>
          <w:rFonts w:eastAsia="Bosch Office Sans"/>
          <w:iCs/>
          <w:lang w:val="en-US"/>
        </w:rPr>
      </w:pPr>
      <w:r w:rsidRPr="00325099">
        <w:rPr>
          <w:rFonts w:eastAsia="Bosch Office Sans"/>
          <w:iCs/>
          <w:lang w:val="en-US"/>
        </w:rPr>
        <w:t xml:space="preserve">This document is relevant for integrators of TPSWs (third party software) into </w:t>
      </w:r>
      <w:r w:rsidR="00480EC7">
        <w:rPr>
          <w:rFonts w:eastAsia="Bosch Office Sans"/>
          <w:iCs/>
          <w:lang w:val="en-US"/>
        </w:rPr>
        <w:t>Gen9.3</w:t>
      </w:r>
      <w:r w:rsidRPr="00325099">
        <w:rPr>
          <w:rFonts w:eastAsia="Bosch Office Sans"/>
          <w:iCs/>
          <w:lang w:val="en-US"/>
        </w:rPr>
        <w:t xml:space="preserve"> ECU and for SW Group </w:t>
      </w:r>
      <w:r w:rsidR="00480EC7">
        <w:rPr>
          <w:rFonts w:eastAsia="Bosch Office Sans"/>
          <w:iCs/>
          <w:lang w:val="en-US"/>
        </w:rPr>
        <w:t>RB</w:t>
      </w:r>
      <w:r w:rsidRPr="00325099">
        <w:rPr>
          <w:rFonts w:eastAsia="Bosch Office Sans"/>
          <w:iCs/>
          <w:lang w:val="en-US"/>
        </w:rPr>
        <w:t>SYS GRs to get technical details about the interaction of such TPSW capsule.</w:t>
      </w:r>
    </w:p>
    <w:p w14:paraId="479AE4E2" w14:textId="77777777" w:rsidR="00EB6458" w:rsidRPr="00325099" w:rsidRDefault="00EB6458" w:rsidP="00EB6458">
      <w:pPr>
        <w:rPr>
          <w:rFonts w:eastAsia="Bosch Office Sans"/>
          <w:lang w:val="en-US"/>
        </w:rPr>
      </w:pPr>
    </w:p>
    <w:p w14:paraId="1C4B8F64" w14:textId="77777777" w:rsidR="00EB6458" w:rsidRPr="00325099" w:rsidRDefault="00EB6458" w:rsidP="00EB6458">
      <w:pPr>
        <w:rPr>
          <w:rFonts w:eastAsia="Bosch Office Sans"/>
          <w:lang w:val="en-US"/>
        </w:rPr>
      </w:pPr>
    </w:p>
    <w:p w14:paraId="19C8A847" w14:textId="77777777" w:rsidR="00EB6458" w:rsidRPr="00325099" w:rsidRDefault="00EB6458" w:rsidP="00EB6458">
      <w:pPr>
        <w:pStyle w:val="berschrift1"/>
        <w:numPr>
          <w:ilvl w:val="0"/>
          <w:numId w:val="0"/>
        </w:numPr>
        <w:rPr>
          <w:rFonts w:eastAsia="Bosch Office Sans"/>
          <w:lang w:val="en-US"/>
        </w:rPr>
      </w:pPr>
      <w:bookmarkStart w:id="16" w:name="_Toc86823249"/>
      <w:r w:rsidRPr="00325099">
        <w:rPr>
          <w:rFonts w:eastAsia="Bosch Office Sans"/>
          <w:lang w:val="en-US"/>
        </w:rPr>
        <w:lastRenderedPageBreak/>
        <w:t>Abbreviations &amp; Definitions</w:t>
      </w:r>
      <w:bookmarkEnd w:id="16"/>
    </w:p>
    <w:p w14:paraId="41EC6111" w14:textId="77777777" w:rsidR="00EB6458" w:rsidRPr="00325099" w:rsidRDefault="00EB6458" w:rsidP="00EB6458">
      <w:pPr>
        <w:rPr>
          <w:rFonts w:eastAsia="Bosch Office Sans"/>
          <w:i/>
          <w:lang w:val="en-US"/>
        </w:rPr>
      </w:pPr>
      <w:r w:rsidRPr="00325099">
        <w:rPr>
          <w:rFonts w:eastAsia="Bosch Office Sans"/>
          <w:i/>
          <w:lang w:val="en-US"/>
        </w:rPr>
        <w:t xml:space="preserve">see also TCM: </w:t>
      </w:r>
    </w:p>
    <w:p w14:paraId="2454A8A3" w14:textId="77777777" w:rsidR="00EB6458" w:rsidRPr="00325099" w:rsidRDefault="00EB6458" w:rsidP="00EB6458">
      <w:pPr>
        <w:rPr>
          <w:rFonts w:eastAsia="Bosch Office Sans"/>
          <w:i/>
          <w:lang w:val="en-US"/>
        </w:rPr>
      </w:pPr>
      <w:r w:rsidRPr="00325099">
        <w:rPr>
          <w:rFonts w:eastAsia="Bosch Office Sans"/>
          <w:i/>
          <w:lang w:val="en-US"/>
        </w:rPr>
        <w:t>RM\HSW_Archives\HSW_System9_Groups\HSWDOC09_COMMON\Doc\HSW_Gen09AbbreviationList.xls\HSW_Gen09AbbreviationList.xls</w:t>
      </w:r>
    </w:p>
    <w:p w14:paraId="5ED6386D" w14:textId="77777777" w:rsidR="00EB6458" w:rsidRPr="00325099" w:rsidRDefault="00EB6458" w:rsidP="00EB6458">
      <w:pPr>
        <w:rPr>
          <w:rFonts w:eastAsia="Bosch Office Sans"/>
          <w:i/>
        </w:rPr>
      </w:pPr>
      <w:r w:rsidRPr="00325099">
        <w:rPr>
          <w:rFonts w:eastAsia="Bosch Office Sans"/>
          <w:i/>
          <w:lang w:val="en-US"/>
        </w:rPr>
        <w:t xml:space="preserve">(working version: </w:t>
      </w:r>
      <w:r w:rsidRPr="00325099">
        <w:rPr>
          <w:rFonts w:eastAsia="Bosch Office Sans"/>
          <w:i/>
        </w:rPr>
        <w:t>K:Drive ...HSW_Doc\Gen09\Documentation\</w:t>
      </w:r>
      <w:r w:rsidRPr="00325099">
        <w:rPr>
          <w:rFonts w:eastAsia="Bosch Office Sans"/>
          <w:i/>
          <w:lang w:val="en-US"/>
        </w:rPr>
        <w:t>HSW_Gen09AbbreviationList.xls)</w:t>
      </w:r>
    </w:p>
    <w:p w14:paraId="5B3F84D0" w14:textId="77777777" w:rsidR="00EB6458" w:rsidRPr="00325099" w:rsidRDefault="00EB6458" w:rsidP="00EB6458">
      <w:pPr>
        <w:rPr>
          <w:rFonts w:eastAsia="Bosch Office Sans"/>
          <w:i/>
        </w:rPr>
      </w:pPr>
    </w:p>
    <w:p w14:paraId="2ED709E3" w14:textId="77777777" w:rsidR="00EB6458" w:rsidRPr="00325099" w:rsidRDefault="00EB6458" w:rsidP="00EB6458">
      <w:pPr>
        <w:rPr>
          <w:rFonts w:eastAsia="Bosch Office Sans"/>
          <w:i/>
          <w:lang w:val="en-US"/>
        </w:rPr>
      </w:pPr>
    </w:p>
    <w:p w14:paraId="0AA319A4" w14:textId="77777777" w:rsidR="00EB6458" w:rsidRPr="00325099" w:rsidRDefault="00EB6458" w:rsidP="00EB6458">
      <w:pPr>
        <w:rPr>
          <w:rFonts w:eastAsia="Bosch Office Sans"/>
          <w:iCs/>
          <w:lang w:val="en-US"/>
        </w:rPr>
      </w:pPr>
      <w:r w:rsidRPr="00325099">
        <w:rPr>
          <w:rFonts w:eastAsia="Bosch Office Sans"/>
          <w:iCs/>
          <w:lang w:val="en-US"/>
        </w:rPr>
        <w:t>TPSW: Third party software</w:t>
      </w:r>
    </w:p>
    <w:p w14:paraId="2E1B69B1" w14:textId="77777777" w:rsidR="00EB6458" w:rsidRPr="00325099" w:rsidRDefault="00EB6458" w:rsidP="00EB6458">
      <w:pPr>
        <w:rPr>
          <w:rFonts w:eastAsia="Bosch Office Sans"/>
          <w:iCs/>
          <w:lang w:val="en-US"/>
        </w:rPr>
      </w:pPr>
      <w:r w:rsidRPr="00325099">
        <w:rPr>
          <w:rFonts w:eastAsia="Bosch Office Sans"/>
          <w:iCs/>
          <w:lang w:val="en-US"/>
        </w:rPr>
        <w:t xml:space="preserve">MPU: Memory Protection Unit: Special HW on a Microcontroller that allows restriction and monitoring of software accesses to certain address ranges of the memory map. </w:t>
      </w:r>
    </w:p>
    <w:p w14:paraId="6CB27F38" w14:textId="238F4FE0" w:rsidR="00EB6458" w:rsidRPr="00325099" w:rsidRDefault="000525AB" w:rsidP="00EB6458">
      <w:pPr>
        <w:rPr>
          <w:rFonts w:eastAsia="Bosch Office Sans"/>
          <w:iCs/>
          <w:lang w:val="en-US"/>
        </w:rPr>
      </w:pPr>
      <w:r>
        <w:rPr>
          <w:rFonts w:eastAsia="Bosch Office Sans"/>
          <w:iCs/>
          <w:lang w:val="en-US"/>
        </w:rPr>
        <w:t>RB</w:t>
      </w:r>
      <w:r w:rsidR="00EB6458" w:rsidRPr="00325099">
        <w:rPr>
          <w:rFonts w:eastAsia="Bosch Office Sans"/>
          <w:iCs/>
          <w:lang w:val="en-US"/>
        </w:rPr>
        <w:t>SYS: System software. SW group in HSW that handles startup and OS interaction</w:t>
      </w:r>
    </w:p>
    <w:p w14:paraId="16C771F8" w14:textId="77777777" w:rsidR="00EB6458" w:rsidRPr="00325099" w:rsidRDefault="00EB6458" w:rsidP="00EB6458">
      <w:pPr>
        <w:rPr>
          <w:rFonts w:eastAsia="Bosch Office Sans"/>
          <w:iCs/>
          <w:lang w:val="en-US"/>
        </w:rPr>
      </w:pPr>
      <w:r w:rsidRPr="00325099">
        <w:rPr>
          <w:rFonts w:eastAsia="Bosch Office Sans"/>
          <w:iCs/>
          <w:lang w:val="en-US"/>
        </w:rPr>
        <w:t>OS: Operating system</w:t>
      </w:r>
    </w:p>
    <w:p w14:paraId="7C6BFCD9" w14:textId="77777777" w:rsidR="00EB6458" w:rsidRPr="00325099" w:rsidRDefault="00EB6458" w:rsidP="00EB6458">
      <w:pPr>
        <w:rPr>
          <w:rFonts w:eastAsia="Bosch Office Sans"/>
          <w:iCs/>
          <w:lang w:val="en-US"/>
        </w:rPr>
      </w:pPr>
      <w:r w:rsidRPr="00325099">
        <w:rPr>
          <w:rFonts w:eastAsia="Bosch Office Sans"/>
          <w:iCs/>
          <w:lang w:val="en-US"/>
        </w:rPr>
        <w:t xml:space="preserve">RE: Runnable entity. Term taken from AutoSAR to describe runtime unit of a software. Like a process in ESP terms. </w:t>
      </w:r>
    </w:p>
    <w:p w14:paraId="55D01528" w14:textId="77777777" w:rsidR="00EB6458" w:rsidRPr="00325099" w:rsidRDefault="00EB6458" w:rsidP="00EB6458">
      <w:pPr>
        <w:rPr>
          <w:rFonts w:eastAsia="Bosch Office Sans"/>
          <w:iCs/>
          <w:lang w:val="en-US"/>
        </w:rPr>
      </w:pPr>
      <w:r w:rsidRPr="00325099">
        <w:rPr>
          <w:rFonts w:eastAsia="Bosch Office Sans"/>
          <w:iCs/>
          <w:lang w:val="en-US"/>
        </w:rPr>
        <w:t>LCF: Linker Control File. Usually in \prj folder of a project. Define the memory map of a project.</w:t>
      </w:r>
    </w:p>
    <w:p w14:paraId="2AC870FB" w14:textId="3459B607" w:rsidR="00EB6458" w:rsidRDefault="00966163" w:rsidP="00EB6458">
      <w:pPr>
        <w:rPr>
          <w:rFonts w:eastAsia="Bosch Office Sans"/>
          <w:iCs/>
          <w:lang w:val="en-US"/>
        </w:rPr>
      </w:pPr>
      <w:r>
        <w:rPr>
          <w:rFonts w:eastAsia="Bosch Office Sans"/>
          <w:iCs/>
          <w:lang w:val="en-US"/>
        </w:rPr>
        <w:t>FUNC: function which belongs to an application (trusted or untrusted)</w:t>
      </w:r>
    </w:p>
    <w:p w14:paraId="70A90CEC" w14:textId="3E4F7C84" w:rsidR="00C91E57" w:rsidRPr="00325099" w:rsidRDefault="00C91E57" w:rsidP="00EB6458">
      <w:pPr>
        <w:rPr>
          <w:rFonts w:eastAsia="Bosch Office Sans"/>
          <w:iCs/>
          <w:lang w:val="en-US"/>
        </w:rPr>
      </w:pPr>
      <w:r>
        <w:rPr>
          <w:rFonts w:eastAsia="Bosch Office Sans"/>
          <w:iCs/>
          <w:lang w:val="en-US"/>
        </w:rPr>
        <w:t>FOTA: firmware over-the-air</w:t>
      </w:r>
    </w:p>
    <w:p w14:paraId="66A311AB" w14:textId="77777777" w:rsidR="00EB6458" w:rsidRPr="00325099" w:rsidRDefault="00EB6458" w:rsidP="00EB6458">
      <w:pPr>
        <w:rPr>
          <w:rFonts w:eastAsia="Bosch Office Sans"/>
          <w:iCs/>
          <w:lang w:val="en-US"/>
        </w:rPr>
      </w:pPr>
    </w:p>
    <w:p w14:paraId="18E9A7B6" w14:textId="77777777" w:rsidR="00EB6458" w:rsidRPr="00325099" w:rsidRDefault="00EB6458" w:rsidP="00EB6458">
      <w:pPr>
        <w:rPr>
          <w:rFonts w:eastAsia="Bosch Office Sans"/>
          <w:lang w:val="en-US"/>
        </w:rPr>
      </w:pPr>
    </w:p>
    <w:p w14:paraId="56D3BBBF" w14:textId="77777777" w:rsidR="00EB6458" w:rsidRPr="00325099" w:rsidRDefault="00EB6458" w:rsidP="00EB6458">
      <w:pPr>
        <w:rPr>
          <w:rFonts w:eastAsia="Bosch Office Sans"/>
          <w:lang w:val="en-US"/>
        </w:rPr>
      </w:pPr>
    </w:p>
    <w:p w14:paraId="13D664EF" w14:textId="02D39694" w:rsidR="00EB6458" w:rsidRDefault="00EB6458" w:rsidP="00EB6458">
      <w:pPr>
        <w:pStyle w:val="berschrift1"/>
        <w:numPr>
          <w:ilvl w:val="0"/>
          <w:numId w:val="0"/>
        </w:numPr>
        <w:rPr>
          <w:rFonts w:eastAsia="Bosch Office Sans"/>
          <w:lang w:val="en-US"/>
        </w:rPr>
      </w:pPr>
      <w:r w:rsidRPr="00325099">
        <w:rPr>
          <w:rFonts w:eastAsia="Bosch Office Sans"/>
          <w:lang w:val="en-US"/>
        </w:rPr>
        <w:br w:type="page"/>
      </w:r>
      <w:bookmarkStart w:id="17" w:name="_Toc86823250"/>
      <w:r w:rsidRPr="00325099">
        <w:rPr>
          <w:rFonts w:eastAsia="Bosch Office Sans"/>
          <w:lang w:val="en-US"/>
        </w:rPr>
        <w:lastRenderedPageBreak/>
        <w:t>Contents</w:t>
      </w:r>
      <w:bookmarkEnd w:id="17"/>
    </w:p>
    <w:p w14:paraId="0A44640A" w14:textId="77777777" w:rsidR="00D37AB3" w:rsidRPr="00D37AB3" w:rsidRDefault="00D37AB3" w:rsidP="00D37AB3">
      <w:pPr>
        <w:rPr>
          <w:rFonts w:eastAsia="Bosch Office Sans"/>
          <w:lang w:val="en-US" w:eastAsia="en-US"/>
        </w:rPr>
      </w:pPr>
    </w:p>
    <w:p w14:paraId="07C48FB1" w14:textId="40CDF4CD" w:rsidR="00C70E1C" w:rsidRDefault="002C75FD">
      <w:pPr>
        <w:pStyle w:val="Verzeichnis1"/>
        <w:tabs>
          <w:tab w:val="right" w:leader="dot" w:pos="9325"/>
        </w:tabs>
        <w:rPr>
          <w:rFonts w:asciiTheme="minorHAnsi" w:eastAsiaTheme="minorEastAsia" w:hAnsiTheme="minorHAnsi" w:cstheme="minorBidi"/>
          <w:noProof/>
          <w:sz w:val="22"/>
          <w:lang w:val="en-US" w:eastAsia="en-US"/>
        </w:rPr>
      </w:pPr>
      <w:r w:rsidRPr="00325099">
        <w:rPr>
          <w:rFonts w:eastAsia="Bosch Office Sans"/>
          <w:lang w:val="en-US"/>
        </w:rPr>
        <w:fldChar w:fldCharType="begin"/>
      </w:r>
      <w:r w:rsidR="00EB6458" w:rsidRPr="00325099">
        <w:rPr>
          <w:rFonts w:eastAsia="Bosch Office Sans"/>
          <w:lang w:val="en-US"/>
        </w:rPr>
        <w:instrText xml:space="preserve"> TOC \o "1-4" \h \z \u </w:instrText>
      </w:r>
      <w:r w:rsidRPr="00325099">
        <w:rPr>
          <w:rFonts w:eastAsia="Bosch Office Sans"/>
          <w:lang w:val="en-US"/>
        </w:rPr>
        <w:fldChar w:fldCharType="separate"/>
      </w:r>
      <w:hyperlink w:anchor="_Toc86823246" w:history="1">
        <w:r w:rsidR="00C70E1C" w:rsidRPr="00F87656">
          <w:rPr>
            <w:rStyle w:val="Hyperlink"/>
            <w:rFonts w:eastAsia="Bosch Office Sans"/>
            <w:noProof/>
            <w:lang w:val="en-US"/>
          </w:rPr>
          <w:t>RBTPSW_TPSWCapsule_Design.docx</w:t>
        </w:r>
        <w:r w:rsidR="00C70E1C">
          <w:rPr>
            <w:noProof/>
            <w:webHidden/>
          </w:rPr>
          <w:tab/>
        </w:r>
        <w:r w:rsidR="00C70E1C">
          <w:rPr>
            <w:noProof/>
            <w:webHidden/>
          </w:rPr>
          <w:fldChar w:fldCharType="begin"/>
        </w:r>
        <w:r w:rsidR="00C70E1C">
          <w:rPr>
            <w:noProof/>
            <w:webHidden/>
          </w:rPr>
          <w:instrText xml:space="preserve"> PAGEREF _Toc86823246 \h </w:instrText>
        </w:r>
        <w:r w:rsidR="00C70E1C">
          <w:rPr>
            <w:noProof/>
            <w:webHidden/>
          </w:rPr>
        </w:r>
        <w:r w:rsidR="00C70E1C">
          <w:rPr>
            <w:noProof/>
            <w:webHidden/>
          </w:rPr>
          <w:fldChar w:fldCharType="separate"/>
        </w:r>
        <w:r w:rsidR="00C70E1C">
          <w:rPr>
            <w:noProof/>
            <w:webHidden/>
          </w:rPr>
          <w:t>1</w:t>
        </w:r>
        <w:r w:rsidR="00C70E1C">
          <w:rPr>
            <w:noProof/>
            <w:webHidden/>
          </w:rPr>
          <w:fldChar w:fldCharType="end"/>
        </w:r>
      </w:hyperlink>
    </w:p>
    <w:p w14:paraId="1AC93EE9" w14:textId="117297F5" w:rsidR="00C70E1C" w:rsidRDefault="00C55FD1">
      <w:pPr>
        <w:pStyle w:val="Verzeichnis1"/>
        <w:tabs>
          <w:tab w:val="right" w:leader="dot" w:pos="9325"/>
        </w:tabs>
        <w:rPr>
          <w:rFonts w:asciiTheme="minorHAnsi" w:eastAsiaTheme="minorEastAsia" w:hAnsiTheme="minorHAnsi" w:cstheme="minorBidi"/>
          <w:noProof/>
          <w:sz w:val="22"/>
          <w:lang w:val="en-US" w:eastAsia="en-US"/>
        </w:rPr>
      </w:pPr>
      <w:hyperlink w:anchor="_Toc86823247" w:history="1">
        <w:r w:rsidR="00C70E1C" w:rsidRPr="00F87656">
          <w:rPr>
            <w:rStyle w:val="Hyperlink"/>
            <w:rFonts w:eastAsia="Bosch Office Sans"/>
            <w:noProof/>
            <w:lang w:val="en-US"/>
          </w:rPr>
          <w:t>Change History</w:t>
        </w:r>
        <w:r w:rsidR="00C70E1C">
          <w:rPr>
            <w:noProof/>
            <w:webHidden/>
          </w:rPr>
          <w:tab/>
        </w:r>
        <w:r w:rsidR="00C70E1C">
          <w:rPr>
            <w:noProof/>
            <w:webHidden/>
          </w:rPr>
          <w:fldChar w:fldCharType="begin"/>
        </w:r>
        <w:r w:rsidR="00C70E1C">
          <w:rPr>
            <w:noProof/>
            <w:webHidden/>
          </w:rPr>
          <w:instrText xml:space="preserve"> PAGEREF _Toc86823247 \h </w:instrText>
        </w:r>
        <w:r w:rsidR="00C70E1C">
          <w:rPr>
            <w:noProof/>
            <w:webHidden/>
          </w:rPr>
        </w:r>
        <w:r w:rsidR="00C70E1C">
          <w:rPr>
            <w:noProof/>
            <w:webHidden/>
          </w:rPr>
          <w:fldChar w:fldCharType="separate"/>
        </w:r>
        <w:r w:rsidR="00C70E1C">
          <w:rPr>
            <w:noProof/>
            <w:webHidden/>
          </w:rPr>
          <w:t>2</w:t>
        </w:r>
        <w:r w:rsidR="00C70E1C">
          <w:rPr>
            <w:noProof/>
            <w:webHidden/>
          </w:rPr>
          <w:fldChar w:fldCharType="end"/>
        </w:r>
      </w:hyperlink>
    </w:p>
    <w:p w14:paraId="357F40AB" w14:textId="07F08591" w:rsidR="00C70E1C" w:rsidRDefault="00C55FD1">
      <w:pPr>
        <w:pStyle w:val="Verzeichnis1"/>
        <w:tabs>
          <w:tab w:val="right" w:leader="dot" w:pos="9325"/>
        </w:tabs>
        <w:rPr>
          <w:rFonts w:asciiTheme="minorHAnsi" w:eastAsiaTheme="minorEastAsia" w:hAnsiTheme="minorHAnsi" w:cstheme="minorBidi"/>
          <w:noProof/>
          <w:sz w:val="22"/>
          <w:lang w:val="en-US" w:eastAsia="en-US"/>
        </w:rPr>
      </w:pPr>
      <w:hyperlink w:anchor="_Toc86823248" w:history="1">
        <w:r w:rsidR="00C70E1C" w:rsidRPr="00F87656">
          <w:rPr>
            <w:rStyle w:val="Hyperlink"/>
            <w:rFonts w:eastAsia="Bosch Office Sans"/>
            <w:noProof/>
            <w:lang w:val="en-US"/>
          </w:rPr>
          <w:t>Scope</w:t>
        </w:r>
        <w:r w:rsidR="00C70E1C">
          <w:rPr>
            <w:noProof/>
            <w:webHidden/>
          </w:rPr>
          <w:tab/>
        </w:r>
        <w:r w:rsidR="00C70E1C">
          <w:rPr>
            <w:noProof/>
            <w:webHidden/>
          </w:rPr>
          <w:fldChar w:fldCharType="begin"/>
        </w:r>
        <w:r w:rsidR="00C70E1C">
          <w:rPr>
            <w:noProof/>
            <w:webHidden/>
          </w:rPr>
          <w:instrText xml:space="preserve"> PAGEREF _Toc86823248 \h </w:instrText>
        </w:r>
        <w:r w:rsidR="00C70E1C">
          <w:rPr>
            <w:noProof/>
            <w:webHidden/>
          </w:rPr>
        </w:r>
        <w:r w:rsidR="00C70E1C">
          <w:rPr>
            <w:noProof/>
            <w:webHidden/>
          </w:rPr>
          <w:fldChar w:fldCharType="separate"/>
        </w:r>
        <w:r w:rsidR="00C70E1C">
          <w:rPr>
            <w:noProof/>
            <w:webHidden/>
          </w:rPr>
          <w:t>2</w:t>
        </w:r>
        <w:r w:rsidR="00C70E1C">
          <w:rPr>
            <w:noProof/>
            <w:webHidden/>
          </w:rPr>
          <w:fldChar w:fldCharType="end"/>
        </w:r>
      </w:hyperlink>
    </w:p>
    <w:p w14:paraId="6DE0B9A8" w14:textId="6BE74BDA" w:rsidR="00C70E1C" w:rsidRDefault="00C55FD1">
      <w:pPr>
        <w:pStyle w:val="Verzeichnis1"/>
        <w:tabs>
          <w:tab w:val="right" w:leader="dot" w:pos="9325"/>
        </w:tabs>
        <w:rPr>
          <w:rFonts w:asciiTheme="minorHAnsi" w:eastAsiaTheme="minorEastAsia" w:hAnsiTheme="minorHAnsi" w:cstheme="minorBidi"/>
          <w:noProof/>
          <w:sz w:val="22"/>
          <w:lang w:val="en-US" w:eastAsia="en-US"/>
        </w:rPr>
      </w:pPr>
      <w:hyperlink w:anchor="_Toc86823249" w:history="1">
        <w:r w:rsidR="00C70E1C" w:rsidRPr="00F87656">
          <w:rPr>
            <w:rStyle w:val="Hyperlink"/>
            <w:rFonts w:eastAsia="Bosch Office Sans"/>
            <w:noProof/>
            <w:lang w:val="en-US"/>
          </w:rPr>
          <w:t>Abbreviations &amp; Definitions</w:t>
        </w:r>
        <w:r w:rsidR="00C70E1C">
          <w:rPr>
            <w:noProof/>
            <w:webHidden/>
          </w:rPr>
          <w:tab/>
        </w:r>
        <w:r w:rsidR="00C70E1C">
          <w:rPr>
            <w:noProof/>
            <w:webHidden/>
          </w:rPr>
          <w:fldChar w:fldCharType="begin"/>
        </w:r>
        <w:r w:rsidR="00C70E1C">
          <w:rPr>
            <w:noProof/>
            <w:webHidden/>
          </w:rPr>
          <w:instrText xml:space="preserve"> PAGEREF _Toc86823249 \h </w:instrText>
        </w:r>
        <w:r w:rsidR="00C70E1C">
          <w:rPr>
            <w:noProof/>
            <w:webHidden/>
          </w:rPr>
        </w:r>
        <w:r w:rsidR="00C70E1C">
          <w:rPr>
            <w:noProof/>
            <w:webHidden/>
          </w:rPr>
          <w:fldChar w:fldCharType="separate"/>
        </w:r>
        <w:r w:rsidR="00C70E1C">
          <w:rPr>
            <w:noProof/>
            <w:webHidden/>
          </w:rPr>
          <w:t>2</w:t>
        </w:r>
        <w:r w:rsidR="00C70E1C">
          <w:rPr>
            <w:noProof/>
            <w:webHidden/>
          </w:rPr>
          <w:fldChar w:fldCharType="end"/>
        </w:r>
      </w:hyperlink>
    </w:p>
    <w:p w14:paraId="613F648E" w14:textId="794D6B35" w:rsidR="00C70E1C" w:rsidRDefault="00C55FD1">
      <w:pPr>
        <w:pStyle w:val="Verzeichnis1"/>
        <w:tabs>
          <w:tab w:val="right" w:leader="dot" w:pos="9325"/>
        </w:tabs>
        <w:rPr>
          <w:rFonts w:asciiTheme="minorHAnsi" w:eastAsiaTheme="minorEastAsia" w:hAnsiTheme="minorHAnsi" w:cstheme="minorBidi"/>
          <w:noProof/>
          <w:sz w:val="22"/>
          <w:lang w:val="en-US" w:eastAsia="en-US"/>
        </w:rPr>
      </w:pPr>
      <w:hyperlink w:anchor="_Toc86823250" w:history="1">
        <w:r w:rsidR="00C70E1C" w:rsidRPr="00F87656">
          <w:rPr>
            <w:rStyle w:val="Hyperlink"/>
            <w:rFonts w:eastAsia="Bosch Office Sans"/>
            <w:noProof/>
            <w:lang w:val="en-US"/>
          </w:rPr>
          <w:t>Contents</w:t>
        </w:r>
        <w:r w:rsidR="00C70E1C">
          <w:rPr>
            <w:noProof/>
            <w:webHidden/>
          </w:rPr>
          <w:tab/>
        </w:r>
        <w:r w:rsidR="00C70E1C">
          <w:rPr>
            <w:noProof/>
            <w:webHidden/>
          </w:rPr>
          <w:fldChar w:fldCharType="begin"/>
        </w:r>
        <w:r w:rsidR="00C70E1C">
          <w:rPr>
            <w:noProof/>
            <w:webHidden/>
          </w:rPr>
          <w:instrText xml:space="preserve"> PAGEREF _Toc86823250 \h </w:instrText>
        </w:r>
        <w:r w:rsidR="00C70E1C">
          <w:rPr>
            <w:noProof/>
            <w:webHidden/>
          </w:rPr>
        </w:r>
        <w:r w:rsidR="00C70E1C">
          <w:rPr>
            <w:noProof/>
            <w:webHidden/>
          </w:rPr>
          <w:fldChar w:fldCharType="separate"/>
        </w:r>
        <w:r w:rsidR="00C70E1C">
          <w:rPr>
            <w:noProof/>
            <w:webHidden/>
          </w:rPr>
          <w:t>4</w:t>
        </w:r>
        <w:r w:rsidR="00C70E1C">
          <w:rPr>
            <w:noProof/>
            <w:webHidden/>
          </w:rPr>
          <w:fldChar w:fldCharType="end"/>
        </w:r>
      </w:hyperlink>
    </w:p>
    <w:p w14:paraId="5801859C" w14:textId="0870DCB2" w:rsidR="00C70E1C" w:rsidRDefault="00C55FD1">
      <w:pPr>
        <w:pStyle w:val="Verzeichnis1"/>
        <w:tabs>
          <w:tab w:val="left" w:pos="440"/>
          <w:tab w:val="right" w:leader="dot" w:pos="9325"/>
        </w:tabs>
        <w:rPr>
          <w:rFonts w:asciiTheme="minorHAnsi" w:eastAsiaTheme="minorEastAsia" w:hAnsiTheme="minorHAnsi" w:cstheme="minorBidi"/>
          <w:noProof/>
          <w:sz w:val="22"/>
          <w:lang w:val="en-US" w:eastAsia="en-US"/>
        </w:rPr>
      </w:pPr>
      <w:hyperlink w:anchor="_Toc86823251" w:history="1">
        <w:r w:rsidR="00C70E1C" w:rsidRPr="00F87656">
          <w:rPr>
            <w:rStyle w:val="Hyperlink"/>
            <w:rFonts w:eastAsia="Bosch Office Sans"/>
            <w:noProof/>
            <w:lang w:val="en-US"/>
          </w:rPr>
          <w:t>1</w:t>
        </w:r>
        <w:r w:rsidR="00C70E1C">
          <w:rPr>
            <w:rFonts w:asciiTheme="minorHAnsi" w:eastAsiaTheme="minorEastAsia" w:hAnsiTheme="minorHAnsi" w:cstheme="minorBidi"/>
            <w:noProof/>
            <w:sz w:val="22"/>
            <w:lang w:val="en-US" w:eastAsia="en-US"/>
          </w:rPr>
          <w:tab/>
        </w:r>
        <w:r w:rsidR="00C70E1C" w:rsidRPr="00F87656">
          <w:rPr>
            <w:rStyle w:val="Hyperlink"/>
            <w:noProof/>
            <w:lang w:val="en-US"/>
          </w:rPr>
          <w:t>INTRODUCTION</w:t>
        </w:r>
        <w:r w:rsidR="00C70E1C">
          <w:rPr>
            <w:noProof/>
            <w:webHidden/>
          </w:rPr>
          <w:tab/>
        </w:r>
        <w:r w:rsidR="00C70E1C">
          <w:rPr>
            <w:noProof/>
            <w:webHidden/>
          </w:rPr>
          <w:fldChar w:fldCharType="begin"/>
        </w:r>
        <w:r w:rsidR="00C70E1C">
          <w:rPr>
            <w:noProof/>
            <w:webHidden/>
          </w:rPr>
          <w:instrText xml:space="preserve"> PAGEREF _Toc86823251 \h </w:instrText>
        </w:r>
        <w:r w:rsidR="00C70E1C">
          <w:rPr>
            <w:noProof/>
            <w:webHidden/>
          </w:rPr>
        </w:r>
        <w:r w:rsidR="00C70E1C">
          <w:rPr>
            <w:noProof/>
            <w:webHidden/>
          </w:rPr>
          <w:fldChar w:fldCharType="separate"/>
        </w:r>
        <w:r w:rsidR="00C70E1C">
          <w:rPr>
            <w:noProof/>
            <w:webHidden/>
          </w:rPr>
          <w:t>6</w:t>
        </w:r>
        <w:r w:rsidR="00C70E1C">
          <w:rPr>
            <w:noProof/>
            <w:webHidden/>
          </w:rPr>
          <w:fldChar w:fldCharType="end"/>
        </w:r>
      </w:hyperlink>
    </w:p>
    <w:p w14:paraId="4D6F8C56" w14:textId="6935B2EE" w:rsidR="00C70E1C" w:rsidRDefault="00C55FD1">
      <w:pPr>
        <w:pStyle w:val="Verzeichnis2"/>
        <w:tabs>
          <w:tab w:val="right" w:leader="dot" w:pos="9325"/>
        </w:tabs>
        <w:rPr>
          <w:rFonts w:asciiTheme="minorHAnsi" w:eastAsiaTheme="minorEastAsia" w:hAnsiTheme="minorHAnsi" w:cstheme="minorBidi"/>
          <w:noProof/>
          <w:sz w:val="22"/>
          <w:lang w:val="en-US" w:eastAsia="en-US"/>
        </w:rPr>
      </w:pPr>
      <w:hyperlink w:anchor="_Toc86823252" w:history="1">
        <w:r w:rsidR="00C70E1C" w:rsidRPr="00F87656">
          <w:rPr>
            <w:rStyle w:val="Hyperlink"/>
            <w:noProof/>
            <w:lang w:val="en-US"/>
          </w:rPr>
          <w:t>Overview</w:t>
        </w:r>
        <w:r w:rsidR="00C70E1C">
          <w:rPr>
            <w:noProof/>
            <w:webHidden/>
          </w:rPr>
          <w:tab/>
        </w:r>
        <w:r w:rsidR="00C70E1C">
          <w:rPr>
            <w:noProof/>
            <w:webHidden/>
          </w:rPr>
          <w:fldChar w:fldCharType="begin"/>
        </w:r>
        <w:r w:rsidR="00C70E1C">
          <w:rPr>
            <w:noProof/>
            <w:webHidden/>
          </w:rPr>
          <w:instrText xml:space="preserve"> PAGEREF _Toc86823252 \h </w:instrText>
        </w:r>
        <w:r w:rsidR="00C70E1C">
          <w:rPr>
            <w:noProof/>
            <w:webHidden/>
          </w:rPr>
        </w:r>
        <w:r w:rsidR="00C70E1C">
          <w:rPr>
            <w:noProof/>
            <w:webHidden/>
          </w:rPr>
          <w:fldChar w:fldCharType="separate"/>
        </w:r>
        <w:r w:rsidR="00C70E1C">
          <w:rPr>
            <w:noProof/>
            <w:webHidden/>
          </w:rPr>
          <w:t>6</w:t>
        </w:r>
        <w:r w:rsidR="00C70E1C">
          <w:rPr>
            <w:noProof/>
            <w:webHidden/>
          </w:rPr>
          <w:fldChar w:fldCharType="end"/>
        </w:r>
      </w:hyperlink>
    </w:p>
    <w:p w14:paraId="4B6790D7" w14:textId="7C5B4CE2" w:rsidR="00C70E1C" w:rsidRDefault="00C55FD1">
      <w:pPr>
        <w:pStyle w:val="Verzeichnis2"/>
        <w:tabs>
          <w:tab w:val="left" w:pos="880"/>
          <w:tab w:val="right" w:leader="dot" w:pos="9325"/>
        </w:tabs>
        <w:rPr>
          <w:rFonts w:asciiTheme="minorHAnsi" w:eastAsiaTheme="minorEastAsia" w:hAnsiTheme="minorHAnsi" w:cstheme="minorBidi"/>
          <w:noProof/>
          <w:sz w:val="22"/>
          <w:lang w:val="en-US" w:eastAsia="en-US"/>
        </w:rPr>
      </w:pPr>
      <w:hyperlink w:anchor="_Toc86823253" w:history="1">
        <w:r w:rsidR="00C70E1C" w:rsidRPr="00F87656">
          <w:rPr>
            <w:rStyle w:val="Hyperlink"/>
            <w:rFonts w:eastAsia="Bosch Office Sans"/>
            <w:noProof/>
            <w:lang w:val="en-US"/>
          </w:rPr>
          <w:t>1.1</w:t>
        </w:r>
        <w:r w:rsidR="00C70E1C">
          <w:rPr>
            <w:rFonts w:asciiTheme="minorHAnsi" w:eastAsiaTheme="minorEastAsia" w:hAnsiTheme="minorHAnsi" w:cstheme="minorBidi"/>
            <w:noProof/>
            <w:sz w:val="22"/>
            <w:lang w:val="en-US" w:eastAsia="en-US"/>
          </w:rPr>
          <w:tab/>
        </w:r>
        <w:r w:rsidR="00C70E1C" w:rsidRPr="00F87656">
          <w:rPr>
            <w:rStyle w:val="Hyperlink"/>
            <w:rFonts w:eastAsia="Bosch Office Sans"/>
            <w:noProof/>
            <w:lang w:val="en-US"/>
          </w:rPr>
          <w:t>System view</w:t>
        </w:r>
        <w:r w:rsidR="00C70E1C">
          <w:rPr>
            <w:noProof/>
            <w:webHidden/>
          </w:rPr>
          <w:tab/>
        </w:r>
        <w:r w:rsidR="00C70E1C">
          <w:rPr>
            <w:noProof/>
            <w:webHidden/>
          </w:rPr>
          <w:fldChar w:fldCharType="begin"/>
        </w:r>
        <w:r w:rsidR="00C70E1C">
          <w:rPr>
            <w:noProof/>
            <w:webHidden/>
          </w:rPr>
          <w:instrText xml:space="preserve"> PAGEREF _Toc86823253 \h </w:instrText>
        </w:r>
        <w:r w:rsidR="00C70E1C">
          <w:rPr>
            <w:noProof/>
            <w:webHidden/>
          </w:rPr>
        </w:r>
        <w:r w:rsidR="00C70E1C">
          <w:rPr>
            <w:noProof/>
            <w:webHidden/>
          </w:rPr>
          <w:fldChar w:fldCharType="separate"/>
        </w:r>
        <w:r w:rsidR="00C70E1C">
          <w:rPr>
            <w:noProof/>
            <w:webHidden/>
          </w:rPr>
          <w:t>7</w:t>
        </w:r>
        <w:r w:rsidR="00C70E1C">
          <w:rPr>
            <w:noProof/>
            <w:webHidden/>
          </w:rPr>
          <w:fldChar w:fldCharType="end"/>
        </w:r>
      </w:hyperlink>
    </w:p>
    <w:p w14:paraId="5F2C5A86" w14:textId="498AE28F" w:rsidR="00C70E1C" w:rsidRDefault="00C55FD1">
      <w:pPr>
        <w:pStyle w:val="Verzeichnis2"/>
        <w:tabs>
          <w:tab w:val="left" w:pos="880"/>
          <w:tab w:val="right" w:leader="dot" w:pos="9325"/>
        </w:tabs>
        <w:rPr>
          <w:rFonts w:asciiTheme="minorHAnsi" w:eastAsiaTheme="minorEastAsia" w:hAnsiTheme="minorHAnsi" w:cstheme="minorBidi"/>
          <w:noProof/>
          <w:sz w:val="22"/>
          <w:lang w:val="en-US" w:eastAsia="en-US"/>
        </w:rPr>
      </w:pPr>
      <w:hyperlink w:anchor="_Toc86823254" w:history="1">
        <w:r w:rsidR="00C70E1C" w:rsidRPr="00F87656">
          <w:rPr>
            <w:rStyle w:val="Hyperlink"/>
            <w:noProof/>
            <w:lang w:val="en-US"/>
          </w:rPr>
          <w:t>1.2</w:t>
        </w:r>
        <w:r w:rsidR="00C70E1C">
          <w:rPr>
            <w:rFonts w:asciiTheme="minorHAnsi" w:eastAsiaTheme="minorEastAsia" w:hAnsiTheme="minorHAnsi" w:cstheme="minorBidi"/>
            <w:noProof/>
            <w:sz w:val="22"/>
            <w:lang w:val="en-US" w:eastAsia="en-US"/>
          </w:rPr>
          <w:tab/>
        </w:r>
        <w:r w:rsidR="00C70E1C" w:rsidRPr="00F87656">
          <w:rPr>
            <w:rStyle w:val="Hyperlink"/>
            <w:noProof/>
            <w:lang w:val="en-US"/>
          </w:rPr>
          <w:t>Reference Documents</w:t>
        </w:r>
        <w:r w:rsidR="00C70E1C">
          <w:rPr>
            <w:noProof/>
            <w:webHidden/>
          </w:rPr>
          <w:tab/>
        </w:r>
        <w:r w:rsidR="00C70E1C">
          <w:rPr>
            <w:noProof/>
            <w:webHidden/>
          </w:rPr>
          <w:fldChar w:fldCharType="begin"/>
        </w:r>
        <w:r w:rsidR="00C70E1C">
          <w:rPr>
            <w:noProof/>
            <w:webHidden/>
          </w:rPr>
          <w:instrText xml:space="preserve"> PAGEREF _Toc86823254 \h </w:instrText>
        </w:r>
        <w:r w:rsidR="00C70E1C">
          <w:rPr>
            <w:noProof/>
            <w:webHidden/>
          </w:rPr>
        </w:r>
        <w:r w:rsidR="00C70E1C">
          <w:rPr>
            <w:noProof/>
            <w:webHidden/>
          </w:rPr>
          <w:fldChar w:fldCharType="separate"/>
        </w:r>
        <w:r w:rsidR="00C70E1C">
          <w:rPr>
            <w:noProof/>
            <w:webHidden/>
          </w:rPr>
          <w:t>7</w:t>
        </w:r>
        <w:r w:rsidR="00C70E1C">
          <w:rPr>
            <w:noProof/>
            <w:webHidden/>
          </w:rPr>
          <w:fldChar w:fldCharType="end"/>
        </w:r>
      </w:hyperlink>
    </w:p>
    <w:p w14:paraId="4399BF64" w14:textId="7E2EC85C" w:rsidR="00C70E1C" w:rsidRDefault="00C55FD1">
      <w:pPr>
        <w:pStyle w:val="Verzeichnis3"/>
        <w:tabs>
          <w:tab w:val="left" w:pos="1320"/>
          <w:tab w:val="right" w:leader="dot" w:pos="9325"/>
        </w:tabs>
        <w:rPr>
          <w:rFonts w:asciiTheme="minorHAnsi" w:eastAsiaTheme="minorEastAsia" w:hAnsiTheme="minorHAnsi" w:cstheme="minorBidi"/>
          <w:noProof/>
          <w:sz w:val="22"/>
          <w:lang w:val="en-US" w:eastAsia="en-US"/>
        </w:rPr>
      </w:pPr>
      <w:hyperlink w:anchor="_Toc86823255" w:history="1">
        <w:r w:rsidR="00C70E1C" w:rsidRPr="00F87656">
          <w:rPr>
            <w:rStyle w:val="Hyperlink"/>
            <w:rFonts w:eastAsia="Bosch Office Sans"/>
            <w:noProof/>
            <w:lang w:val="en-US"/>
          </w:rPr>
          <w:t>1.2.1</w:t>
        </w:r>
        <w:r w:rsidR="00C70E1C">
          <w:rPr>
            <w:rFonts w:asciiTheme="minorHAnsi" w:eastAsiaTheme="minorEastAsia" w:hAnsiTheme="minorHAnsi" w:cstheme="minorBidi"/>
            <w:noProof/>
            <w:sz w:val="22"/>
            <w:lang w:val="en-US" w:eastAsia="en-US"/>
          </w:rPr>
          <w:tab/>
        </w:r>
        <w:r w:rsidR="00C70E1C" w:rsidRPr="00F87656">
          <w:rPr>
            <w:rStyle w:val="Hyperlink"/>
            <w:rFonts w:eastAsia="Bosch Office Sans"/>
            <w:noProof/>
            <w:lang w:val="en-US"/>
          </w:rPr>
          <w:t>Development Documents</w:t>
        </w:r>
        <w:r w:rsidR="00C70E1C">
          <w:rPr>
            <w:noProof/>
            <w:webHidden/>
          </w:rPr>
          <w:tab/>
        </w:r>
        <w:r w:rsidR="00C70E1C">
          <w:rPr>
            <w:noProof/>
            <w:webHidden/>
          </w:rPr>
          <w:fldChar w:fldCharType="begin"/>
        </w:r>
        <w:r w:rsidR="00C70E1C">
          <w:rPr>
            <w:noProof/>
            <w:webHidden/>
          </w:rPr>
          <w:instrText xml:space="preserve"> PAGEREF _Toc86823255 \h </w:instrText>
        </w:r>
        <w:r w:rsidR="00C70E1C">
          <w:rPr>
            <w:noProof/>
            <w:webHidden/>
          </w:rPr>
        </w:r>
        <w:r w:rsidR="00C70E1C">
          <w:rPr>
            <w:noProof/>
            <w:webHidden/>
          </w:rPr>
          <w:fldChar w:fldCharType="separate"/>
        </w:r>
        <w:r w:rsidR="00C70E1C">
          <w:rPr>
            <w:noProof/>
            <w:webHidden/>
          </w:rPr>
          <w:t>7</w:t>
        </w:r>
        <w:r w:rsidR="00C70E1C">
          <w:rPr>
            <w:noProof/>
            <w:webHidden/>
          </w:rPr>
          <w:fldChar w:fldCharType="end"/>
        </w:r>
      </w:hyperlink>
    </w:p>
    <w:p w14:paraId="7C502AB4" w14:textId="47A38248" w:rsidR="00C70E1C" w:rsidRDefault="00C55FD1">
      <w:pPr>
        <w:pStyle w:val="Verzeichnis3"/>
        <w:tabs>
          <w:tab w:val="left" w:pos="1320"/>
          <w:tab w:val="right" w:leader="dot" w:pos="9325"/>
        </w:tabs>
        <w:rPr>
          <w:rFonts w:asciiTheme="minorHAnsi" w:eastAsiaTheme="minorEastAsia" w:hAnsiTheme="minorHAnsi" w:cstheme="minorBidi"/>
          <w:noProof/>
          <w:sz w:val="22"/>
          <w:lang w:val="en-US" w:eastAsia="en-US"/>
        </w:rPr>
      </w:pPr>
      <w:hyperlink w:anchor="_Toc86823256" w:history="1">
        <w:r w:rsidR="00C70E1C" w:rsidRPr="00F87656">
          <w:rPr>
            <w:rStyle w:val="Hyperlink"/>
            <w:rFonts w:eastAsia="Bosch Office Sans"/>
            <w:noProof/>
            <w:lang w:val="en-US"/>
          </w:rPr>
          <w:t>1.2.2</w:t>
        </w:r>
        <w:r w:rsidR="00C70E1C">
          <w:rPr>
            <w:rFonts w:asciiTheme="minorHAnsi" w:eastAsiaTheme="minorEastAsia" w:hAnsiTheme="minorHAnsi" w:cstheme="minorBidi"/>
            <w:noProof/>
            <w:sz w:val="22"/>
            <w:lang w:val="en-US" w:eastAsia="en-US"/>
          </w:rPr>
          <w:tab/>
        </w:r>
        <w:r w:rsidR="00C70E1C" w:rsidRPr="00F87656">
          <w:rPr>
            <w:rStyle w:val="Hyperlink"/>
            <w:rFonts w:eastAsia="Bosch Office Sans"/>
            <w:noProof/>
            <w:lang w:val="en-US"/>
          </w:rPr>
          <w:t>Other Documents</w:t>
        </w:r>
        <w:r w:rsidR="00C70E1C">
          <w:rPr>
            <w:noProof/>
            <w:webHidden/>
          </w:rPr>
          <w:tab/>
        </w:r>
        <w:r w:rsidR="00C70E1C">
          <w:rPr>
            <w:noProof/>
            <w:webHidden/>
          </w:rPr>
          <w:fldChar w:fldCharType="begin"/>
        </w:r>
        <w:r w:rsidR="00C70E1C">
          <w:rPr>
            <w:noProof/>
            <w:webHidden/>
          </w:rPr>
          <w:instrText xml:space="preserve"> PAGEREF _Toc86823256 \h </w:instrText>
        </w:r>
        <w:r w:rsidR="00C70E1C">
          <w:rPr>
            <w:noProof/>
            <w:webHidden/>
          </w:rPr>
        </w:r>
        <w:r w:rsidR="00C70E1C">
          <w:rPr>
            <w:noProof/>
            <w:webHidden/>
          </w:rPr>
          <w:fldChar w:fldCharType="separate"/>
        </w:r>
        <w:r w:rsidR="00C70E1C">
          <w:rPr>
            <w:noProof/>
            <w:webHidden/>
          </w:rPr>
          <w:t>7</w:t>
        </w:r>
        <w:r w:rsidR="00C70E1C">
          <w:rPr>
            <w:noProof/>
            <w:webHidden/>
          </w:rPr>
          <w:fldChar w:fldCharType="end"/>
        </w:r>
      </w:hyperlink>
    </w:p>
    <w:p w14:paraId="2A833141" w14:textId="0C692522" w:rsidR="00C70E1C" w:rsidRDefault="00C55FD1">
      <w:pPr>
        <w:pStyle w:val="Verzeichnis1"/>
        <w:tabs>
          <w:tab w:val="left" w:pos="440"/>
          <w:tab w:val="right" w:leader="dot" w:pos="9325"/>
        </w:tabs>
        <w:rPr>
          <w:rFonts w:asciiTheme="minorHAnsi" w:eastAsiaTheme="minorEastAsia" w:hAnsiTheme="minorHAnsi" w:cstheme="minorBidi"/>
          <w:noProof/>
          <w:sz w:val="22"/>
          <w:lang w:val="en-US" w:eastAsia="en-US"/>
        </w:rPr>
      </w:pPr>
      <w:hyperlink w:anchor="_Toc86823257" w:history="1">
        <w:r w:rsidR="00C70E1C" w:rsidRPr="00F87656">
          <w:rPr>
            <w:rStyle w:val="Hyperlink"/>
            <w:rFonts w:eastAsia="Bosch Office Sans"/>
            <w:noProof/>
            <w:lang w:val="en-US"/>
          </w:rPr>
          <w:t>2</w:t>
        </w:r>
        <w:r w:rsidR="00C70E1C">
          <w:rPr>
            <w:rFonts w:asciiTheme="minorHAnsi" w:eastAsiaTheme="minorEastAsia" w:hAnsiTheme="minorHAnsi" w:cstheme="minorBidi"/>
            <w:noProof/>
            <w:sz w:val="22"/>
            <w:lang w:val="en-US" w:eastAsia="en-US"/>
          </w:rPr>
          <w:tab/>
        </w:r>
        <w:r w:rsidR="00C70E1C" w:rsidRPr="00F87656">
          <w:rPr>
            <w:rStyle w:val="Hyperlink"/>
            <w:rFonts w:eastAsia="Bosch Office Sans"/>
            <w:noProof/>
            <w:lang w:val="en-US"/>
          </w:rPr>
          <w:t>INTERFACE TO THE OUTSIDE</w:t>
        </w:r>
        <w:r w:rsidR="00C70E1C">
          <w:rPr>
            <w:noProof/>
            <w:webHidden/>
          </w:rPr>
          <w:tab/>
        </w:r>
        <w:r w:rsidR="00C70E1C">
          <w:rPr>
            <w:noProof/>
            <w:webHidden/>
          </w:rPr>
          <w:fldChar w:fldCharType="begin"/>
        </w:r>
        <w:r w:rsidR="00C70E1C">
          <w:rPr>
            <w:noProof/>
            <w:webHidden/>
          </w:rPr>
          <w:instrText xml:space="preserve"> PAGEREF _Toc86823257 \h </w:instrText>
        </w:r>
        <w:r w:rsidR="00C70E1C">
          <w:rPr>
            <w:noProof/>
            <w:webHidden/>
          </w:rPr>
        </w:r>
        <w:r w:rsidR="00C70E1C">
          <w:rPr>
            <w:noProof/>
            <w:webHidden/>
          </w:rPr>
          <w:fldChar w:fldCharType="separate"/>
        </w:r>
        <w:r w:rsidR="00C70E1C">
          <w:rPr>
            <w:noProof/>
            <w:webHidden/>
          </w:rPr>
          <w:t>8</w:t>
        </w:r>
        <w:r w:rsidR="00C70E1C">
          <w:rPr>
            <w:noProof/>
            <w:webHidden/>
          </w:rPr>
          <w:fldChar w:fldCharType="end"/>
        </w:r>
      </w:hyperlink>
    </w:p>
    <w:p w14:paraId="060559D1" w14:textId="5DCB7423" w:rsidR="00C70E1C" w:rsidRDefault="00C55FD1">
      <w:pPr>
        <w:pStyle w:val="Verzeichnis2"/>
        <w:tabs>
          <w:tab w:val="left" w:pos="880"/>
          <w:tab w:val="right" w:leader="dot" w:pos="9325"/>
        </w:tabs>
        <w:rPr>
          <w:rFonts w:asciiTheme="minorHAnsi" w:eastAsiaTheme="minorEastAsia" w:hAnsiTheme="minorHAnsi" w:cstheme="minorBidi"/>
          <w:noProof/>
          <w:sz w:val="22"/>
          <w:lang w:val="en-US" w:eastAsia="en-US"/>
        </w:rPr>
      </w:pPr>
      <w:hyperlink w:anchor="_Toc86823258" w:history="1">
        <w:r w:rsidR="00C70E1C" w:rsidRPr="00F87656">
          <w:rPr>
            <w:rStyle w:val="Hyperlink"/>
            <w:rFonts w:eastAsia="Bosch Office Sans"/>
            <w:noProof/>
            <w:lang w:val="en-US"/>
          </w:rPr>
          <w:t>2.1</w:t>
        </w:r>
        <w:r w:rsidR="00C70E1C">
          <w:rPr>
            <w:rFonts w:asciiTheme="minorHAnsi" w:eastAsiaTheme="minorEastAsia" w:hAnsiTheme="minorHAnsi" w:cstheme="minorBidi"/>
            <w:noProof/>
            <w:sz w:val="22"/>
            <w:lang w:val="en-US" w:eastAsia="en-US"/>
          </w:rPr>
          <w:tab/>
        </w:r>
        <w:r w:rsidR="00C70E1C" w:rsidRPr="00F87656">
          <w:rPr>
            <w:rStyle w:val="Hyperlink"/>
            <w:rFonts w:eastAsia="Bosch Office Sans"/>
            <w:noProof/>
            <w:lang w:val="en-US"/>
          </w:rPr>
          <w:t>TPSW integration into ESP Gen9.3</w:t>
        </w:r>
        <w:r w:rsidR="00C70E1C">
          <w:rPr>
            <w:noProof/>
            <w:webHidden/>
          </w:rPr>
          <w:tab/>
        </w:r>
        <w:r w:rsidR="00C70E1C">
          <w:rPr>
            <w:noProof/>
            <w:webHidden/>
          </w:rPr>
          <w:fldChar w:fldCharType="begin"/>
        </w:r>
        <w:r w:rsidR="00C70E1C">
          <w:rPr>
            <w:noProof/>
            <w:webHidden/>
          </w:rPr>
          <w:instrText xml:space="preserve"> PAGEREF _Toc86823258 \h </w:instrText>
        </w:r>
        <w:r w:rsidR="00C70E1C">
          <w:rPr>
            <w:noProof/>
            <w:webHidden/>
          </w:rPr>
        </w:r>
        <w:r w:rsidR="00C70E1C">
          <w:rPr>
            <w:noProof/>
            <w:webHidden/>
          </w:rPr>
          <w:fldChar w:fldCharType="separate"/>
        </w:r>
        <w:r w:rsidR="00C70E1C">
          <w:rPr>
            <w:noProof/>
            <w:webHidden/>
          </w:rPr>
          <w:t>8</w:t>
        </w:r>
        <w:r w:rsidR="00C70E1C">
          <w:rPr>
            <w:noProof/>
            <w:webHidden/>
          </w:rPr>
          <w:fldChar w:fldCharType="end"/>
        </w:r>
      </w:hyperlink>
    </w:p>
    <w:p w14:paraId="16535A2E" w14:textId="663D4711" w:rsidR="00C70E1C" w:rsidRDefault="00C55FD1">
      <w:pPr>
        <w:pStyle w:val="Verzeichnis3"/>
        <w:tabs>
          <w:tab w:val="left" w:pos="1320"/>
          <w:tab w:val="right" w:leader="dot" w:pos="9325"/>
        </w:tabs>
        <w:rPr>
          <w:rFonts w:asciiTheme="minorHAnsi" w:eastAsiaTheme="minorEastAsia" w:hAnsiTheme="minorHAnsi" w:cstheme="minorBidi"/>
          <w:noProof/>
          <w:sz w:val="22"/>
          <w:lang w:val="en-US" w:eastAsia="en-US"/>
        </w:rPr>
      </w:pPr>
      <w:hyperlink w:anchor="_Toc86823259" w:history="1">
        <w:r w:rsidR="00C70E1C" w:rsidRPr="00F87656">
          <w:rPr>
            <w:rStyle w:val="Hyperlink"/>
            <w:rFonts w:eastAsia="Bosch Office Sans"/>
            <w:noProof/>
            <w:lang w:val="en-US"/>
          </w:rPr>
          <w:t>2.1.1</w:t>
        </w:r>
        <w:r w:rsidR="00C70E1C">
          <w:rPr>
            <w:rFonts w:asciiTheme="minorHAnsi" w:eastAsiaTheme="minorEastAsia" w:hAnsiTheme="minorHAnsi" w:cstheme="minorBidi"/>
            <w:noProof/>
            <w:sz w:val="22"/>
            <w:lang w:val="en-US" w:eastAsia="en-US"/>
          </w:rPr>
          <w:tab/>
        </w:r>
        <w:r w:rsidR="00C70E1C" w:rsidRPr="00F87656">
          <w:rPr>
            <w:rStyle w:val="Hyperlink"/>
            <w:rFonts w:eastAsia="Bosch Office Sans"/>
            <w:noProof/>
            <w:lang w:val="en-US"/>
          </w:rPr>
          <w:t>Integration concept: TPSW specific Wrapper</w:t>
        </w:r>
        <w:r w:rsidR="00C70E1C">
          <w:rPr>
            <w:noProof/>
            <w:webHidden/>
          </w:rPr>
          <w:tab/>
        </w:r>
        <w:r w:rsidR="00C70E1C">
          <w:rPr>
            <w:noProof/>
            <w:webHidden/>
          </w:rPr>
          <w:fldChar w:fldCharType="begin"/>
        </w:r>
        <w:r w:rsidR="00C70E1C">
          <w:rPr>
            <w:noProof/>
            <w:webHidden/>
          </w:rPr>
          <w:instrText xml:space="preserve"> PAGEREF _Toc86823259 \h </w:instrText>
        </w:r>
        <w:r w:rsidR="00C70E1C">
          <w:rPr>
            <w:noProof/>
            <w:webHidden/>
          </w:rPr>
        </w:r>
        <w:r w:rsidR="00C70E1C">
          <w:rPr>
            <w:noProof/>
            <w:webHidden/>
          </w:rPr>
          <w:fldChar w:fldCharType="separate"/>
        </w:r>
        <w:r w:rsidR="00C70E1C">
          <w:rPr>
            <w:noProof/>
            <w:webHidden/>
          </w:rPr>
          <w:t>8</w:t>
        </w:r>
        <w:r w:rsidR="00C70E1C">
          <w:rPr>
            <w:noProof/>
            <w:webHidden/>
          </w:rPr>
          <w:fldChar w:fldCharType="end"/>
        </w:r>
      </w:hyperlink>
    </w:p>
    <w:p w14:paraId="16B7537B" w14:textId="3BDD55A7" w:rsidR="00C70E1C" w:rsidRDefault="00C55FD1">
      <w:pPr>
        <w:pStyle w:val="Verzeichnis3"/>
        <w:tabs>
          <w:tab w:val="left" w:pos="1320"/>
          <w:tab w:val="right" w:leader="dot" w:pos="9325"/>
        </w:tabs>
        <w:rPr>
          <w:rFonts w:asciiTheme="minorHAnsi" w:eastAsiaTheme="minorEastAsia" w:hAnsiTheme="minorHAnsi" w:cstheme="minorBidi"/>
          <w:noProof/>
          <w:sz w:val="22"/>
          <w:lang w:val="en-US" w:eastAsia="en-US"/>
        </w:rPr>
      </w:pPr>
      <w:hyperlink w:anchor="_Toc86823260" w:history="1">
        <w:r w:rsidR="00C70E1C" w:rsidRPr="00F87656">
          <w:rPr>
            <w:rStyle w:val="Hyperlink"/>
            <w:rFonts w:eastAsia="Bosch Office Sans"/>
            <w:noProof/>
            <w:lang w:val="en-US"/>
          </w:rPr>
          <w:t>2.1.2</w:t>
        </w:r>
        <w:r w:rsidR="00C70E1C">
          <w:rPr>
            <w:rFonts w:asciiTheme="minorHAnsi" w:eastAsiaTheme="minorEastAsia" w:hAnsiTheme="minorHAnsi" w:cstheme="minorBidi"/>
            <w:noProof/>
            <w:sz w:val="22"/>
            <w:lang w:val="en-US" w:eastAsia="en-US"/>
          </w:rPr>
          <w:tab/>
        </w:r>
        <w:r w:rsidR="00C70E1C" w:rsidRPr="00F87656">
          <w:rPr>
            <w:rStyle w:val="Hyperlink"/>
            <w:rFonts w:eastAsia="Bosch Office Sans"/>
            <w:noProof/>
            <w:lang w:val="en-US"/>
          </w:rPr>
          <w:t>Untrusted/Trusted APPLICATION and FUNC</w:t>
        </w:r>
        <w:r w:rsidR="00C70E1C">
          <w:rPr>
            <w:noProof/>
            <w:webHidden/>
          </w:rPr>
          <w:tab/>
        </w:r>
        <w:r w:rsidR="00C70E1C">
          <w:rPr>
            <w:noProof/>
            <w:webHidden/>
          </w:rPr>
          <w:fldChar w:fldCharType="begin"/>
        </w:r>
        <w:r w:rsidR="00C70E1C">
          <w:rPr>
            <w:noProof/>
            <w:webHidden/>
          </w:rPr>
          <w:instrText xml:space="preserve"> PAGEREF _Toc86823260 \h </w:instrText>
        </w:r>
        <w:r w:rsidR="00C70E1C">
          <w:rPr>
            <w:noProof/>
            <w:webHidden/>
          </w:rPr>
        </w:r>
        <w:r w:rsidR="00C70E1C">
          <w:rPr>
            <w:noProof/>
            <w:webHidden/>
          </w:rPr>
          <w:fldChar w:fldCharType="separate"/>
        </w:r>
        <w:r w:rsidR="00C70E1C">
          <w:rPr>
            <w:noProof/>
            <w:webHidden/>
          </w:rPr>
          <w:t>11</w:t>
        </w:r>
        <w:r w:rsidR="00C70E1C">
          <w:rPr>
            <w:noProof/>
            <w:webHidden/>
          </w:rPr>
          <w:fldChar w:fldCharType="end"/>
        </w:r>
      </w:hyperlink>
    </w:p>
    <w:p w14:paraId="120A5513" w14:textId="702C1537" w:rsidR="00C70E1C" w:rsidRDefault="00C55FD1">
      <w:pPr>
        <w:pStyle w:val="Verzeichnis4"/>
        <w:tabs>
          <w:tab w:val="left" w:pos="1540"/>
          <w:tab w:val="right" w:leader="dot" w:pos="9325"/>
        </w:tabs>
        <w:rPr>
          <w:rFonts w:asciiTheme="minorHAnsi" w:eastAsiaTheme="minorEastAsia" w:hAnsiTheme="minorHAnsi" w:cstheme="minorBidi"/>
          <w:noProof/>
          <w:sz w:val="22"/>
          <w:lang w:val="en-US" w:eastAsia="en-US"/>
        </w:rPr>
      </w:pPr>
      <w:hyperlink w:anchor="_Toc86823261" w:history="1">
        <w:r w:rsidR="00C70E1C" w:rsidRPr="00F87656">
          <w:rPr>
            <w:rStyle w:val="Hyperlink"/>
            <w:rFonts w:eastAsia="Bosch Office Sans"/>
            <w:noProof/>
            <w:lang w:val="en-US"/>
          </w:rPr>
          <w:t>2.1.2.1</w:t>
        </w:r>
        <w:r w:rsidR="00C70E1C">
          <w:rPr>
            <w:rFonts w:asciiTheme="minorHAnsi" w:eastAsiaTheme="minorEastAsia" w:hAnsiTheme="minorHAnsi" w:cstheme="minorBidi"/>
            <w:noProof/>
            <w:sz w:val="22"/>
            <w:lang w:val="en-US" w:eastAsia="en-US"/>
          </w:rPr>
          <w:tab/>
        </w:r>
        <w:r w:rsidR="00C70E1C" w:rsidRPr="00F87656">
          <w:rPr>
            <w:rStyle w:val="Hyperlink"/>
            <w:rFonts w:eastAsia="Bosch Office Sans"/>
            <w:noProof/>
            <w:lang w:val="en-US"/>
          </w:rPr>
          <w:t>Declaring and configuring a TPSW application name</w:t>
        </w:r>
        <w:r w:rsidR="00C70E1C">
          <w:rPr>
            <w:noProof/>
            <w:webHidden/>
          </w:rPr>
          <w:tab/>
        </w:r>
        <w:r w:rsidR="00C70E1C">
          <w:rPr>
            <w:noProof/>
            <w:webHidden/>
          </w:rPr>
          <w:fldChar w:fldCharType="begin"/>
        </w:r>
        <w:r w:rsidR="00C70E1C">
          <w:rPr>
            <w:noProof/>
            <w:webHidden/>
          </w:rPr>
          <w:instrText xml:space="preserve"> PAGEREF _Toc86823261 \h </w:instrText>
        </w:r>
        <w:r w:rsidR="00C70E1C">
          <w:rPr>
            <w:noProof/>
            <w:webHidden/>
          </w:rPr>
        </w:r>
        <w:r w:rsidR="00C70E1C">
          <w:rPr>
            <w:noProof/>
            <w:webHidden/>
          </w:rPr>
          <w:fldChar w:fldCharType="separate"/>
        </w:r>
        <w:r w:rsidR="00C70E1C">
          <w:rPr>
            <w:noProof/>
            <w:webHidden/>
          </w:rPr>
          <w:t>12</w:t>
        </w:r>
        <w:r w:rsidR="00C70E1C">
          <w:rPr>
            <w:noProof/>
            <w:webHidden/>
          </w:rPr>
          <w:fldChar w:fldCharType="end"/>
        </w:r>
      </w:hyperlink>
    </w:p>
    <w:p w14:paraId="316E8701" w14:textId="4EFD6B32" w:rsidR="00C70E1C" w:rsidRDefault="00C55FD1">
      <w:pPr>
        <w:pStyle w:val="Verzeichnis4"/>
        <w:tabs>
          <w:tab w:val="left" w:pos="1540"/>
          <w:tab w:val="right" w:leader="dot" w:pos="9325"/>
        </w:tabs>
        <w:rPr>
          <w:rFonts w:asciiTheme="minorHAnsi" w:eastAsiaTheme="minorEastAsia" w:hAnsiTheme="minorHAnsi" w:cstheme="minorBidi"/>
          <w:noProof/>
          <w:sz w:val="22"/>
          <w:lang w:val="en-US" w:eastAsia="en-US"/>
        </w:rPr>
      </w:pPr>
      <w:hyperlink w:anchor="_Toc86823262" w:history="1">
        <w:r w:rsidR="00C70E1C" w:rsidRPr="00F87656">
          <w:rPr>
            <w:rStyle w:val="Hyperlink"/>
            <w:rFonts w:eastAsia="Bosch Office Sans"/>
            <w:noProof/>
            <w:lang w:val="en-US"/>
          </w:rPr>
          <w:t>2.1.2.2</w:t>
        </w:r>
        <w:r w:rsidR="00C70E1C">
          <w:rPr>
            <w:rFonts w:asciiTheme="minorHAnsi" w:eastAsiaTheme="minorEastAsia" w:hAnsiTheme="minorHAnsi" w:cstheme="minorBidi"/>
            <w:noProof/>
            <w:sz w:val="22"/>
            <w:lang w:val="en-US" w:eastAsia="en-US"/>
          </w:rPr>
          <w:tab/>
        </w:r>
        <w:r w:rsidR="00C70E1C" w:rsidRPr="00F87656">
          <w:rPr>
            <w:rStyle w:val="Hyperlink"/>
            <w:rFonts w:eastAsia="Bosch Office Sans"/>
            <w:noProof/>
            <w:lang w:val="en-US"/>
          </w:rPr>
          <w:t>Configuration of the MPU table</w:t>
        </w:r>
        <w:r w:rsidR="00C70E1C">
          <w:rPr>
            <w:noProof/>
            <w:webHidden/>
          </w:rPr>
          <w:tab/>
        </w:r>
        <w:r w:rsidR="00C70E1C">
          <w:rPr>
            <w:noProof/>
            <w:webHidden/>
          </w:rPr>
          <w:fldChar w:fldCharType="begin"/>
        </w:r>
        <w:r w:rsidR="00C70E1C">
          <w:rPr>
            <w:noProof/>
            <w:webHidden/>
          </w:rPr>
          <w:instrText xml:space="preserve"> PAGEREF _Toc86823262 \h </w:instrText>
        </w:r>
        <w:r w:rsidR="00C70E1C">
          <w:rPr>
            <w:noProof/>
            <w:webHidden/>
          </w:rPr>
        </w:r>
        <w:r w:rsidR="00C70E1C">
          <w:rPr>
            <w:noProof/>
            <w:webHidden/>
          </w:rPr>
          <w:fldChar w:fldCharType="separate"/>
        </w:r>
        <w:r w:rsidR="00C70E1C">
          <w:rPr>
            <w:noProof/>
            <w:webHidden/>
          </w:rPr>
          <w:t>12</w:t>
        </w:r>
        <w:r w:rsidR="00C70E1C">
          <w:rPr>
            <w:noProof/>
            <w:webHidden/>
          </w:rPr>
          <w:fldChar w:fldCharType="end"/>
        </w:r>
      </w:hyperlink>
    </w:p>
    <w:p w14:paraId="783E07AD" w14:textId="0C8239BB" w:rsidR="00C70E1C" w:rsidRDefault="00C55FD1">
      <w:pPr>
        <w:pStyle w:val="Verzeichnis4"/>
        <w:tabs>
          <w:tab w:val="left" w:pos="1540"/>
          <w:tab w:val="right" w:leader="dot" w:pos="9325"/>
        </w:tabs>
        <w:rPr>
          <w:rFonts w:asciiTheme="minorHAnsi" w:eastAsiaTheme="minorEastAsia" w:hAnsiTheme="minorHAnsi" w:cstheme="minorBidi"/>
          <w:noProof/>
          <w:sz w:val="22"/>
          <w:lang w:val="en-US" w:eastAsia="en-US"/>
        </w:rPr>
      </w:pPr>
      <w:hyperlink w:anchor="_Toc86823263" w:history="1">
        <w:r w:rsidR="00C70E1C" w:rsidRPr="00F87656">
          <w:rPr>
            <w:rStyle w:val="Hyperlink"/>
            <w:rFonts w:eastAsia="Bosch Office Sans"/>
            <w:noProof/>
            <w:lang w:val="en-US"/>
          </w:rPr>
          <w:t>2.1.2.3</w:t>
        </w:r>
        <w:r w:rsidR="00C70E1C">
          <w:rPr>
            <w:rFonts w:asciiTheme="minorHAnsi" w:eastAsiaTheme="minorEastAsia" w:hAnsiTheme="minorHAnsi" w:cstheme="minorBidi"/>
            <w:noProof/>
            <w:sz w:val="22"/>
            <w:lang w:val="en-US" w:eastAsia="en-US"/>
          </w:rPr>
          <w:tab/>
        </w:r>
        <w:r w:rsidR="00C70E1C" w:rsidRPr="00F87656">
          <w:rPr>
            <w:rStyle w:val="Hyperlink"/>
            <w:rFonts w:eastAsia="Bosch Office Sans"/>
            <w:noProof/>
            <w:lang w:val="en-US"/>
          </w:rPr>
          <w:t>Configuration of the lock table</w:t>
        </w:r>
        <w:r w:rsidR="00C70E1C">
          <w:rPr>
            <w:noProof/>
            <w:webHidden/>
          </w:rPr>
          <w:tab/>
        </w:r>
        <w:r w:rsidR="00C70E1C">
          <w:rPr>
            <w:noProof/>
            <w:webHidden/>
          </w:rPr>
          <w:fldChar w:fldCharType="begin"/>
        </w:r>
        <w:r w:rsidR="00C70E1C">
          <w:rPr>
            <w:noProof/>
            <w:webHidden/>
          </w:rPr>
          <w:instrText xml:space="preserve"> PAGEREF _Toc86823263 \h </w:instrText>
        </w:r>
        <w:r w:rsidR="00C70E1C">
          <w:rPr>
            <w:noProof/>
            <w:webHidden/>
          </w:rPr>
        </w:r>
        <w:r w:rsidR="00C70E1C">
          <w:rPr>
            <w:noProof/>
            <w:webHidden/>
          </w:rPr>
          <w:fldChar w:fldCharType="separate"/>
        </w:r>
        <w:r w:rsidR="00C70E1C">
          <w:rPr>
            <w:noProof/>
            <w:webHidden/>
          </w:rPr>
          <w:t>13</w:t>
        </w:r>
        <w:r w:rsidR="00C70E1C">
          <w:rPr>
            <w:noProof/>
            <w:webHidden/>
          </w:rPr>
          <w:fldChar w:fldCharType="end"/>
        </w:r>
      </w:hyperlink>
    </w:p>
    <w:p w14:paraId="7EB981A3" w14:textId="26E17423" w:rsidR="00C70E1C" w:rsidRDefault="00C55FD1">
      <w:pPr>
        <w:pStyle w:val="Verzeichnis4"/>
        <w:tabs>
          <w:tab w:val="left" w:pos="1540"/>
          <w:tab w:val="right" w:leader="dot" w:pos="9325"/>
        </w:tabs>
        <w:rPr>
          <w:rFonts w:asciiTheme="minorHAnsi" w:eastAsiaTheme="minorEastAsia" w:hAnsiTheme="minorHAnsi" w:cstheme="minorBidi"/>
          <w:noProof/>
          <w:sz w:val="22"/>
          <w:lang w:val="en-US" w:eastAsia="en-US"/>
        </w:rPr>
      </w:pPr>
      <w:hyperlink w:anchor="_Toc86823264" w:history="1">
        <w:r w:rsidR="00C70E1C" w:rsidRPr="00F87656">
          <w:rPr>
            <w:rStyle w:val="Hyperlink"/>
            <w:rFonts w:eastAsia="Bosch Office Sans"/>
            <w:noProof/>
            <w:lang w:val="en-US"/>
          </w:rPr>
          <w:t>2.1.2.4</w:t>
        </w:r>
        <w:r w:rsidR="00C70E1C">
          <w:rPr>
            <w:rFonts w:asciiTheme="minorHAnsi" w:eastAsiaTheme="minorEastAsia" w:hAnsiTheme="minorHAnsi" w:cstheme="minorBidi"/>
            <w:noProof/>
            <w:sz w:val="22"/>
            <w:lang w:val="en-US" w:eastAsia="en-US"/>
          </w:rPr>
          <w:tab/>
        </w:r>
        <w:r w:rsidR="00C70E1C" w:rsidRPr="00F87656">
          <w:rPr>
            <w:rStyle w:val="Hyperlink"/>
            <w:rFonts w:eastAsia="Bosch Office Sans"/>
            <w:noProof/>
            <w:lang w:val="en-US"/>
          </w:rPr>
          <w:t>Edition of the linker file</w:t>
        </w:r>
        <w:r w:rsidR="00C70E1C">
          <w:rPr>
            <w:noProof/>
            <w:webHidden/>
          </w:rPr>
          <w:tab/>
        </w:r>
        <w:r w:rsidR="00C70E1C">
          <w:rPr>
            <w:noProof/>
            <w:webHidden/>
          </w:rPr>
          <w:fldChar w:fldCharType="begin"/>
        </w:r>
        <w:r w:rsidR="00C70E1C">
          <w:rPr>
            <w:noProof/>
            <w:webHidden/>
          </w:rPr>
          <w:instrText xml:space="preserve"> PAGEREF _Toc86823264 \h </w:instrText>
        </w:r>
        <w:r w:rsidR="00C70E1C">
          <w:rPr>
            <w:noProof/>
            <w:webHidden/>
          </w:rPr>
        </w:r>
        <w:r w:rsidR="00C70E1C">
          <w:rPr>
            <w:noProof/>
            <w:webHidden/>
          </w:rPr>
          <w:fldChar w:fldCharType="separate"/>
        </w:r>
        <w:r w:rsidR="00C70E1C">
          <w:rPr>
            <w:noProof/>
            <w:webHidden/>
          </w:rPr>
          <w:t>14</w:t>
        </w:r>
        <w:r w:rsidR="00C70E1C">
          <w:rPr>
            <w:noProof/>
            <w:webHidden/>
          </w:rPr>
          <w:fldChar w:fldCharType="end"/>
        </w:r>
      </w:hyperlink>
    </w:p>
    <w:p w14:paraId="2DAF4BEB" w14:textId="18AFF794" w:rsidR="00C70E1C" w:rsidRDefault="00C55FD1">
      <w:pPr>
        <w:pStyle w:val="Verzeichnis4"/>
        <w:tabs>
          <w:tab w:val="left" w:pos="1540"/>
          <w:tab w:val="right" w:leader="dot" w:pos="9325"/>
        </w:tabs>
        <w:rPr>
          <w:rFonts w:asciiTheme="minorHAnsi" w:eastAsiaTheme="minorEastAsia" w:hAnsiTheme="minorHAnsi" w:cstheme="minorBidi"/>
          <w:noProof/>
          <w:sz w:val="22"/>
          <w:lang w:val="en-US" w:eastAsia="en-US"/>
        </w:rPr>
      </w:pPr>
      <w:hyperlink w:anchor="_Toc86823265" w:history="1">
        <w:r w:rsidR="00C70E1C" w:rsidRPr="00F87656">
          <w:rPr>
            <w:rStyle w:val="Hyperlink"/>
            <w:rFonts w:eastAsia="Bosch Office Sans"/>
            <w:noProof/>
            <w:lang w:val="en-US"/>
          </w:rPr>
          <w:t>2.1.2.5</w:t>
        </w:r>
        <w:r w:rsidR="00C70E1C">
          <w:rPr>
            <w:rFonts w:asciiTheme="minorHAnsi" w:eastAsiaTheme="minorEastAsia" w:hAnsiTheme="minorHAnsi" w:cstheme="minorBidi"/>
            <w:noProof/>
            <w:sz w:val="22"/>
            <w:lang w:val="en-US" w:eastAsia="en-US"/>
          </w:rPr>
          <w:tab/>
        </w:r>
        <w:r w:rsidR="00C70E1C" w:rsidRPr="00F87656">
          <w:rPr>
            <w:rStyle w:val="Hyperlink"/>
            <w:rFonts w:eastAsia="Bosch Office Sans"/>
            <w:noProof/>
            <w:lang w:val="en-US"/>
          </w:rPr>
          <w:t>Declaration and definition of FUNCs:</w:t>
        </w:r>
        <w:r w:rsidR="00C70E1C">
          <w:rPr>
            <w:noProof/>
            <w:webHidden/>
          </w:rPr>
          <w:tab/>
        </w:r>
        <w:r w:rsidR="00C70E1C">
          <w:rPr>
            <w:noProof/>
            <w:webHidden/>
          </w:rPr>
          <w:fldChar w:fldCharType="begin"/>
        </w:r>
        <w:r w:rsidR="00C70E1C">
          <w:rPr>
            <w:noProof/>
            <w:webHidden/>
          </w:rPr>
          <w:instrText xml:space="preserve"> PAGEREF _Toc86823265 \h </w:instrText>
        </w:r>
        <w:r w:rsidR="00C70E1C">
          <w:rPr>
            <w:noProof/>
            <w:webHidden/>
          </w:rPr>
        </w:r>
        <w:r w:rsidR="00C70E1C">
          <w:rPr>
            <w:noProof/>
            <w:webHidden/>
          </w:rPr>
          <w:fldChar w:fldCharType="separate"/>
        </w:r>
        <w:r w:rsidR="00C70E1C">
          <w:rPr>
            <w:noProof/>
            <w:webHidden/>
          </w:rPr>
          <w:t>16</w:t>
        </w:r>
        <w:r w:rsidR="00C70E1C">
          <w:rPr>
            <w:noProof/>
            <w:webHidden/>
          </w:rPr>
          <w:fldChar w:fldCharType="end"/>
        </w:r>
      </w:hyperlink>
    </w:p>
    <w:p w14:paraId="39003A08" w14:textId="4A78E003" w:rsidR="00C70E1C" w:rsidRDefault="00C55FD1">
      <w:pPr>
        <w:pStyle w:val="Verzeichnis3"/>
        <w:tabs>
          <w:tab w:val="left" w:pos="1320"/>
          <w:tab w:val="right" w:leader="dot" w:pos="9325"/>
        </w:tabs>
        <w:rPr>
          <w:rFonts w:asciiTheme="minorHAnsi" w:eastAsiaTheme="minorEastAsia" w:hAnsiTheme="minorHAnsi" w:cstheme="minorBidi"/>
          <w:noProof/>
          <w:sz w:val="22"/>
          <w:lang w:val="en-US" w:eastAsia="en-US"/>
        </w:rPr>
      </w:pPr>
      <w:hyperlink w:anchor="_Toc86823266" w:history="1">
        <w:r w:rsidR="00C70E1C" w:rsidRPr="00F87656">
          <w:rPr>
            <w:rStyle w:val="Hyperlink"/>
            <w:rFonts w:eastAsia="Bosch Office Sans"/>
            <w:noProof/>
            <w:lang w:val="en-US"/>
          </w:rPr>
          <w:t>2.1.3</w:t>
        </w:r>
        <w:r w:rsidR="00C70E1C">
          <w:rPr>
            <w:rFonts w:asciiTheme="minorHAnsi" w:eastAsiaTheme="minorEastAsia" w:hAnsiTheme="minorHAnsi" w:cstheme="minorBidi"/>
            <w:noProof/>
            <w:sz w:val="22"/>
            <w:lang w:val="en-US" w:eastAsia="en-US"/>
          </w:rPr>
          <w:tab/>
        </w:r>
        <w:r w:rsidR="00C70E1C" w:rsidRPr="00F87656">
          <w:rPr>
            <w:rStyle w:val="Hyperlink"/>
            <w:rFonts w:eastAsia="Bosch Office Sans"/>
            <w:noProof/>
            <w:lang w:val="en-US"/>
          </w:rPr>
          <w:t>Calling TPSWs</w:t>
        </w:r>
        <w:r w:rsidR="00C70E1C">
          <w:rPr>
            <w:noProof/>
            <w:webHidden/>
          </w:rPr>
          <w:tab/>
        </w:r>
        <w:r w:rsidR="00C70E1C">
          <w:rPr>
            <w:noProof/>
            <w:webHidden/>
          </w:rPr>
          <w:fldChar w:fldCharType="begin"/>
        </w:r>
        <w:r w:rsidR="00C70E1C">
          <w:rPr>
            <w:noProof/>
            <w:webHidden/>
          </w:rPr>
          <w:instrText xml:space="preserve"> PAGEREF _Toc86823266 \h </w:instrText>
        </w:r>
        <w:r w:rsidR="00C70E1C">
          <w:rPr>
            <w:noProof/>
            <w:webHidden/>
          </w:rPr>
        </w:r>
        <w:r w:rsidR="00C70E1C">
          <w:rPr>
            <w:noProof/>
            <w:webHidden/>
          </w:rPr>
          <w:fldChar w:fldCharType="separate"/>
        </w:r>
        <w:r w:rsidR="00C70E1C">
          <w:rPr>
            <w:noProof/>
            <w:webHidden/>
          </w:rPr>
          <w:t>18</w:t>
        </w:r>
        <w:r w:rsidR="00C70E1C">
          <w:rPr>
            <w:noProof/>
            <w:webHidden/>
          </w:rPr>
          <w:fldChar w:fldCharType="end"/>
        </w:r>
      </w:hyperlink>
    </w:p>
    <w:p w14:paraId="58BF1F91" w14:textId="31B3B0AC" w:rsidR="00C70E1C" w:rsidRDefault="00C55FD1">
      <w:pPr>
        <w:pStyle w:val="Verzeichnis4"/>
        <w:tabs>
          <w:tab w:val="left" w:pos="1540"/>
          <w:tab w:val="right" w:leader="dot" w:pos="9325"/>
        </w:tabs>
        <w:rPr>
          <w:rFonts w:asciiTheme="minorHAnsi" w:eastAsiaTheme="minorEastAsia" w:hAnsiTheme="minorHAnsi" w:cstheme="minorBidi"/>
          <w:noProof/>
          <w:sz w:val="22"/>
          <w:lang w:val="en-US" w:eastAsia="en-US"/>
        </w:rPr>
      </w:pPr>
      <w:hyperlink w:anchor="_Toc86823267" w:history="1">
        <w:r w:rsidR="00C70E1C" w:rsidRPr="00F87656">
          <w:rPr>
            <w:rStyle w:val="Hyperlink"/>
            <w:rFonts w:eastAsia="Bosch Office Sans"/>
            <w:noProof/>
            <w:lang w:val="en-US"/>
          </w:rPr>
          <w:t>2.1.3.1</w:t>
        </w:r>
        <w:r w:rsidR="00C70E1C">
          <w:rPr>
            <w:rFonts w:asciiTheme="minorHAnsi" w:eastAsiaTheme="minorEastAsia" w:hAnsiTheme="minorHAnsi" w:cstheme="minorBidi"/>
            <w:noProof/>
            <w:sz w:val="22"/>
            <w:lang w:val="en-US" w:eastAsia="en-US"/>
          </w:rPr>
          <w:tab/>
        </w:r>
        <w:r w:rsidR="00C70E1C" w:rsidRPr="00F87656">
          <w:rPr>
            <w:rStyle w:val="Hyperlink"/>
            <w:rFonts w:eastAsia="Bosch Office Sans"/>
            <w:noProof/>
            <w:lang w:val="en-US"/>
          </w:rPr>
          <w:t>Void-void FUNCs</w:t>
        </w:r>
        <w:r w:rsidR="00C70E1C">
          <w:rPr>
            <w:noProof/>
            <w:webHidden/>
          </w:rPr>
          <w:tab/>
        </w:r>
        <w:r w:rsidR="00C70E1C">
          <w:rPr>
            <w:noProof/>
            <w:webHidden/>
          </w:rPr>
          <w:fldChar w:fldCharType="begin"/>
        </w:r>
        <w:r w:rsidR="00C70E1C">
          <w:rPr>
            <w:noProof/>
            <w:webHidden/>
          </w:rPr>
          <w:instrText xml:space="preserve"> PAGEREF _Toc86823267 \h </w:instrText>
        </w:r>
        <w:r w:rsidR="00C70E1C">
          <w:rPr>
            <w:noProof/>
            <w:webHidden/>
          </w:rPr>
        </w:r>
        <w:r w:rsidR="00C70E1C">
          <w:rPr>
            <w:noProof/>
            <w:webHidden/>
          </w:rPr>
          <w:fldChar w:fldCharType="separate"/>
        </w:r>
        <w:r w:rsidR="00C70E1C">
          <w:rPr>
            <w:noProof/>
            <w:webHidden/>
          </w:rPr>
          <w:t>19</w:t>
        </w:r>
        <w:r w:rsidR="00C70E1C">
          <w:rPr>
            <w:noProof/>
            <w:webHidden/>
          </w:rPr>
          <w:fldChar w:fldCharType="end"/>
        </w:r>
      </w:hyperlink>
    </w:p>
    <w:p w14:paraId="372AF5A3" w14:textId="242DB794" w:rsidR="00C70E1C" w:rsidRDefault="00C55FD1">
      <w:pPr>
        <w:pStyle w:val="Verzeichnis4"/>
        <w:tabs>
          <w:tab w:val="left" w:pos="1540"/>
          <w:tab w:val="right" w:leader="dot" w:pos="9325"/>
        </w:tabs>
        <w:rPr>
          <w:rFonts w:asciiTheme="minorHAnsi" w:eastAsiaTheme="minorEastAsia" w:hAnsiTheme="minorHAnsi" w:cstheme="minorBidi"/>
          <w:noProof/>
          <w:sz w:val="22"/>
          <w:lang w:val="en-US" w:eastAsia="en-US"/>
        </w:rPr>
      </w:pPr>
      <w:hyperlink w:anchor="_Toc86823268" w:history="1">
        <w:r w:rsidR="00C70E1C" w:rsidRPr="00F87656">
          <w:rPr>
            <w:rStyle w:val="Hyperlink"/>
            <w:rFonts w:eastAsia="Bosch Office Sans"/>
            <w:noProof/>
            <w:lang w:val="en-US"/>
          </w:rPr>
          <w:t>2.1.3.2</w:t>
        </w:r>
        <w:r w:rsidR="00C70E1C">
          <w:rPr>
            <w:rFonts w:asciiTheme="minorHAnsi" w:eastAsiaTheme="minorEastAsia" w:hAnsiTheme="minorHAnsi" w:cstheme="minorBidi"/>
            <w:noProof/>
            <w:sz w:val="22"/>
            <w:lang w:val="en-US" w:eastAsia="en-US"/>
          </w:rPr>
          <w:tab/>
        </w:r>
        <w:r w:rsidR="00C70E1C" w:rsidRPr="00F87656">
          <w:rPr>
            <w:rStyle w:val="Hyperlink"/>
            <w:rFonts w:eastAsia="Bosch Office Sans"/>
            <w:noProof/>
            <w:lang w:val="en-US"/>
          </w:rPr>
          <w:t>FUNCs without return value</w:t>
        </w:r>
        <w:r w:rsidR="00C70E1C">
          <w:rPr>
            <w:noProof/>
            <w:webHidden/>
          </w:rPr>
          <w:tab/>
        </w:r>
        <w:r w:rsidR="00C70E1C">
          <w:rPr>
            <w:noProof/>
            <w:webHidden/>
          </w:rPr>
          <w:fldChar w:fldCharType="begin"/>
        </w:r>
        <w:r w:rsidR="00C70E1C">
          <w:rPr>
            <w:noProof/>
            <w:webHidden/>
          </w:rPr>
          <w:instrText xml:space="preserve"> PAGEREF _Toc86823268 \h </w:instrText>
        </w:r>
        <w:r w:rsidR="00C70E1C">
          <w:rPr>
            <w:noProof/>
            <w:webHidden/>
          </w:rPr>
        </w:r>
        <w:r w:rsidR="00C70E1C">
          <w:rPr>
            <w:noProof/>
            <w:webHidden/>
          </w:rPr>
          <w:fldChar w:fldCharType="separate"/>
        </w:r>
        <w:r w:rsidR="00C70E1C">
          <w:rPr>
            <w:noProof/>
            <w:webHidden/>
          </w:rPr>
          <w:t>19</w:t>
        </w:r>
        <w:r w:rsidR="00C70E1C">
          <w:rPr>
            <w:noProof/>
            <w:webHidden/>
          </w:rPr>
          <w:fldChar w:fldCharType="end"/>
        </w:r>
      </w:hyperlink>
    </w:p>
    <w:p w14:paraId="061E40A4" w14:textId="52154AC2" w:rsidR="00C70E1C" w:rsidRDefault="00C55FD1">
      <w:pPr>
        <w:pStyle w:val="Verzeichnis4"/>
        <w:tabs>
          <w:tab w:val="left" w:pos="1540"/>
          <w:tab w:val="right" w:leader="dot" w:pos="9325"/>
        </w:tabs>
        <w:rPr>
          <w:rFonts w:asciiTheme="minorHAnsi" w:eastAsiaTheme="minorEastAsia" w:hAnsiTheme="minorHAnsi" w:cstheme="minorBidi"/>
          <w:noProof/>
          <w:sz w:val="22"/>
          <w:lang w:val="en-US" w:eastAsia="en-US"/>
        </w:rPr>
      </w:pPr>
      <w:hyperlink w:anchor="_Toc86823269" w:history="1">
        <w:r w:rsidR="00C70E1C" w:rsidRPr="00F87656">
          <w:rPr>
            <w:rStyle w:val="Hyperlink"/>
            <w:rFonts w:eastAsia="Bosch Office Sans"/>
            <w:noProof/>
            <w:lang w:val="en-US"/>
          </w:rPr>
          <w:t>2.1.3.3</w:t>
        </w:r>
        <w:r w:rsidR="00C70E1C">
          <w:rPr>
            <w:rFonts w:asciiTheme="minorHAnsi" w:eastAsiaTheme="minorEastAsia" w:hAnsiTheme="minorHAnsi" w:cstheme="minorBidi"/>
            <w:noProof/>
            <w:sz w:val="22"/>
            <w:lang w:val="en-US" w:eastAsia="en-US"/>
          </w:rPr>
          <w:tab/>
        </w:r>
        <w:r w:rsidR="00C70E1C" w:rsidRPr="00F87656">
          <w:rPr>
            <w:rStyle w:val="Hyperlink"/>
            <w:rFonts w:eastAsia="Bosch Office Sans"/>
            <w:noProof/>
            <w:lang w:val="en-US"/>
          </w:rPr>
          <w:t>FUNCs with return value</w:t>
        </w:r>
        <w:r w:rsidR="00C70E1C">
          <w:rPr>
            <w:noProof/>
            <w:webHidden/>
          </w:rPr>
          <w:tab/>
        </w:r>
        <w:r w:rsidR="00C70E1C">
          <w:rPr>
            <w:noProof/>
            <w:webHidden/>
          </w:rPr>
          <w:fldChar w:fldCharType="begin"/>
        </w:r>
        <w:r w:rsidR="00C70E1C">
          <w:rPr>
            <w:noProof/>
            <w:webHidden/>
          </w:rPr>
          <w:instrText xml:space="preserve"> PAGEREF _Toc86823269 \h </w:instrText>
        </w:r>
        <w:r w:rsidR="00C70E1C">
          <w:rPr>
            <w:noProof/>
            <w:webHidden/>
          </w:rPr>
        </w:r>
        <w:r w:rsidR="00C70E1C">
          <w:rPr>
            <w:noProof/>
            <w:webHidden/>
          </w:rPr>
          <w:fldChar w:fldCharType="separate"/>
        </w:r>
        <w:r w:rsidR="00C70E1C">
          <w:rPr>
            <w:noProof/>
            <w:webHidden/>
          </w:rPr>
          <w:t>19</w:t>
        </w:r>
        <w:r w:rsidR="00C70E1C">
          <w:rPr>
            <w:noProof/>
            <w:webHidden/>
          </w:rPr>
          <w:fldChar w:fldCharType="end"/>
        </w:r>
      </w:hyperlink>
    </w:p>
    <w:p w14:paraId="51A27F8F" w14:textId="368F36A8" w:rsidR="00C70E1C" w:rsidRDefault="00C55FD1">
      <w:pPr>
        <w:pStyle w:val="Verzeichnis3"/>
        <w:tabs>
          <w:tab w:val="left" w:pos="1320"/>
          <w:tab w:val="right" w:leader="dot" w:pos="9325"/>
        </w:tabs>
        <w:rPr>
          <w:rFonts w:asciiTheme="minorHAnsi" w:eastAsiaTheme="minorEastAsia" w:hAnsiTheme="minorHAnsi" w:cstheme="minorBidi"/>
          <w:noProof/>
          <w:sz w:val="22"/>
          <w:lang w:val="en-US" w:eastAsia="en-US"/>
        </w:rPr>
      </w:pPr>
      <w:hyperlink w:anchor="_Toc86823270" w:history="1">
        <w:r w:rsidR="00C70E1C" w:rsidRPr="00F87656">
          <w:rPr>
            <w:rStyle w:val="Hyperlink"/>
            <w:rFonts w:eastAsia="Bosch Office Sans"/>
            <w:noProof/>
            <w:lang w:val="en-US"/>
          </w:rPr>
          <w:t>2.1.4</w:t>
        </w:r>
        <w:r w:rsidR="00C70E1C">
          <w:rPr>
            <w:rFonts w:asciiTheme="minorHAnsi" w:eastAsiaTheme="minorEastAsia" w:hAnsiTheme="minorHAnsi" w:cstheme="minorBidi"/>
            <w:noProof/>
            <w:sz w:val="22"/>
            <w:lang w:val="en-US" w:eastAsia="en-US"/>
          </w:rPr>
          <w:tab/>
        </w:r>
        <w:r w:rsidR="00C70E1C" w:rsidRPr="00F87656">
          <w:rPr>
            <w:rStyle w:val="Hyperlink"/>
            <w:rFonts w:eastAsia="Bosch Office Sans"/>
            <w:noProof/>
            <w:lang w:val="en-US"/>
          </w:rPr>
          <w:t>Getting the state of a Application/FUNC</w:t>
        </w:r>
        <w:r w:rsidR="00C70E1C">
          <w:rPr>
            <w:noProof/>
            <w:webHidden/>
          </w:rPr>
          <w:tab/>
        </w:r>
        <w:r w:rsidR="00C70E1C">
          <w:rPr>
            <w:noProof/>
            <w:webHidden/>
          </w:rPr>
          <w:fldChar w:fldCharType="begin"/>
        </w:r>
        <w:r w:rsidR="00C70E1C">
          <w:rPr>
            <w:noProof/>
            <w:webHidden/>
          </w:rPr>
          <w:instrText xml:space="preserve"> PAGEREF _Toc86823270 \h </w:instrText>
        </w:r>
        <w:r w:rsidR="00C70E1C">
          <w:rPr>
            <w:noProof/>
            <w:webHidden/>
          </w:rPr>
        </w:r>
        <w:r w:rsidR="00C70E1C">
          <w:rPr>
            <w:noProof/>
            <w:webHidden/>
          </w:rPr>
          <w:fldChar w:fldCharType="separate"/>
        </w:r>
        <w:r w:rsidR="00C70E1C">
          <w:rPr>
            <w:noProof/>
            <w:webHidden/>
          </w:rPr>
          <w:t>19</w:t>
        </w:r>
        <w:r w:rsidR="00C70E1C">
          <w:rPr>
            <w:noProof/>
            <w:webHidden/>
          </w:rPr>
          <w:fldChar w:fldCharType="end"/>
        </w:r>
      </w:hyperlink>
    </w:p>
    <w:p w14:paraId="620482B0" w14:textId="56E56849" w:rsidR="00C70E1C" w:rsidRDefault="00C55FD1">
      <w:pPr>
        <w:pStyle w:val="Verzeichnis3"/>
        <w:tabs>
          <w:tab w:val="left" w:pos="1320"/>
          <w:tab w:val="right" w:leader="dot" w:pos="9325"/>
        </w:tabs>
        <w:rPr>
          <w:rFonts w:asciiTheme="minorHAnsi" w:eastAsiaTheme="minorEastAsia" w:hAnsiTheme="minorHAnsi" w:cstheme="minorBidi"/>
          <w:noProof/>
          <w:sz w:val="22"/>
          <w:lang w:val="en-US" w:eastAsia="en-US"/>
        </w:rPr>
      </w:pPr>
      <w:hyperlink w:anchor="_Toc86823271" w:history="1">
        <w:r w:rsidR="00C70E1C" w:rsidRPr="00F87656">
          <w:rPr>
            <w:rStyle w:val="Hyperlink"/>
            <w:rFonts w:eastAsia="Bosch Office Sans"/>
            <w:noProof/>
          </w:rPr>
          <w:t>2.1.5</w:t>
        </w:r>
        <w:r w:rsidR="00C70E1C">
          <w:rPr>
            <w:rFonts w:asciiTheme="minorHAnsi" w:eastAsiaTheme="minorEastAsia" w:hAnsiTheme="minorHAnsi" w:cstheme="minorBidi"/>
            <w:noProof/>
            <w:sz w:val="22"/>
            <w:lang w:val="en-US" w:eastAsia="en-US"/>
          </w:rPr>
          <w:tab/>
        </w:r>
        <w:r w:rsidR="00C70E1C" w:rsidRPr="00F87656">
          <w:rPr>
            <w:rStyle w:val="Hyperlink"/>
            <w:rFonts w:eastAsia="Bosch Office Sans"/>
            <w:noProof/>
          </w:rPr>
          <w:t>Passing pointers and more complex parameters (Trusted =&gt; Untrusted)</w:t>
        </w:r>
        <w:r w:rsidR="00C70E1C">
          <w:rPr>
            <w:noProof/>
            <w:webHidden/>
          </w:rPr>
          <w:tab/>
        </w:r>
        <w:r w:rsidR="00C70E1C">
          <w:rPr>
            <w:noProof/>
            <w:webHidden/>
          </w:rPr>
          <w:fldChar w:fldCharType="begin"/>
        </w:r>
        <w:r w:rsidR="00C70E1C">
          <w:rPr>
            <w:noProof/>
            <w:webHidden/>
          </w:rPr>
          <w:instrText xml:space="preserve"> PAGEREF _Toc86823271 \h </w:instrText>
        </w:r>
        <w:r w:rsidR="00C70E1C">
          <w:rPr>
            <w:noProof/>
            <w:webHidden/>
          </w:rPr>
        </w:r>
        <w:r w:rsidR="00C70E1C">
          <w:rPr>
            <w:noProof/>
            <w:webHidden/>
          </w:rPr>
          <w:fldChar w:fldCharType="separate"/>
        </w:r>
        <w:r w:rsidR="00C70E1C">
          <w:rPr>
            <w:noProof/>
            <w:webHidden/>
          </w:rPr>
          <w:t>22</w:t>
        </w:r>
        <w:r w:rsidR="00C70E1C">
          <w:rPr>
            <w:noProof/>
            <w:webHidden/>
          </w:rPr>
          <w:fldChar w:fldCharType="end"/>
        </w:r>
      </w:hyperlink>
    </w:p>
    <w:p w14:paraId="62168FCC" w14:textId="4768631D" w:rsidR="00C70E1C" w:rsidRDefault="00C55FD1">
      <w:pPr>
        <w:pStyle w:val="Verzeichnis4"/>
        <w:tabs>
          <w:tab w:val="left" w:pos="1540"/>
          <w:tab w:val="right" w:leader="dot" w:pos="9325"/>
        </w:tabs>
        <w:rPr>
          <w:rFonts w:asciiTheme="minorHAnsi" w:eastAsiaTheme="minorEastAsia" w:hAnsiTheme="minorHAnsi" w:cstheme="minorBidi"/>
          <w:noProof/>
          <w:sz w:val="22"/>
          <w:lang w:val="en-US" w:eastAsia="en-US"/>
        </w:rPr>
      </w:pPr>
      <w:hyperlink w:anchor="_Toc86823272" w:history="1">
        <w:r w:rsidR="00C70E1C" w:rsidRPr="00F87656">
          <w:rPr>
            <w:rStyle w:val="Hyperlink"/>
            <w:rFonts w:eastAsia="Bosch Office Sans"/>
            <w:noProof/>
          </w:rPr>
          <w:t>2.1.5.1</w:t>
        </w:r>
        <w:r w:rsidR="00C70E1C">
          <w:rPr>
            <w:rFonts w:asciiTheme="minorHAnsi" w:eastAsiaTheme="minorEastAsia" w:hAnsiTheme="minorHAnsi" w:cstheme="minorBidi"/>
            <w:noProof/>
            <w:sz w:val="22"/>
            <w:lang w:val="en-US" w:eastAsia="en-US"/>
          </w:rPr>
          <w:tab/>
        </w:r>
        <w:r w:rsidR="00C70E1C" w:rsidRPr="00F87656">
          <w:rPr>
            <w:rStyle w:val="Hyperlink"/>
            <w:rFonts w:eastAsia="Bosch Office Sans"/>
            <w:noProof/>
          </w:rPr>
          <w:t>Copy of a single pointer</w:t>
        </w:r>
        <w:r w:rsidR="00C70E1C">
          <w:rPr>
            <w:noProof/>
            <w:webHidden/>
          </w:rPr>
          <w:tab/>
        </w:r>
        <w:r w:rsidR="00C70E1C">
          <w:rPr>
            <w:noProof/>
            <w:webHidden/>
          </w:rPr>
          <w:fldChar w:fldCharType="begin"/>
        </w:r>
        <w:r w:rsidR="00C70E1C">
          <w:rPr>
            <w:noProof/>
            <w:webHidden/>
          </w:rPr>
          <w:instrText xml:space="preserve"> PAGEREF _Toc86823272 \h </w:instrText>
        </w:r>
        <w:r w:rsidR="00C70E1C">
          <w:rPr>
            <w:noProof/>
            <w:webHidden/>
          </w:rPr>
        </w:r>
        <w:r w:rsidR="00C70E1C">
          <w:rPr>
            <w:noProof/>
            <w:webHidden/>
          </w:rPr>
          <w:fldChar w:fldCharType="separate"/>
        </w:r>
        <w:r w:rsidR="00C70E1C">
          <w:rPr>
            <w:noProof/>
            <w:webHidden/>
          </w:rPr>
          <w:t>25</w:t>
        </w:r>
        <w:r w:rsidR="00C70E1C">
          <w:rPr>
            <w:noProof/>
            <w:webHidden/>
          </w:rPr>
          <w:fldChar w:fldCharType="end"/>
        </w:r>
      </w:hyperlink>
    </w:p>
    <w:p w14:paraId="16977A9A" w14:textId="30C0C38D" w:rsidR="00C70E1C" w:rsidRDefault="00C55FD1">
      <w:pPr>
        <w:pStyle w:val="Verzeichnis4"/>
        <w:tabs>
          <w:tab w:val="left" w:pos="1540"/>
          <w:tab w:val="right" w:leader="dot" w:pos="9325"/>
        </w:tabs>
        <w:rPr>
          <w:rFonts w:asciiTheme="minorHAnsi" w:eastAsiaTheme="minorEastAsia" w:hAnsiTheme="minorHAnsi" w:cstheme="minorBidi"/>
          <w:noProof/>
          <w:sz w:val="22"/>
          <w:lang w:val="en-US" w:eastAsia="en-US"/>
        </w:rPr>
      </w:pPr>
      <w:hyperlink w:anchor="_Toc86823273" w:history="1">
        <w:r w:rsidR="00C70E1C" w:rsidRPr="00F87656">
          <w:rPr>
            <w:rStyle w:val="Hyperlink"/>
            <w:rFonts w:eastAsia="Bosch Office Sans"/>
            <w:noProof/>
          </w:rPr>
          <w:t>2.1.5.2</w:t>
        </w:r>
        <w:r w:rsidR="00C70E1C">
          <w:rPr>
            <w:rFonts w:asciiTheme="minorHAnsi" w:eastAsiaTheme="minorEastAsia" w:hAnsiTheme="minorHAnsi" w:cstheme="minorBidi"/>
            <w:noProof/>
            <w:sz w:val="22"/>
            <w:lang w:val="en-US" w:eastAsia="en-US"/>
          </w:rPr>
          <w:tab/>
        </w:r>
        <w:r w:rsidR="00C70E1C" w:rsidRPr="00F87656">
          <w:rPr>
            <w:rStyle w:val="Hyperlink"/>
            <w:rFonts w:eastAsia="Bosch Office Sans"/>
            <w:noProof/>
          </w:rPr>
          <w:t>Copy of an array by length</w:t>
        </w:r>
        <w:r w:rsidR="00C70E1C">
          <w:rPr>
            <w:noProof/>
            <w:webHidden/>
          </w:rPr>
          <w:tab/>
        </w:r>
        <w:r w:rsidR="00C70E1C">
          <w:rPr>
            <w:noProof/>
            <w:webHidden/>
          </w:rPr>
          <w:fldChar w:fldCharType="begin"/>
        </w:r>
        <w:r w:rsidR="00C70E1C">
          <w:rPr>
            <w:noProof/>
            <w:webHidden/>
          </w:rPr>
          <w:instrText xml:space="preserve"> PAGEREF _Toc86823273 \h </w:instrText>
        </w:r>
        <w:r w:rsidR="00C70E1C">
          <w:rPr>
            <w:noProof/>
            <w:webHidden/>
          </w:rPr>
        </w:r>
        <w:r w:rsidR="00C70E1C">
          <w:rPr>
            <w:noProof/>
            <w:webHidden/>
          </w:rPr>
          <w:fldChar w:fldCharType="separate"/>
        </w:r>
        <w:r w:rsidR="00C70E1C">
          <w:rPr>
            <w:noProof/>
            <w:webHidden/>
          </w:rPr>
          <w:t>26</w:t>
        </w:r>
        <w:r w:rsidR="00C70E1C">
          <w:rPr>
            <w:noProof/>
            <w:webHidden/>
          </w:rPr>
          <w:fldChar w:fldCharType="end"/>
        </w:r>
      </w:hyperlink>
    </w:p>
    <w:p w14:paraId="4C47123A" w14:textId="6C296AC8" w:rsidR="00C70E1C" w:rsidRDefault="00C55FD1">
      <w:pPr>
        <w:pStyle w:val="Verzeichnis4"/>
        <w:tabs>
          <w:tab w:val="left" w:pos="1540"/>
          <w:tab w:val="right" w:leader="dot" w:pos="9325"/>
        </w:tabs>
        <w:rPr>
          <w:rFonts w:asciiTheme="minorHAnsi" w:eastAsiaTheme="minorEastAsia" w:hAnsiTheme="minorHAnsi" w:cstheme="minorBidi"/>
          <w:noProof/>
          <w:sz w:val="22"/>
          <w:lang w:val="en-US" w:eastAsia="en-US"/>
        </w:rPr>
      </w:pPr>
      <w:hyperlink w:anchor="_Toc86823274" w:history="1">
        <w:r w:rsidR="00C70E1C" w:rsidRPr="00F87656">
          <w:rPr>
            <w:rStyle w:val="Hyperlink"/>
            <w:rFonts w:eastAsia="Bosch Office Sans"/>
            <w:noProof/>
          </w:rPr>
          <w:t>2.1.5.3</w:t>
        </w:r>
        <w:r w:rsidR="00C70E1C">
          <w:rPr>
            <w:rFonts w:asciiTheme="minorHAnsi" w:eastAsiaTheme="minorEastAsia" w:hAnsiTheme="minorHAnsi" w:cstheme="minorBidi"/>
            <w:noProof/>
            <w:sz w:val="22"/>
            <w:lang w:val="en-US" w:eastAsia="en-US"/>
          </w:rPr>
          <w:tab/>
        </w:r>
        <w:r w:rsidR="00C70E1C" w:rsidRPr="00F87656">
          <w:rPr>
            <w:rStyle w:val="Hyperlink"/>
            <w:rFonts w:eastAsia="Bosch Office Sans"/>
            <w:noProof/>
          </w:rPr>
          <w:t>Copy of an array with length in the first element</w:t>
        </w:r>
        <w:r w:rsidR="00C70E1C">
          <w:rPr>
            <w:noProof/>
            <w:webHidden/>
          </w:rPr>
          <w:tab/>
        </w:r>
        <w:r w:rsidR="00C70E1C">
          <w:rPr>
            <w:noProof/>
            <w:webHidden/>
          </w:rPr>
          <w:fldChar w:fldCharType="begin"/>
        </w:r>
        <w:r w:rsidR="00C70E1C">
          <w:rPr>
            <w:noProof/>
            <w:webHidden/>
          </w:rPr>
          <w:instrText xml:space="preserve"> PAGEREF _Toc86823274 \h </w:instrText>
        </w:r>
        <w:r w:rsidR="00C70E1C">
          <w:rPr>
            <w:noProof/>
            <w:webHidden/>
          </w:rPr>
        </w:r>
        <w:r w:rsidR="00C70E1C">
          <w:rPr>
            <w:noProof/>
            <w:webHidden/>
          </w:rPr>
          <w:fldChar w:fldCharType="separate"/>
        </w:r>
        <w:r w:rsidR="00C70E1C">
          <w:rPr>
            <w:noProof/>
            <w:webHidden/>
          </w:rPr>
          <w:t>27</w:t>
        </w:r>
        <w:r w:rsidR="00C70E1C">
          <w:rPr>
            <w:noProof/>
            <w:webHidden/>
          </w:rPr>
          <w:fldChar w:fldCharType="end"/>
        </w:r>
      </w:hyperlink>
    </w:p>
    <w:p w14:paraId="5D932252" w14:textId="7C6D8D0E" w:rsidR="00C70E1C" w:rsidRDefault="00C55FD1">
      <w:pPr>
        <w:pStyle w:val="Verzeichnis4"/>
        <w:tabs>
          <w:tab w:val="left" w:pos="1540"/>
          <w:tab w:val="right" w:leader="dot" w:pos="9325"/>
        </w:tabs>
        <w:rPr>
          <w:rFonts w:asciiTheme="minorHAnsi" w:eastAsiaTheme="minorEastAsia" w:hAnsiTheme="minorHAnsi" w:cstheme="minorBidi"/>
          <w:noProof/>
          <w:sz w:val="22"/>
          <w:lang w:val="en-US" w:eastAsia="en-US"/>
        </w:rPr>
      </w:pPr>
      <w:hyperlink w:anchor="_Toc86823275" w:history="1">
        <w:r w:rsidR="00C70E1C" w:rsidRPr="00F87656">
          <w:rPr>
            <w:rStyle w:val="Hyperlink"/>
            <w:rFonts w:eastAsia="Bosch Office Sans"/>
            <w:noProof/>
          </w:rPr>
          <w:t>2.1.5.4</w:t>
        </w:r>
        <w:r w:rsidR="00C70E1C">
          <w:rPr>
            <w:rFonts w:asciiTheme="minorHAnsi" w:eastAsiaTheme="minorEastAsia" w:hAnsiTheme="minorHAnsi" w:cstheme="minorBidi"/>
            <w:noProof/>
            <w:sz w:val="22"/>
            <w:lang w:val="en-US" w:eastAsia="en-US"/>
          </w:rPr>
          <w:tab/>
        </w:r>
        <w:r w:rsidR="00C70E1C" w:rsidRPr="00F87656">
          <w:rPr>
            <w:rStyle w:val="Hyperlink"/>
            <w:rFonts w:eastAsia="Bosch Office Sans"/>
            <w:noProof/>
          </w:rPr>
          <w:t>Copy of a 0 terminated array</w:t>
        </w:r>
        <w:r w:rsidR="00C70E1C">
          <w:rPr>
            <w:noProof/>
            <w:webHidden/>
          </w:rPr>
          <w:tab/>
        </w:r>
        <w:r w:rsidR="00C70E1C">
          <w:rPr>
            <w:noProof/>
            <w:webHidden/>
          </w:rPr>
          <w:fldChar w:fldCharType="begin"/>
        </w:r>
        <w:r w:rsidR="00C70E1C">
          <w:rPr>
            <w:noProof/>
            <w:webHidden/>
          </w:rPr>
          <w:instrText xml:space="preserve"> PAGEREF _Toc86823275 \h </w:instrText>
        </w:r>
        <w:r w:rsidR="00C70E1C">
          <w:rPr>
            <w:noProof/>
            <w:webHidden/>
          </w:rPr>
        </w:r>
        <w:r w:rsidR="00C70E1C">
          <w:rPr>
            <w:noProof/>
            <w:webHidden/>
          </w:rPr>
          <w:fldChar w:fldCharType="separate"/>
        </w:r>
        <w:r w:rsidR="00C70E1C">
          <w:rPr>
            <w:noProof/>
            <w:webHidden/>
          </w:rPr>
          <w:t>27</w:t>
        </w:r>
        <w:r w:rsidR="00C70E1C">
          <w:rPr>
            <w:noProof/>
            <w:webHidden/>
          </w:rPr>
          <w:fldChar w:fldCharType="end"/>
        </w:r>
      </w:hyperlink>
    </w:p>
    <w:p w14:paraId="7098892A" w14:textId="6DBC8C62" w:rsidR="00C70E1C" w:rsidRDefault="00C55FD1">
      <w:pPr>
        <w:pStyle w:val="Verzeichnis4"/>
        <w:tabs>
          <w:tab w:val="left" w:pos="1540"/>
          <w:tab w:val="right" w:leader="dot" w:pos="9325"/>
        </w:tabs>
        <w:rPr>
          <w:rFonts w:asciiTheme="minorHAnsi" w:eastAsiaTheme="minorEastAsia" w:hAnsiTheme="minorHAnsi" w:cstheme="minorBidi"/>
          <w:noProof/>
          <w:sz w:val="22"/>
          <w:lang w:val="en-US" w:eastAsia="en-US"/>
        </w:rPr>
      </w:pPr>
      <w:hyperlink w:anchor="_Toc86823276" w:history="1">
        <w:r w:rsidR="00C70E1C" w:rsidRPr="00F87656">
          <w:rPr>
            <w:rStyle w:val="Hyperlink"/>
            <w:rFonts w:eastAsia="MS Mincho"/>
            <w:noProof/>
            <w:lang w:eastAsia="ja-JP"/>
          </w:rPr>
          <w:t>2.1.5.5</w:t>
        </w:r>
        <w:r w:rsidR="00C70E1C">
          <w:rPr>
            <w:rFonts w:asciiTheme="minorHAnsi" w:eastAsiaTheme="minorEastAsia" w:hAnsiTheme="minorHAnsi" w:cstheme="minorBidi"/>
            <w:noProof/>
            <w:sz w:val="22"/>
            <w:lang w:val="en-US" w:eastAsia="en-US"/>
          </w:rPr>
          <w:tab/>
        </w:r>
        <w:r w:rsidR="00C70E1C" w:rsidRPr="00F87656">
          <w:rPr>
            <w:rStyle w:val="Hyperlink"/>
            <w:rFonts w:eastAsia="MS Mincho"/>
            <w:noProof/>
            <w:lang w:eastAsia="ja-JP"/>
          </w:rPr>
          <w:t>Writing custom manipulators</w:t>
        </w:r>
        <w:r w:rsidR="00C70E1C">
          <w:rPr>
            <w:noProof/>
            <w:webHidden/>
          </w:rPr>
          <w:tab/>
        </w:r>
        <w:r w:rsidR="00C70E1C">
          <w:rPr>
            <w:noProof/>
            <w:webHidden/>
          </w:rPr>
          <w:fldChar w:fldCharType="begin"/>
        </w:r>
        <w:r w:rsidR="00C70E1C">
          <w:rPr>
            <w:noProof/>
            <w:webHidden/>
          </w:rPr>
          <w:instrText xml:space="preserve"> PAGEREF _Toc86823276 \h </w:instrText>
        </w:r>
        <w:r w:rsidR="00C70E1C">
          <w:rPr>
            <w:noProof/>
            <w:webHidden/>
          </w:rPr>
        </w:r>
        <w:r w:rsidR="00C70E1C">
          <w:rPr>
            <w:noProof/>
            <w:webHidden/>
          </w:rPr>
          <w:fldChar w:fldCharType="separate"/>
        </w:r>
        <w:r w:rsidR="00C70E1C">
          <w:rPr>
            <w:noProof/>
            <w:webHidden/>
          </w:rPr>
          <w:t>28</w:t>
        </w:r>
        <w:r w:rsidR="00C70E1C">
          <w:rPr>
            <w:noProof/>
            <w:webHidden/>
          </w:rPr>
          <w:fldChar w:fldCharType="end"/>
        </w:r>
      </w:hyperlink>
    </w:p>
    <w:p w14:paraId="26D3073F" w14:textId="51380841" w:rsidR="00C70E1C" w:rsidRDefault="00C55FD1">
      <w:pPr>
        <w:pStyle w:val="Verzeichnis3"/>
        <w:tabs>
          <w:tab w:val="left" w:pos="1320"/>
          <w:tab w:val="right" w:leader="dot" w:pos="9325"/>
        </w:tabs>
        <w:rPr>
          <w:rFonts w:asciiTheme="minorHAnsi" w:eastAsiaTheme="minorEastAsia" w:hAnsiTheme="minorHAnsi" w:cstheme="minorBidi"/>
          <w:noProof/>
          <w:sz w:val="22"/>
          <w:lang w:val="en-US" w:eastAsia="en-US"/>
        </w:rPr>
      </w:pPr>
      <w:hyperlink w:anchor="_Toc86823277" w:history="1">
        <w:r w:rsidR="00C70E1C" w:rsidRPr="00F87656">
          <w:rPr>
            <w:rStyle w:val="Hyperlink"/>
            <w:rFonts w:eastAsia="Bosch Office Sans"/>
            <w:noProof/>
          </w:rPr>
          <w:t>2.1.6</w:t>
        </w:r>
        <w:r w:rsidR="00C70E1C">
          <w:rPr>
            <w:rFonts w:asciiTheme="minorHAnsi" w:eastAsiaTheme="minorEastAsia" w:hAnsiTheme="minorHAnsi" w:cstheme="minorBidi"/>
            <w:noProof/>
            <w:sz w:val="22"/>
            <w:lang w:val="en-US" w:eastAsia="en-US"/>
          </w:rPr>
          <w:tab/>
        </w:r>
        <w:r w:rsidR="00C70E1C" w:rsidRPr="00F87656">
          <w:rPr>
            <w:rStyle w:val="Hyperlink"/>
            <w:rFonts w:eastAsia="Bosch Office Sans"/>
            <w:noProof/>
          </w:rPr>
          <w:t>TPSW calls to other applications</w:t>
        </w:r>
        <w:r w:rsidR="00C70E1C">
          <w:rPr>
            <w:noProof/>
            <w:webHidden/>
          </w:rPr>
          <w:tab/>
        </w:r>
        <w:r w:rsidR="00C70E1C">
          <w:rPr>
            <w:noProof/>
            <w:webHidden/>
          </w:rPr>
          <w:fldChar w:fldCharType="begin"/>
        </w:r>
        <w:r w:rsidR="00C70E1C">
          <w:rPr>
            <w:noProof/>
            <w:webHidden/>
          </w:rPr>
          <w:instrText xml:space="preserve"> PAGEREF _Toc86823277 \h </w:instrText>
        </w:r>
        <w:r w:rsidR="00C70E1C">
          <w:rPr>
            <w:noProof/>
            <w:webHidden/>
          </w:rPr>
        </w:r>
        <w:r w:rsidR="00C70E1C">
          <w:rPr>
            <w:noProof/>
            <w:webHidden/>
          </w:rPr>
          <w:fldChar w:fldCharType="separate"/>
        </w:r>
        <w:r w:rsidR="00C70E1C">
          <w:rPr>
            <w:noProof/>
            <w:webHidden/>
          </w:rPr>
          <w:t>29</w:t>
        </w:r>
        <w:r w:rsidR="00C70E1C">
          <w:rPr>
            <w:noProof/>
            <w:webHidden/>
          </w:rPr>
          <w:fldChar w:fldCharType="end"/>
        </w:r>
      </w:hyperlink>
    </w:p>
    <w:p w14:paraId="08C9C073" w14:textId="66E01582" w:rsidR="00C70E1C" w:rsidRDefault="00C55FD1">
      <w:pPr>
        <w:pStyle w:val="Verzeichnis4"/>
        <w:tabs>
          <w:tab w:val="left" w:pos="1540"/>
          <w:tab w:val="right" w:leader="dot" w:pos="9325"/>
        </w:tabs>
        <w:rPr>
          <w:rFonts w:asciiTheme="minorHAnsi" w:eastAsiaTheme="minorEastAsia" w:hAnsiTheme="minorHAnsi" w:cstheme="minorBidi"/>
          <w:noProof/>
          <w:sz w:val="22"/>
          <w:lang w:val="en-US" w:eastAsia="en-US"/>
        </w:rPr>
      </w:pPr>
      <w:hyperlink w:anchor="_Toc86823278" w:history="1">
        <w:r w:rsidR="00C70E1C" w:rsidRPr="00F87656">
          <w:rPr>
            <w:rStyle w:val="Hyperlink"/>
            <w:rFonts w:eastAsia="Bosch Office Sans"/>
            <w:noProof/>
          </w:rPr>
          <w:t>2.1.6.1</w:t>
        </w:r>
        <w:r w:rsidR="00C70E1C">
          <w:rPr>
            <w:rFonts w:asciiTheme="minorHAnsi" w:eastAsiaTheme="minorEastAsia" w:hAnsiTheme="minorHAnsi" w:cstheme="minorBidi"/>
            <w:noProof/>
            <w:sz w:val="22"/>
            <w:lang w:val="en-US" w:eastAsia="en-US"/>
          </w:rPr>
          <w:tab/>
        </w:r>
        <w:r w:rsidR="00C70E1C" w:rsidRPr="00F87656">
          <w:rPr>
            <w:rStyle w:val="Hyperlink"/>
            <w:rFonts w:eastAsia="Bosch Office Sans"/>
            <w:noProof/>
          </w:rPr>
          <w:t>Calls to trusted Bosch software</w:t>
        </w:r>
        <w:r w:rsidR="00C70E1C">
          <w:rPr>
            <w:noProof/>
            <w:webHidden/>
          </w:rPr>
          <w:tab/>
        </w:r>
        <w:r w:rsidR="00C70E1C">
          <w:rPr>
            <w:noProof/>
            <w:webHidden/>
          </w:rPr>
          <w:fldChar w:fldCharType="begin"/>
        </w:r>
        <w:r w:rsidR="00C70E1C">
          <w:rPr>
            <w:noProof/>
            <w:webHidden/>
          </w:rPr>
          <w:instrText xml:space="preserve"> PAGEREF _Toc86823278 \h </w:instrText>
        </w:r>
        <w:r w:rsidR="00C70E1C">
          <w:rPr>
            <w:noProof/>
            <w:webHidden/>
          </w:rPr>
        </w:r>
        <w:r w:rsidR="00C70E1C">
          <w:rPr>
            <w:noProof/>
            <w:webHidden/>
          </w:rPr>
          <w:fldChar w:fldCharType="separate"/>
        </w:r>
        <w:r w:rsidR="00C70E1C">
          <w:rPr>
            <w:noProof/>
            <w:webHidden/>
          </w:rPr>
          <w:t>29</w:t>
        </w:r>
        <w:r w:rsidR="00C70E1C">
          <w:rPr>
            <w:noProof/>
            <w:webHidden/>
          </w:rPr>
          <w:fldChar w:fldCharType="end"/>
        </w:r>
      </w:hyperlink>
    </w:p>
    <w:p w14:paraId="3EE8B6F9" w14:textId="44EB3F69" w:rsidR="00C70E1C" w:rsidRDefault="00C55FD1">
      <w:pPr>
        <w:pStyle w:val="Verzeichnis4"/>
        <w:tabs>
          <w:tab w:val="left" w:pos="1540"/>
          <w:tab w:val="right" w:leader="dot" w:pos="9325"/>
        </w:tabs>
        <w:rPr>
          <w:rFonts w:asciiTheme="minorHAnsi" w:eastAsiaTheme="minorEastAsia" w:hAnsiTheme="minorHAnsi" w:cstheme="minorBidi"/>
          <w:noProof/>
          <w:sz w:val="22"/>
          <w:lang w:val="en-US" w:eastAsia="en-US"/>
        </w:rPr>
      </w:pPr>
      <w:hyperlink w:anchor="_Toc86823279" w:history="1">
        <w:r w:rsidR="00C70E1C" w:rsidRPr="00F87656">
          <w:rPr>
            <w:rStyle w:val="Hyperlink"/>
            <w:rFonts w:eastAsia="Bosch Office Sans"/>
            <w:noProof/>
            <w:lang w:val="en-US"/>
          </w:rPr>
          <w:t>2.1.6.2</w:t>
        </w:r>
        <w:r w:rsidR="00C70E1C">
          <w:rPr>
            <w:rFonts w:asciiTheme="minorHAnsi" w:eastAsiaTheme="minorEastAsia" w:hAnsiTheme="minorHAnsi" w:cstheme="minorBidi"/>
            <w:noProof/>
            <w:sz w:val="22"/>
            <w:lang w:val="en-US" w:eastAsia="en-US"/>
          </w:rPr>
          <w:tab/>
        </w:r>
        <w:r w:rsidR="00C70E1C" w:rsidRPr="00F87656">
          <w:rPr>
            <w:rStyle w:val="Hyperlink"/>
            <w:rFonts w:eastAsia="Bosch Office Sans"/>
            <w:noProof/>
            <w:lang w:val="en-US"/>
          </w:rPr>
          <w:t>Alternative way: privileging pieces of code</w:t>
        </w:r>
        <w:r w:rsidR="00C70E1C">
          <w:rPr>
            <w:noProof/>
            <w:webHidden/>
          </w:rPr>
          <w:tab/>
        </w:r>
        <w:r w:rsidR="00C70E1C">
          <w:rPr>
            <w:noProof/>
            <w:webHidden/>
          </w:rPr>
          <w:fldChar w:fldCharType="begin"/>
        </w:r>
        <w:r w:rsidR="00C70E1C">
          <w:rPr>
            <w:noProof/>
            <w:webHidden/>
          </w:rPr>
          <w:instrText xml:space="preserve"> PAGEREF _Toc86823279 \h </w:instrText>
        </w:r>
        <w:r w:rsidR="00C70E1C">
          <w:rPr>
            <w:noProof/>
            <w:webHidden/>
          </w:rPr>
        </w:r>
        <w:r w:rsidR="00C70E1C">
          <w:rPr>
            <w:noProof/>
            <w:webHidden/>
          </w:rPr>
          <w:fldChar w:fldCharType="separate"/>
        </w:r>
        <w:r w:rsidR="00C70E1C">
          <w:rPr>
            <w:noProof/>
            <w:webHidden/>
          </w:rPr>
          <w:t>30</w:t>
        </w:r>
        <w:r w:rsidR="00C70E1C">
          <w:rPr>
            <w:noProof/>
            <w:webHidden/>
          </w:rPr>
          <w:fldChar w:fldCharType="end"/>
        </w:r>
      </w:hyperlink>
    </w:p>
    <w:p w14:paraId="00C034F8" w14:textId="3A67B907" w:rsidR="00C70E1C" w:rsidRDefault="00C55FD1">
      <w:pPr>
        <w:pStyle w:val="Verzeichnis4"/>
        <w:tabs>
          <w:tab w:val="left" w:pos="1540"/>
          <w:tab w:val="right" w:leader="dot" w:pos="9325"/>
        </w:tabs>
        <w:rPr>
          <w:rFonts w:asciiTheme="minorHAnsi" w:eastAsiaTheme="minorEastAsia" w:hAnsiTheme="minorHAnsi" w:cstheme="minorBidi"/>
          <w:noProof/>
          <w:sz w:val="22"/>
          <w:lang w:val="en-US" w:eastAsia="en-US"/>
        </w:rPr>
      </w:pPr>
      <w:hyperlink w:anchor="_Toc86823280" w:history="1">
        <w:r w:rsidR="00C70E1C" w:rsidRPr="00F87656">
          <w:rPr>
            <w:rStyle w:val="Hyperlink"/>
            <w:rFonts w:eastAsia="Bosch Office Sans"/>
            <w:noProof/>
            <w:lang w:val="en-US"/>
          </w:rPr>
          <w:t>2.1.6.3</w:t>
        </w:r>
        <w:r w:rsidR="00C70E1C">
          <w:rPr>
            <w:rFonts w:asciiTheme="minorHAnsi" w:eastAsiaTheme="minorEastAsia" w:hAnsiTheme="minorHAnsi" w:cstheme="minorBidi"/>
            <w:noProof/>
            <w:sz w:val="22"/>
            <w:lang w:val="en-US" w:eastAsia="en-US"/>
          </w:rPr>
          <w:tab/>
        </w:r>
        <w:r w:rsidR="00C70E1C" w:rsidRPr="00F87656">
          <w:rPr>
            <w:rStyle w:val="Hyperlink"/>
            <w:rFonts w:eastAsia="Bosch Office Sans"/>
            <w:noProof/>
            <w:lang w:val="en-US"/>
          </w:rPr>
          <w:t>Locking interrupts</w:t>
        </w:r>
        <w:r w:rsidR="00C70E1C">
          <w:rPr>
            <w:noProof/>
            <w:webHidden/>
          </w:rPr>
          <w:tab/>
        </w:r>
        <w:r w:rsidR="00C70E1C">
          <w:rPr>
            <w:noProof/>
            <w:webHidden/>
          </w:rPr>
          <w:fldChar w:fldCharType="begin"/>
        </w:r>
        <w:r w:rsidR="00C70E1C">
          <w:rPr>
            <w:noProof/>
            <w:webHidden/>
          </w:rPr>
          <w:instrText xml:space="preserve"> PAGEREF _Toc86823280 \h </w:instrText>
        </w:r>
        <w:r w:rsidR="00C70E1C">
          <w:rPr>
            <w:noProof/>
            <w:webHidden/>
          </w:rPr>
        </w:r>
        <w:r w:rsidR="00C70E1C">
          <w:rPr>
            <w:noProof/>
            <w:webHidden/>
          </w:rPr>
          <w:fldChar w:fldCharType="separate"/>
        </w:r>
        <w:r w:rsidR="00C70E1C">
          <w:rPr>
            <w:noProof/>
            <w:webHidden/>
          </w:rPr>
          <w:t>31</w:t>
        </w:r>
        <w:r w:rsidR="00C70E1C">
          <w:rPr>
            <w:noProof/>
            <w:webHidden/>
          </w:rPr>
          <w:fldChar w:fldCharType="end"/>
        </w:r>
      </w:hyperlink>
    </w:p>
    <w:p w14:paraId="68BCBEA5" w14:textId="502FB6C3" w:rsidR="00C70E1C" w:rsidRDefault="00C55FD1">
      <w:pPr>
        <w:pStyle w:val="Verzeichnis4"/>
        <w:tabs>
          <w:tab w:val="left" w:pos="1540"/>
          <w:tab w:val="right" w:leader="dot" w:pos="9325"/>
        </w:tabs>
        <w:rPr>
          <w:rFonts w:asciiTheme="minorHAnsi" w:eastAsiaTheme="minorEastAsia" w:hAnsiTheme="minorHAnsi" w:cstheme="minorBidi"/>
          <w:noProof/>
          <w:sz w:val="22"/>
          <w:lang w:val="en-US" w:eastAsia="en-US"/>
        </w:rPr>
      </w:pPr>
      <w:hyperlink w:anchor="_Toc86823281" w:history="1">
        <w:r w:rsidR="00C70E1C" w:rsidRPr="00F87656">
          <w:rPr>
            <w:rStyle w:val="Hyperlink"/>
            <w:rFonts w:eastAsia="Bosch Office Sans"/>
            <w:noProof/>
            <w:lang w:val="en-US"/>
          </w:rPr>
          <w:t>2.1.6.4</w:t>
        </w:r>
        <w:r w:rsidR="00C70E1C">
          <w:rPr>
            <w:rFonts w:asciiTheme="minorHAnsi" w:eastAsiaTheme="minorEastAsia" w:hAnsiTheme="minorHAnsi" w:cstheme="minorBidi"/>
            <w:noProof/>
            <w:sz w:val="22"/>
            <w:lang w:val="en-US" w:eastAsia="en-US"/>
          </w:rPr>
          <w:tab/>
        </w:r>
        <w:r w:rsidR="00C70E1C" w:rsidRPr="00F87656">
          <w:rPr>
            <w:rStyle w:val="Hyperlink"/>
            <w:rFonts w:eastAsia="Bosch Office Sans"/>
            <w:noProof/>
            <w:lang w:val="en-US"/>
          </w:rPr>
          <w:t>Calls to other untrusted applications</w:t>
        </w:r>
        <w:r w:rsidR="00C70E1C">
          <w:rPr>
            <w:noProof/>
            <w:webHidden/>
          </w:rPr>
          <w:tab/>
        </w:r>
        <w:r w:rsidR="00C70E1C">
          <w:rPr>
            <w:noProof/>
            <w:webHidden/>
          </w:rPr>
          <w:fldChar w:fldCharType="begin"/>
        </w:r>
        <w:r w:rsidR="00C70E1C">
          <w:rPr>
            <w:noProof/>
            <w:webHidden/>
          </w:rPr>
          <w:instrText xml:space="preserve"> PAGEREF _Toc86823281 \h </w:instrText>
        </w:r>
        <w:r w:rsidR="00C70E1C">
          <w:rPr>
            <w:noProof/>
            <w:webHidden/>
          </w:rPr>
        </w:r>
        <w:r w:rsidR="00C70E1C">
          <w:rPr>
            <w:noProof/>
            <w:webHidden/>
          </w:rPr>
          <w:fldChar w:fldCharType="separate"/>
        </w:r>
        <w:r w:rsidR="00C70E1C">
          <w:rPr>
            <w:noProof/>
            <w:webHidden/>
          </w:rPr>
          <w:t>32</w:t>
        </w:r>
        <w:r w:rsidR="00C70E1C">
          <w:rPr>
            <w:noProof/>
            <w:webHidden/>
          </w:rPr>
          <w:fldChar w:fldCharType="end"/>
        </w:r>
      </w:hyperlink>
    </w:p>
    <w:p w14:paraId="2BEAB4C2" w14:textId="2B482C68" w:rsidR="00C70E1C" w:rsidRDefault="00C55FD1">
      <w:pPr>
        <w:pStyle w:val="Verzeichnis3"/>
        <w:tabs>
          <w:tab w:val="left" w:pos="1320"/>
          <w:tab w:val="right" w:leader="dot" w:pos="9325"/>
        </w:tabs>
        <w:rPr>
          <w:rFonts w:asciiTheme="minorHAnsi" w:eastAsiaTheme="minorEastAsia" w:hAnsiTheme="minorHAnsi" w:cstheme="minorBidi"/>
          <w:noProof/>
          <w:sz w:val="22"/>
          <w:lang w:val="en-US" w:eastAsia="en-US"/>
        </w:rPr>
      </w:pPr>
      <w:hyperlink w:anchor="_Toc86823282" w:history="1">
        <w:r w:rsidR="00C70E1C" w:rsidRPr="00F87656">
          <w:rPr>
            <w:rStyle w:val="Hyperlink"/>
            <w:rFonts w:eastAsia="Bosch Office Sans"/>
            <w:noProof/>
          </w:rPr>
          <w:t>2.1.7</w:t>
        </w:r>
        <w:r w:rsidR="00C70E1C">
          <w:rPr>
            <w:rFonts w:asciiTheme="minorHAnsi" w:eastAsiaTheme="minorEastAsia" w:hAnsiTheme="minorHAnsi" w:cstheme="minorBidi"/>
            <w:noProof/>
            <w:sz w:val="22"/>
            <w:lang w:val="en-US" w:eastAsia="en-US"/>
          </w:rPr>
          <w:tab/>
        </w:r>
        <w:r w:rsidR="00C70E1C" w:rsidRPr="00F87656">
          <w:rPr>
            <w:rStyle w:val="Hyperlink"/>
            <w:rFonts w:eastAsia="Bosch Office Sans"/>
            <w:noProof/>
          </w:rPr>
          <w:t>Timing protection</w:t>
        </w:r>
        <w:r w:rsidR="00C70E1C">
          <w:rPr>
            <w:noProof/>
            <w:webHidden/>
          </w:rPr>
          <w:tab/>
        </w:r>
        <w:r w:rsidR="00C70E1C">
          <w:rPr>
            <w:noProof/>
            <w:webHidden/>
          </w:rPr>
          <w:fldChar w:fldCharType="begin"/>
        </w:r>
        <w:r w:rsidR="00C70E1C">
          <w:rPr>
            <w:noProof/>
            <w:webHidden/>
          </w:rPr>
          <w:instrText xml:space="preserve"> PAGEREF _Toc86823282 \h </w:instrText>
        </w:r>
        <w:r w:rsidR="00C70E1C">
          <w:rPr>
            <w:noProof/>
            <w:webHidden/>
          </w:rPr>
        </w:r>
        <w:r w:rsidR="00C70E1C">
          <w:rPr>
            <w:noProof/>
            <w:webHidden/>
          </w:rPr>
          <w:fldChar w:fldCharType="separate"/>
        </w:r>
        <w:r w:rsidR="00C70E1C">
          <w:rPr>
            <w:noProof/>
            <w:webHidden/>
          </w:rPr>
          <w:t>32</w:t>
        </w:r>
        <w:r w:rsidR="00C70E1C">
          <w:rPr>
            <w:noProof/>
            <w:webHidden/>
          </w:rPr>
          <w:fldChar w:fldCharType="end"/>
        </w:r>
      </w:hyperlink>
    </w:p>
    <w:p w14:paraId="66253C3C" w14:textId="5C806C10" w:rsidR="00C70E1C" w:rsidRDefault="00C55FD1">
      <w:pPr>
        <w:pStyle w:val="Verzeichnis4"/>
        <w:tabs>
          <w:tab w:val="left" w:pos="1540"/>
          <w:tab w:val="right" w:leader="dot" w:pos="9325"/>
        </w:tabs>
        <w:rPr>
          <w:rFonts w:asciiTheme="minorHAnsi" w:eastAsiaTheme="minorEastAsia" w:hAnsiTheme="minorHAnsi" w:cstheme="minorBidi"/>
          <w:noProof/>
          <w:sz w:val="22"/>
          <w:lang w:val="en-US" w:eastAsia="en-US"/>
        </w:rPr>
      </w:pPr>
      <w:hyperlink w:anchor="_Toc86823283" w:history="1">
        <w:r w:rsidR="00C70E1C" w:rsidRPr="00F87656">
          <w:rPr>
            <w:rStyle w:val="Hyperlink"/>
            <w:rFonts w:eastAsia="Bosch Office Sans"/>
            <w:noProof/>
          </w:rPr>
          <w:t>2.1.7.1</w:t>
        </w:r>
        <w:r w:rsidR="00C70E1C">
          <w:rPr>
            <w:rFonts w:asciiTheme="minorHAnsi" w:eastAsiaTheme="minorEastAsia" w:hAnsiTheme="minorHAnsi" w:cstheme="minorBidi"/>
            <w:noProof/>
            <w:sz w:val="22"/>
            <w:lang w:val="en-US" w:eastAsia="en-US"/>
          </w:rPr>
          <w:tab/>
        </w:r>
        <w:r w:rsidR="00C70E1C" w:rsidRPr="00F87656">
          <w:rPr>
            <w:rStyle w:val="Hyperlink"/>
            <w:rFonts w:eastAsia="Bosch Office Sans"/>
            <w:noProof/>
          </w:rPr>
          <w:t>General concept</w:t>
        </w:r>
        <w:r w:rsidR="00C70E1C">
          <w:rPr>
            <w:noProof/>
            <w:webHidden/>
          </w:rPr>
          <w:tab/>
        </w:r>
        <w:r w:rsidR="00C70E1C">
          <w:rPr>
            <w:noProof/>
            <w:webHidden/>
          </w:rPr>
          <w:fldChar w:fldCharType="begin"/>
        </w:r>
        <w:r w:rsidR="00C70E1C">
          <w:rPr>
            <w:noProof/>
            <w:webHidden/>
          </w:rPr>
          <w:instrText xml:space="preserve"> PAGEREF _Toc86823283 \h </w:instrText>
        </w:r>
        <w:r w:rsidR="00C70E1C">
          <w:rPr>
            <w:noProof/>
            <w:webHidden/>
          </w:rPr>
        </w:r>
        <w:r w:rsidR="00C70E1C">
          <w:rPr>
            <w:noProof/>
            <w:webHidden/>
          </w:rPr>
          <w:fldChar w:fldCharType="separate"/>
        </w:r>
        <w:r w:rsidR="00C70E1C">
          <w:rPr>
            <w:noProof/>
            <w:webHidden/>
          </w:rPr>
          <w:t>32</w:t>
        </w:r>
        <w:r w:rsidR="00C70E1C">
          <w:rPr>
            <w:noProof/>
            <w:webHidden/>
          </w:rPr>
          <w:fldChar w:fldCharType="end"/>
        </w:r>
      </w:hyperlink>
    </w:p>
    <w:p w14:paraId="3D84A7C2" w14:textId="5EFFCCC5" w:rsidR="00C70E1C" w:rsidRDefault="00C55FD1">
      <w:pPr>
        <w:pStyle w:val="Verzeichnis4"/>
        <w:tabs>
          <w:tab w:val="left" w:pos="1540"/>
          <w:tab w:val="right" w:leader="dot" w:pos="9325"/>
        </w:tabs>
        <w:rPr>
          <w:rFonts w:asciiTheme="minorHAnsi" w:eastAsiaTheme="minorEastAsia" w:hAnsiTheme="minorHAnsi" w:cstheme="minorBidi"/>
          <w:noProof/>
          <w:sz w:val="22"/>
          <w:lang w:val="en-US" w:eastAsia="en-US"/>
        </w:rPr>
      </w:pPr>
      <w:hyperlink w:anchor="_Toc86823284" w:history="1">
        <w:r w:rsidR="00C70E1C" w:rsidRPr="00F87656">
          <w:rPr>
            <w:rStyle w:val="Hyperlink"/>
            <w:rFonts w:eastAsia="Bosch Office Sans"/>
            <w:noProof/>
          </w:rPr>
          <w:t>2.1.7.2</w:t>
        </w:r>
        <w:r w:rsidR="00C70E1C">
          <w:rPr>
            <w:rFonts w:asciiTheme="minorHAnsi" w:eastAsiaTheme="minorEastAsia" w:hAnsiTheme="minorHAnsi" w:cstheme="minorBidi"/>
            <w:noProof/>
            <w:sz w:val="22"/>
            <w:lang w:val="en-US" w:eastAsia="en-US"/>
          </w:rPr>
          <w:tab/>
        </w:r>
        <w:r w:rsidR="00C70E1C" w:rsidRPr="00F87656">
          <w:rPr>
            <w:rStyle w:val="Hyperlink"/>
            <w:rFonts w:eastAsia="Bosch Office Sans"/>
            <w:noProof/>
          </w:rPr>
          <w:t>Nested calls</w:t>
        </w:r>
        <w:r w:rsidR="00C70E1C">
          <w:rPr>
            <w:noProof/>
            <w:webHidden/>
          </w:rPr>
          <w:tab/>
        </w:r>
        <w:r w:rsidR="00C70E1C">
          <w:rPr>
            <w:noProof/>
            <w:webHidden/>
          </w:rPr>
          <w:fldChar w:fldCharType="begin"/>
        </w:r>
        <w:r w:rsidR="00C70E1C">
          <w:rPr>
            <w:noProof/>
            <w:webHidden/>
          </w:rPr>
          <w:instrText xml:space="preserve"> PAGEREF _Toc86823284 \h </w:instrText>
        </w:r>
        <w:r w:rsidR="00C70E1C">
          <w:rPr>
            <w:noProof/>
            <w:webHidden/>
          </w:rPr>
        </w:r>
        <w:r w:rsidR="00C70E1C">
          <w:rPr>
            <w:noProof/>
            <w:webHidden/>
          </w:rPr>
          <w:fldChar w:fldCharType="separate"/>
        </w:r>
        <w:r w:rsidR="00C70E1C">
          <w:rPr>
            <w:noProof/>
            <w:webHidden/>
          </w:rPr>
          <w:t>34</w:t>
        </w:r>
        <w:r w:rsidR="00C70E1C">
          <w:rPr>
            <w:noProof/>
            <w:webHidden/>
          </w:rPr>
          <w:fldChar w:fldCharType="end"/>
        </w:r>
      </w:hyperlink>
    </w:p>
    <w:p w14:paraId="25248EC7" w14:textId="1DCF8E1B" w:rsidR="00C70E1C" w:rsidRDefault="00C55FD1">
      <w:pPr>
        <w:pStyle w:val="Verzeichnis4"/>
        <w:tabs>
          <w:tab w:val="left" w:pos="1540"/>
          <w:tab w:val="right" w:leader="dot" w:pos="9325"/>
        </w:tabs>
        <w:rPr>
          <w:rFonts w:asciiTheme="minorHAnsi" w:eastAsiaTheme="minorEastAsia" w:hAnsiTheme="minorHAnsi" w:cstheme="minorBidi"/>
          <w:noProof/>
          <w:sz w:val="22"/>
          <w:lang w:val="en-US" w:eastAsia="en-US"/>
        </w:rPr>
      </w:pPr>
      <w:hyperlink w:anchor="_Toc86823285" w:history="1">
        <w:r w:rsidR="00C70E1C" w:rsidRPr="00F87656">
          <w:rPr>
            <w:rStyle w:val="Hyperlink"/>
            <w:rFonts w:eastAsia="Bosch Office Sans"/>
            <w:noProof/>
          </w:rPr>
          <w:t>2.1.7.3</w:t>
        </w:r>
        <w:r w:rsidR="00C70E1C">
          <w:rPr>
            <w:rFonts w:asciiTheme="minorHAnsi" w:eastAsiaTheme="minorEastAsia" w:hAnsiTheme="minorHAnsi" w:cstheme="minorBidi"/>
            <w:noProof/>
            <w:sz w:val="22"/>
            <w:lang w:val="en-US" w:eastAsia="en-US"/>
          </w:rPr>
          <w:tab/>
        </w:r>
        <w:r w:rsidR="00C70E1C" w:rsidRPr="00F87656">
          <w:rPr>
            <w:rStyle w:val="Hyperlink"/>
            <w:rFonts w:eastAsia="Bosch Office Sans"/>
            <w:noProof/>
          </w:rPr>
          <w:t>Runtime budget calculation</w:t>
        </w:r>
        <w:r w:rsidR="00C70E1C">
          <w:rPr>
            <w:noProof/>
            <w:webHidden/>
          </w:rPr>
          <w:tab/>
        </w:r>
        <w:r w:rsidR="00C70E1C">
          <w:rPr>
            <w:noProof/>
            <w:webHidden/>
          </w:rPr>
          <w:fldChar w:fldCharType="begin"/>
        </w:r>
        <w:r w:rsidR="00C70E1C">
          <w:rPr>
            <w:noProof/>
            <w:webHidden/>
          </w:rPr>
          <w:instrText xml:space="preserve"> PAGEREF _Toc86823285 \h </w:instrText>
        </w:r>
        <w:r w:rsidR="00C70E1C">
          <w:rPr>
            <w:noProof/>
            <w:webHidden/>
          </w:rPr>
        </w:r>
        <w:r w:rsidR="00C70E1C">
          <w:rPr>
            <w:noProof/>
            <w:webHidden/>
          </w:rPr>
          <w:fldChar w:fldCharType="separate"/>
        </w:r>
        <w:r w:rsidR="00C70E1C">
          <w:rPr>
            <w:noProof/>
            <w:webHidden/>
          </w:rPr>
          <w:t>34</w:t>
        </w:r>
        <w:r w:rsidR="00C70E1C">
          <w:rPr>
            <w:noProof/>
            <w:webHidden/>
          </w:rPr>
          <w:fldChar w:fldCharType="end"/>
        </w:r>
      </w:hyperlink>
    </w:p>
    <w:p w14:paraId="06861ED8" w14:textId="63193F53" w:rsidR="00C70E1C" w:rsidRDefault="00C55FD1">
      <w:pPr>
        <w:pStyle w:val="Verzeichnis4"/>
        <w:tabs>
          <w:tab w:val="left" w:pos="1540"/>
          <w:tab w:val="right" w:leader="dot" w:pos="9325"/>
        </w:tabs>
        <w:rPr>
          <w:rFonts w:asciiTheme="minorHAnsi" w:eastAsiaTheme="minorEastAsia" w:hAnsiTheme="minorHAnsi" w:cstheme="minorBidi"/>
          <w:noProof/>
          <w:sz w:val="22"/>
          <w:lang w:val="en-US" w:eastAsia="en-US"/>
        </w:rPr>
      </w:pPr>
      <w:hyperlink w:anchor="_Toc86823286" w:history="1">
        <w:r w:rsidR="00C70E1C" w:rsidRPr="00F87656">
          <w:rPr>
            <w:rStyle w:val="Hyperlink"/>
            <w:rFonts w:eastAsia="Bosch Office Sans"/>
            <w:noProof/>
          </w:rPr>
          <w:t>2.1.7.4</w:t>
        </w:r>
        <w:r w:rsidR="00C70E1C">
          <w:rPr>
            <w:rFonts w:asciiTheme="minorHAnsi" w:eastAsiaTheme="minorEastAsia" w:hAnsiTheme="minorHAnsi" w:cstheme="minorBidi"/>
            <w:noProof/>
            <w:sz w:val="22"/>
            <w:lang w:val="en-US" w:eastAsia="en-US"/>
          </w:rPr>
          <w:tab/>
        </w:r>
        <w:r w:rsidR="00C70E1C" w:rsidRPr="00F87656">
          <w:rPr>
            <w:rStyle w:val="Hyperlink"/>
            <w:rFonts w:eastAsia="Bosch Office Sans"/>
            <w:noProof/>
          </w:rPr>
          <w:t>Limitations</w:t>
        </w:r>
        <w:r w:rsidR="00C70E1C">
          <w:rPr>
            <w:noProof/>
            <w:webHidden/>
          </w:rPr>
          <w:tab/>
        </w:r>
        <w:r w:rsidR="00C70E1C">
          <w:rPr>
            <w:noProof/>
            <w:webHidden/>
          </w:rPr>
          <w:fldChar w:fldCharType="begin"/>
        </w:r>
        <w:r w:rsidR="00C70E1C">
          <w:rPr>
            <w:noProof/>
            <w:webHidden/>
          </w:rPr>
          <w:instrText xml:space="preserve"> PAGEREF _Toc86823286 \h </w:instrText>
        </w:r>
        <w:r w:rsidR="00C70E1C">
          <w:rPr>
            <w:noProof/>
            <w:webHidden/>
          </w:rPr>
        </w:r>
        <w:r w:rsidR="00C70E1C">
          <w:rPr>
            <w:noProof/>
            <w:webHidden/>
          </w:rPr>
          <w:fldChar w:fldCharType="separate"/>
        </w:r>
        <w:r w:rsidR="00C70E1C">
          <w:rPr>
            <w:noProof/>
            <w:webHidden/>
          </w:rPr>
          <w:t>36</w:t>
        </w:r>
        <w:r w:rsidR="00C70E1C">
          <w:rPr>
            <w:noProof/>
            <w:webHidden/>
          </w:rPr>
          <w:fldChar w:fldCharType="end"/>
        </w:r>
      </w:hyperlink>
    </w:p>
    <w:p w14:paraId="625A00EF" w14:textId="464B4D54" w:rsidR="00C70E1C" w:rsidRDefault="00C55FD1">
      <w:pPr>
        <w:pStyle w:val="Verzeichnis3"/>
        <w:tabs>
          <w:tab w:val="left" w:pos="1320"/>
          <w:tab w:val="right" w:leader="dot" w:pos="9325"/>
        </w:tabs>
        <w:rPr>
          <w:rFonts w:asciiTheme="minorHAnsi" w:eastAsiaTheme="minorEastAsia" w:hAnsiTheme="minorHAnsi" w:cstheme="minorBidi"/>
          <w:noProof/>
          <w:sz w:val="22"/>
          <w:lang w:val="en-US" w:eastAsia="en-US"/>
        </w:rPr>
      </w:pPr>
      <w:hyperlink w:anchor="_Toc86823287" w:history="1">
        <w:r w:rsidR="00C70E1C" w:rsidRPr="00F87656">
          <w:rPr>
            <w:rStyle w:val="Hyperlink"/>
            <w:rFonts w:eastAsia="Bosch Office Sans"/>
            <w:noProof/>
          </w:rPr>
          <w:t>2.1.8</w:t>
        </w:r>
        <w:r w:rsidR="00C70E1C">
          <w:rPr>
            <w:rFonts w:asciiTheme="minorHAnsi" w:eastAsiaTheme="minorEastAsia" w:hAnsiTheme="minorHAnsi" w:cstheme="minorBidi"/>
            <w:noProof/>
            <w:sz w:val="22"/>
            <w:lang w:val="en-US" w:eastAsia="en-US"/>
          </w:rPr>
          <w:tab/>
        </w:r>
        <w:r w:rsidR="00C70E1C" w:rsidRPr="00F87656">
          <w:rPr>
            <w:rStyle w:val="Hyperlink"/>
            <w:rFonts w:eastAsia="Bosch Office Sans"/>
            <w:noProof/>
          </w:rPr>
          <w:t>Stack calculation</w:t>
        </w:r>
        <w:r w:rsidR="00C70E1C">
          <w:rPr>
            <w:noProof/>
            <w:webHidden/>
          </w:rPr>
          <w:tab/>
        </w:r>
        <w:r w:rsidR="00C70E1C">
          <w:rPr>
            <w:noProof/>
            <w:webHidden/>
          </w:rPr>
          <w:fldChar w:fldCharType="begin"/>
        </w:r>
        <w:r w:rsidR="00C70E1C">
          <w:rPr>
            <w:noProof/>
            <w:webHidden/>
          </w:rPr>
          <w:instrText xml:space="preserve"> PAGEREF _Toc86823287 \h </w:instrText>
        </w:r>
        <w:r w:rsidR="00C70E1C">
          <w:rPr>
            <w:noProof/>
            <w:webHidden/>
          </w:rPr>
        </w:r>
        <w:r w:rsidR="00C70E1C">
          <w:rPr>
            <w:noProof/>
            <w:webHidden/>
          </w:rPr>
          <w:fldChar w:fldCharType="separate"/>
        </w:r>
        <w:r w:rsidR="00C70E1C">
          <w:rPr>
            <w:noProof/>
            <w:webHidden/>
          </w:rPr>
          <w:t>36</w:t>
        </w:r>
        <w:r w:rsidR="00C70E1C">
          <w:rPr>
            <w:noProof/>
            <w:webHidden/>
          </w:rPr>
          <w:fldChar w:fldCharType="end"/>
        </w:r>
      </w:hyperlink>
    </w:p>
    <w:p w14:paraId="31E2C111" w14:textId="6E92453A" w:rsidR="00C70E1C" w:rsidRDefault="00C55FD1">
      <w:pPr>
        <w:pStyle w:val="Verzeichnis4"/>
        <w:tabs>
          <w:tab w:val="left" w:pos="1540"/>
          <w:tab w:val="right" w:leader="dot" w:pos="9325"/>
        </w:tabs>
        <w:rPr>
          <w:rFonts w:asciiTheme="minorHAnsi" w:eastAsiaTheme="minorEastAsia" w:hAnsiTheme="minorHAnsi" w:cstheme="minorBidi"/>
          <w:noProof/>
          <w:sz w:val="22"/>
          <w:lang w:val="en-US" w:eastAsia="en-US"/>
        </w:rPr>
      </w:pPr>
      <w:hyperlink w:anchor="_Toc86823288" w:history="1">
        <w:r w:rsidR="00C70E1C" w:rsidRPr="00F87656">
          <w:rPr>
            <w:rStyle w:val="Hyperlink"/>
            <w:rFonts w:eastAsia="Bosch Office Sans"/>
            <w:noProof/>
            <w:lang w:val="en-US"/>
          </w:rPr>
          <w:t>2.1.8.1</w:t>
        </w:r>
        <w:r w:rsidR="00C70E1C">
          <w:rPr>
            <w:rFonts w:asciiTheme="minorHAnsi" w:eastAsiaTheme="minorEastAsia" w:hAnsiTheme="minorHAnsi" w:cstheme="minorBidi"/>
            <w:noProof/>
            <w:sz w:val="22"/>
            <w:lang w:val="en-US" w:eastAsia="en-US"/>
          </w:rPr>
          <w:tab/>
        </w:r>
        <w:r w:rsidR="00C70E1C" w:rsidRPr="00F87656">
          <w:rPr>
            <w:rStyle w:val="Hyperlink"/>
            <w:rFonts w:eastAsia="Bosch Office Sans"/>
            <w:noProof/>
            <w:lang w:val="en-US"/>
          </w:rPr>
          <w:t>Function specific stack size</w:t>
        </w:r>
        <w:r w:rsidR="00C70E1C">
          <w:rPr>
            <w:noProof/>
            <w:webHidden/>
          </w:rPr>
          <w:tab/>
        </w:r>
        <w:r w:rsidR="00C70E1C">
          <w:rPr>
            <w:noProof/>
            <w:webHidden/>
          </w:rPr>
          <w:fldChar w:fldCharType="begin"/>
        </w:r>
        <w:r w:rsidR="00C70E1C">
          <w:rPr>
            <w:noProof/>
            <w:webHidden/>
          </w:rPr>
          <w:instrText xml:space="preserve"> PAGEREF _Toc86823288 \h </w:instrText>
        </w:r>
        <w:r w:rsidR="00C70E1C">
          <w:rPr>
            <w:noProof/>
            <w:webHidden/>
          </w:rPr>
        </w:r>
        <w:r w:rsidR="00C70E1C">
          <w:rPr>
            <w:noProof/>
            <w:webHidden/>
          </w:rPr>
          <w:fldChar w:fldCharType="separate"/>
        </w:r>
        <w:r w:rsidR="00C70E1C">
          <w:rPr>
            <w:noProof/>
            <w:webHidden/>
          </w:rPr>
          <w:t>37</w:t>
        </w:r>
        <w:r w:rsidR="00C70E1C">
          <w:rPr>
            <w:noProof/>
            <w:webHidden/>
          </w:rPr>
          <w:fldChar w:fldCharType="end"/>
        </w:r>
      </w:hyperlink>
    </w:p>
    <w:p w14:paraId="631586C2" w14:textId="334DE9F8" w:rsidR="00C70E1C" w:rsidRDefault="00C55FD1">
      <w:pPr>
        <w:pStyle w:val="Verzeichnis4"/>
        <w:tabs>
          <w:tab w:val="left" w:pos="1540"/>
          <w:tab w:val="right" w:leader="dot" w:pos="9325"/>
        </w:tabs>
        <w:rPr>
          <w:rFonts w:asciiTheme="minorHAnsi" w:eastAsiaTheme="minorEastAsia" w:hAnsiTheme="minorHAnsi" w:cstheme="minorBidi"/>
          <w:noProof/>
          <w:sz w:val="22"/>
          <w:lang w:val="en-US" w:eastAsia="en-US"/>
        </w:rPr>
      </w:pPr>
      <w:hyperlink w:anchor="_Toc86823289" w:history="1">
        <w:r w:rsidR="00C70E1C" w:rsidRPr="00F87656">
          <w:rPr>
            <w:rStyle w:val="Hyperlink"/>
            <w:rFonts w:eastAsia="Bosch Office Sans"/>
            <w:noProof/>
            <w:lang w:val="en-US"/>
          </w:rPr>
          <w:t>2.1.8.2</w:t>
        </w:r>
        <w:r w:rsidR="00C70E1C">
          <w:rPr>
            <w:rFonts w:asciiTheme="minorHAnsi" w:eastAsiaTheme="minorEastAsia" w:hAnsiTheme="minorHAnsi" w:cstheme="minorBidi"/>
            <w:noProof/>
            <w:sz w:val="22"/>
            <w:lang w:val="en-US" w:eastAsia="en-US"/>
          </w:rPr>
          <w:tab/>
        </w:r>
        <w:r w:rsidR="00C70E1C" w:rsidRPr="00F87656">
          <w:rPr>
            <w:rStyle w:val="Hyperlink"/>
            <w:rFonts w:eastAsia="Bosch Office Sans"/>
            <w:noProof/>
            <w:lang w:val="en-US"/>
          </w:rPr>
          <w:t>Global stack size</w:t>
        </w:r>
        <w:r w:rsidR="00C70E1C">
          <w:rPr>
            <w:noProof/>
            <w:webHidden/>
          </w:rPr>
          <w:tab/>
        </w:r>
        <w:r w:rsidR="00C70E1C">
          <w:rPr>
            <w:noProof/>
            <w:webHidden/>
          </w:rPr>
          <w:fldChar w:fldCharType="begin"/>
        </w:r>
        <w:r w:rsidR="00C70E1C">
          <w:rPr>
            <w:noProof/>
            <w:webHidden/>
          </w:rPr>
          <w:instrText xml:space="preserve"> PAGEREF _Toc86823289 \h </w:instrText>
        </w:r>
        <w:r w:rsidR="00C70E1C">
          <w:rPr>
            <w:noProof/>
            <w:webHidden/>
          </w:rPr>
        </w:r>
        <w:r w:rsidR="00C70E1C">
          <w:rPr>
            <w:noProof/>
            <w:webHidden/>
          </w:rPr>
          <w:fldChar w:fldCharType="separate"/>
        </w:r>
        <w:r w:rsidR="00C70E1C">
          <w:rPr>
            <w:noProof/>
            <w:webHidden/>
          </w:rPr>
          <w:t>39</w:t>
        </w:r>
        <w:r w:rsidR="00C70E1C">
          <w:rPr>
            <w:noProof/>
            <w:webHidden/>
          </w:rPr>
          <w:fldChar w:fldCharType="end"/>
        </w:r>
      </w:hyperlink>
    </w:p>
    <w:p w14:paraId="4BDFBBA9" w14:textId="29430519" w:rsidR="00C70E1C" w:rsidRDefault="00C55FD1">
      <w:pPr>
        <w:pStyle w:val="Verzeichnis3"/>
        <w:tabs>
          <w:tab w:val="left" w:pos="1320"/>
          <w:tab w:val="right" w:leader="dot" w:pos="9325"/>
        </w:tabs>
        <w:rPr>
          <w:rFonts w:asciiTheme="minorHAnsi" w:eastAsiaTheme="minorEastAsia" w:hAnsiTheme="minorHAnsi" w:cstheme="minorBidi"/>
          <w:noProof/>
          <w:sz w:val="22"/>
          <w:lang w:val="en-US" w:eastAsia="en-US"/>
        </w:rPr>
      </w:pPr>
      <w:hyperlink w:anchor="_Toc86823290" w:history="1">
        <w:r w:rsidR="00C70E1C" w:rsidRPr="00F87656">
          <w:rPr>
            <w:rStyle w:val="Hyperlink"/>
            <w:rFonts w:eastAsia="Bosch Office Sans"/>
            <w:noProof/>
          </w:rPr>
          <w:t>2.1.9</w:t>
        </w:r>
        <w:r w:rsidR="00C70E1C">
          <w:rPr>
            <w:rFonts w:asciiTheme="minorHAnsi" w:eastAsiaTheme="minorEastAsia" w:hAnsiTheme="minorHAnsi" w:cstheme="minorBidi"/>
            <w:noProof/>
            <w:sz w:val="22"/>
            <w:lang w:val="en-US" w:eastAsia="en-US"/>
          </w:rPr>
          <w:tab/>
        </w:r>
        <w:r w:rsidR="00C70E1C" w:rsidRPr="00F87656">
          <w:rPr>
            <w:rStyle w:val="Hyperlink"/>
            <w:rFonts w:eastAsia="Bosch Office Sans"/>
            <w:noProof/>
          </w:rPr>
          <w:t>Recommendation on usage</w:t>
        </w:r>
        <w:r w:rsidR="00C70E1C">
          <w:rPr>
            <w:noProof/>
            <w:webHidden/>
          </w:rPr>
          <w:tab/>
        </w:r>
        <w:r w:rsidR="00C70E1C">
          <w:rPr>
            <w:noProof/>
            <w:webHidden/>
          </w:rPr>
          <w:fldChar w:fldCharType="begin"/>
        </w:r>
        <w:r w:rsidR="00C70E1C">
          <w:rPr>
            <w:noProof/>
            <w:webHidden/>
          </w:rPr>
          <w:instrText xml:space="preserve"> PAGEREF _Toc86823290 \h </w:instrText>
        </w:r>
        <w:r w:rsidR="00C70E1C">
          <w:rPr>
            <w:noProof/>
            <w:webHidden/>
          </w:rPr>
        </w:r>
        <w:r w:rsidR="00C70E1C">
          <w:rPr>
            <w:noProof/>
            <w:webHidden/>
          </w:rPr>
          <w:fldChar w:fldCharType="separate"/>
        </w:r>
        <w:r w:rsidR="00C70E1C">
          <w:rPr>
            <w:noProof/>
            <w:webHidden/>
          </w:rPr>
          <w:t>39</w:t>
        </w:r>
        <w:r w:rsidR="00C70E1C">
          <w:rPr>
            <w:noProof/>
            <w:webHidden/>
          </w:rPr>
          <w:fldChar w:fldCharType="end"/>
        </w:r>
      </w:hyperlink>
    </w:p>
    <w:p w14:paraId="612F0D8C" w14:textId="72011564" w:rsidR="00C70E1C" w:rsidRDefault="00C55FD1">
      <w:pPr>
        <w:pStyle w:val="Verzeichnis4"/>
        <w:tabs>
          <w:tab w:val="left" w:pos="1540"/>
          <w:tab w:val="right" w:leader="dot" w:pos="9325"/>
        </w:tabs>
        <w:rPr>
          <w:rFonts w:asciiTheme="minorHAnsi" w:eastAsiaTheme="minorEastAsia" w:hAnsiTheme="minorHAnsi" w:cstheme="minorBidi"/>
          <w:noProof/>
          <w:sz w:val="22"/>
          <w:lang w:val="en-US" w:eastAsia="en-US"/>
        </w:rPr>
      </w:pPr>
      <w:hyperlink w:anchor="_Toc86823291" w:history="1">
        <w:r w:rsidR="00C70E1C" w:rsidRPr="00F87656">
          <w:rPr>
            <w:rStyle w:val="Hyperlink"/>
            <w:rFonts w:eastAsia="Bosch Office Sans"/>
            <w:noProof/>
          </w:rPr>
          <w:t>2.1.9.1</w:t>
        </w:r>
        <w:r w:rsidR="00C70E1C">
          <w:rPr>
            <w:rFonts w:asciiTheme="minorHAnsi" w:eastAsiaTheme="minorEastAsia" w:hAnsiTheme="minorHAnsi" w:cstheme="minorBidi"/>
            <w:noProof/>
            <w:sz w:val="22"/>
            <w:lang w:val="en-US" w:eastAsia="en-US"/>
          </w:rPr>
          <w:tab/>
        </w:r>
        <w:r w:rsidR="00C70E1C" w:rsidRPr="00F87656">
          <w:rPr>
            <w:rStyle w:val="Hyperlink"/>
            <w:rFonts w:eastAsia="Bosch Office Sans"/>
            <w:noProof/>
          </w:rPr>
          <w:t>Header structure</w:t>
        </w:r>
        <w:r w:rsidR="00C70E1C">
          <w:rPr>
            <w:noProof/>
            <w:webHidden/>
          </w:rPr>
          <w:tab/>
        </w:r>
        <w:r w:rsidR="00C70E1C">
          <w:rPr>
            <w:noProof/>
            <w:webHidden/>
          </w:rPr>
          <w:fldChar w:fldCharType="begin"/>
        </w:r>
        <w:r w:rsidR="00C70E1C">
          <w:rPr>
            <w:noProof/>
            <w:webHidden/>
          </w:rPr>
          <w:instrText xml:space="preserve"> PAGEREF _Toc86823291 \h </w:instrText>
        </w:r>
        <w:r w:rsidR="00C70E1C">
          <w:rPr>
            <w:noProof/>
            <w:webHidden/>
          </w:rPr>
        </w:r>
        <w:r w:rsidR="00C70E1C">
          <w:rPr>
            <w:noProof/>
            <w:webHidden/>
          </w:rPr>
          <w:fldChar w:fldCharType="separate"/>
        </w:r>
        <w:r w:rsidR="00C70E1C">
          <w:rPr>
            <w:noProof/>
            <w:webHidden/>
          </w:rPr>
          <w:t>39</w:t>
        </w:r>
        <w:r w:rsidR="00C70E1C">
          <w:rPr>
            <w:noProof/>
            <w:webHidden/>
          </w:rPr>
          <w:fldChar w:fldCharType="end"/>
        </w:r>
      </w:hyperlink>
    </w:p>
    <w:p w14:paraId="652794D1" w14:textId="2AECE1FD" w:rsidR="00C70E1C" w:rsidRDefault="00C55FD1">
      <w:pPr>
        <w:pStyle w:val="Verzeichnis3"/>
        <w:tabs>
          <w:tab w:val="left" w:pos="1320"/>
          <w:tab w:val="right" w:leader="dot" w:pos="9325"/>
        </w:tabs>
        <w:rPr>
          <w:rFonts w:asciiTheme="minorHAnsi" w:eastAsiaTheme="minorEastAsia" w:hAnsiTheme="minorHAnsi" w:cstheme="minorBidi"/>
          <w:noProof/>
          <w:sz w:val="22"/>
          <w:lang w:val="en-US" w:eastAsia="en-US"/>
        </w:rPr>
      </w:pPr>
      <w:hyperlink w:anchor="_Toc86823292" w:history="1">
        <w:r w:rsidR="00C70E1C" w:rsidRPr="00F87656">
          <w:rPr>
            <w:rStyle w:val="Hyperlink"/>
            <w:rFonts w:eastAsia="Bosch Office Sans"/>
            <w:noProof/>
          </w:rPr>
          <w:t>2.1.10</w:t>
        </w:r>
        <w:r w:rsidR="00C70E1C">
          <w:rPr>
            <w:rFonts w:asciiTheme="minorHAnsi" w:eastAsiaTheme="minorEastAsia" w:hAnsiTheme="minorHAnsi" w:cstheme="minorBidi"/>
            <w:noProof/>
            <w:sz w:val="22"/>
            <w:lang w:val="en-US" w:eastAsia="en-US"/>
          </w:rPr>
          <w:tab/>
        </w:r>
        <w:r w:rsidR="00C70E1C" w:rsidRPr="00F87656">
          <w:rPr>
            <w:rStyle w:val="Hyperlink"/>
            <w:rFonts w:eastAsia="Bosch Office Sans"/>
            <w:noProof/>
          </w:rPr>
          <w:t>Examples for integration and MAP file:</w:t>
        </w:r>
        <w:r w:rsidR="00C70E1C">
          <w:rPr>
            <w:noProof/>
            <w:webHidden/>
          </w:rPr>
          <w:tab/>
        </w:r>
        <w:r w:rsidR="00C70E1C">
          <w:rPr>
            <w:noProof/>
            <w:webHidden/>
          </w:rPr>
          <w:fldChar w:fldCharType="begin"/>
        </w:r>
        <w:r w:rsidR="00C70E1C">
          <w:rPr>
            <w:noProof/>
            <w:webHidden/>
          </w:rPr>
          <w:instrText xml:space="preserve"> PAGEREF _Toc86823292 \h </w:instrText>
        </w:r>
        <w:r w:rsidR="00C70E1C">
          <w:rPr>
            <w:noProof/>
            <w:webHidden/>
          </w:rPr>
        </w:r>
        <w:r w:rsidR="00C70E1C">
          <w:rPr>
            <w:noProof/>
            <w:webHidden/>
          </w:rPr>
          <w:fldChar w:fldCharType="separate"/>
        </w:r>
        <w:r w:rsidR="00C70E1C">
          <w:rPr>
            <w:noProof/>
            <w:webHidden/>
          </w:rPr>
          <w:t>42</w:t>
        </w:r>
        <w:r w:rsidR="00C70E1C">
          <w:rPr>
            <w:noProof/>
            <w:webHidden/>
          </w:rPr>
          <w:fldChar w:fldCharType="end"/>
        </w:r>
      </w:hyperlink>
    </w:p>
    <w:p w14:paraId="3A84F16A" w14:textId="43353214" w:rsidR="00C70E1C" w:rsidRDefault="00C55FD1">
      <w:pPr>
        <w:pStyle w:val="Verzeichnis4"/>
        <w:tabs>
          <w:tab w:val="left" w:pos="1760"/>
          <w:tab w:val="right" w:leader="dot" w:pos="9325"/>
        </w:tabs>
        <w:rPr>
          <w:rFonts w:asciiTheme="minorHAnsi" w:eastAsiaTheme="minorEastAsia" w:hAnsiTheme="minorHAnsi" w:cstheme="minorBidi"/>
          <w:noProof/>
          <w:sz w:val="22"/>
          <w:lang w:val="en-US" w:eastAsia="en-US"/>
        </w:rPr>
      </w:pPr>
      <w:hyperlink w:anchor="_Toc86823293" w:history="1">
        <w:r w:rsidR="00C70E1C" w:rsidRPr="00F87656">
          <w:rPr>
            <w:rStyle w:val="Hyperlink"/>
            <w:rFonts w:eastAsia="Bosch Office Sans"/>
            <w:noProof/>
          </w:rPr>
          <w:t>2.1.10.1</w:t>
        </w:r>
        <w:r w:rsidR="00C70E1C">
          <w:rPr>
            <w:rFonts w:asciiTheme="minorHAnsi" w:eastAsiaTheme="minorEastAsia" w:hAnsiTheme="minorHAnsi" w:cstheme="minorBidi"/>
            <w:noProof/>
            <w:sz w:val="22"/>
            <w:lang w:val="en-US" w:eastAsia="en-US"/>
          </w:rPr>
          <w:tab/>
        </w:r>
        <w:r w:rsidR="00C70E1C" w:rsidRPr="00F87656">
          <w:rPr>
            <w:rStyle w:val="Hyperlink"/>
            <w:rFonts w:eastAsia="Bosch Office Sans"/>
            <w:noProof/>
          </w:rPr>
          <w:t>Declaration of the TPSW Applications and MPU Config Table</w:t>
        </w:r>
        <w:r w:rsidR="00C70E1C">
          <w:rPr>
            <w:noProof/>
            <w:webHidden/>
          </w:rPr>
          <w:tab/>
        </w:r>
        <w:r w:rsidR="00C70E1C">
          <w:rPr>
            <w:noProof/>
            <w:webHidden/>
          </w:rPr>
          <w:fldChar w:fldCharType="begin"/>
        </w:r>
        <w:r w:rsidR="00C70E1C">
          <w:rPr>
            <w:noProof/>
            <w:webHidden/>
          </w:rPr>
          <w:instrText xml:space="preserve"> PAGEREF _Toc86823293 \h </w:instrText>
        </w:r>
        <w:r w:rsidR="00C70E1C">
          <w:rPr>
            <w:noProof/>
            <w:webHidden/>
          </w:rPr>
        </w:r>
        <w:r w:rsidR="00C70E1C">
          <w:rPr>
            <w:noProof/>
            <w:webHidden/>
          </w:rPr>
          <w:fldChar w:fldCharType="separate"/>
        </w:r>
        <w:r w:rsidR="00C70E1C">
          <w:rPr>
            <w:noProof/>
            <w:webHidden/>
          </w:rPr>
          <w:t>42</w:t>
        </w:r>
        <w:r w:rsidR="00C70E1C">
          <w:rPr>
            <w:noProof/>
            <w:webHidden/>
          </w:rPr>
          <w:fldChar w:fldCharType="end"/>
        </w:r>
      </w:hyperlink>
    </w:p>
    <w:p w14:paraId="192E4108" w14:textId="1216B962" w:rsidR="00C70E1C" w:rsidRDefault="00C55FD1">
      <w:pPr>
        <w:pStyle w:val="Verzeichnis4"/>
        <w:tabs>
          <w:tab w:val="left" w:pos="1760"/>
          <w:tab w:val="right" w:leader="dot" w:pos="9325"/>
        </w:tabs>
        <w:rPr>
          <w:rFonts w:asciiTheme="minorHAnsi" w:eastAsiaTheme="minorEastAsia" w:hAnsiTheme="minorHAnsi" w:cstheme="minorBidi"/>
          <w:noProof/>
          <w:sz w:val="22"/>
          <w:lang w:val="en-US" w:eastAsia="en-US"/>
        </w:rPr>
      </w:pPr>
      <w:hyperlink w:anchor="_Toc86823294" w:history="1">
        <w:r w:rsidR="00C70E1C" w:rsidRPr="00F87656">
          <w:rPr>
            <w:rStyle w:val="Hyperlink"/>
            <w:rFonts w:eastAsia="Bosch Office Sans"/>
            <w:noProof/>
          </w:rPr>
          <w:t>2.1.10.2</w:t>
        </w:r>
        <w:r w:rsidR="00C70E1C">
          <w:rPr>
            <w:rFonts w:asciiTheme="minorHAnsi" w:eastAsiaTheme="minorEastAsia" w:hAnsiTheme="minorHAnsi" w:cstheme="minorBidi"/>
            <w:noProof/>
            <w:sz w:val="22"/>
            <w:lang w:val="en-US" w:eastAsia="en-US"/>
          </w:rPr>
          <w:tab/>
        </w:r>
        <w:r w:rsidR="00C70E1C" w:rsidRPr="00F87656">
          <w:rPr>
            <w:rStyle w:val="Hyperlink"/>
            <w:rFonts w:eastAsia="Bosch Office Sans"/>
            <w:noProof/>
          </w:rPr>
          <w:t>LCF section configuration</w:t>
        </w:r>
        <w:r w:rsidR="00C70E1C">
          <w:rPr>
            <w:noProof/>
            <w:webHidden/>
          </w:rPr>
          <w:tab/>
        </w:r>
        <w:r w:rsidR="00C70E1C">
          <w:rPr>
            <w:noProof/>
            <w:webHidden/>
          </w:rPr>
          <w:fldChar w:fldCharType="begin"/>
        </w:r>
        <w:r w:rsidR="00C70E1C">
          <w:rPr>
            <w:noProof/>
            <w:webHidden/>
          </w:rPr>
          <w:instrText xml:space="preserve"> PAGEREF _Toc86823294 \h </w:instrText>
        </w:r>
        <w:r w:rsidR="00C70E1C">
          <w:rPr>
            <w:noProof/>
            <w:webHidden/>
          </w:rPr>
        </w:r>
        <w:r w:rsidR="00C70E1C">
          <w:rPr>
            <w:noProof/>
            <w:webHidden/>
          </w:rPr>
          <w:fldChar w:fldCharType="separate"/>
        </w:r>
        <w:r w:rsidR="00C70E1C">
          <w:rPr>
            <w:noProof/>
            <w:webHidden/>
          </w:rPr>
          <w:t>45</w:t>
        </w:r>
        <w:r w:rsidR="00C70E1C">
          <w:rPr>
            <w:noProof/>
            <w:webHidden/>
          </w:rPr>
          <w:fldChar w:fldCharType="end"/>
        </w:r>
      </w:hyperlink>
    </w:p>
    <w:p w14:paraId="1E819B5D" w14:textId="2B2E6631" w:rsidR="00C70E1C" w:rsidRDefault="00C55FD1">
      <w:pPr>
        <w:pStyle w:val="Verzeichnis4"/>
        <w:tabs>
          <w:tab w:val="left" w:pos="1760"/>
          <w:tab w:val="right" w:leader="dot" w:pos="9325"/>
        </w:tabs>
        <w:rPr>
          <w:rFonts w:asciiTheme="minorHAnsi" w:eastAsiaTheme="minorEastAsia" w:hAnsiTheme="minorHAnsi" w:cstheme="minorBidi"/>
          <w:noProof/>
          <w:sz w:val="22"/>
          <w:lang w:val="en-US" w:eastAsia="en-US"/>
        </w:rPr>
      </w:pPr>
      <w:hyperlink w:anchor="_Toc86823295" w:history="1">
        <w:r w:rsidR="00C70E1C" w:rsidRPr="00F87656">
          <w:rPr>
            <w:rStyle w:val="Hyperlink"/>
            <w:rFonts w:eastAsia="Bosch Office Sans"/>
            <w:noProof/>
          </w:rPr>
          <w:t>2.1.10.3</w:t>
        </w:r>
        <w:r w:rsidR="00C70E1C">
          <w:rPr>
            <w:rFonts w:asciiTheme="minorHAnsi" w:eastAsiaTheme="minorEastAsia" w:hAnsiTheme="minorHAnsi" w:cstheme="minorBidi"/>
            <w:noProof/>
            <w:sz w:val="22"/>
            <w:lang w:val="en-US" w:eastAsia="en-US"/>
          </w:rPr>
          <w:tab/>
        </w:r>
        <w:r w:rsidR="00C70E1C" w:rsidRPr="00F87656">
          <w:rPr>
            <w:rStyle w:val="Hyperlink"/>
            <w:rFonts w:eastAsia="Bosch Office Sans"/>
            <w:noProof/>
          </w:rPr>
          <w:t>Call of a TPSW function (FUNC)</w:t>
        </w:r>
        <w:r w:rsidR="00C70E1C">
          <w:rPr>
            <w:noProof/>
            <w:webHidden/>
          </w:rPr>
          <w:tab/>
        </w:r>
        <w:r w:rsidR="00C70E1C">
          <w:rPr>
            <w:noProof/>
            <w:webHidden/>
          </w:rPr>
          <w:fldChar w:fldCharType="begin"/>
        </w:r>
        <w:r w:rsidR="00C70E1C">
          <w:rPr>
            <w:noProof/>
            <w:webHidden/>
          </w:rPr>
          <w:instrText xml:space="preserve"> PAGEREF _Toc86823295 \h </w:instrText>
        </w:r>
        <w:r w:rsidR="00C70E1C">
          <w:rPr>
            <w:noProof/>
            <w:webHidden/>
          </w:rPr>
        </w:r>
        <w:r w:rsidR="00C70E1C">
          <w:rPr>
            <w:noProof/>
            <w:webHidden/>
          </w:rPr>
          <w:fldChar w:fldCharType="separate"/>
        </w:r>
        <w:r w:rsidR="00C70E1C">
          <w:rPr>
            <w:noProof/>
            <w:webHidden/>
          </w:rPr>
          <w:t>47</w:t>
        </w:r>
        <w:r w:rsidR="00C70E1C">
          <w:rPr>
            <w:noProof/>
            <w:webHidden/>
          </w:rPr>
          <w:fldChar w:fldCharType="end"/>
        </w:r>
      </w:hyperlink>
    </w:p>
    <w:p w14:paraId="6D31EEE3" w14:textId="2454ACC7" w:rsidR="00C70E1C" w:rsidRDefault="00C55FD1">
      <w:pPr>
        <w:pStyle w:val="Verzeichnis3"/>
        <w:tabs>
          <w:tab w:val="left" w:pos="1320"/>
          <w:tab w:val="right" w:leader="dot" w:pos="9325"/>
        </w:tabs>
        <w:rPr>
          <w:rFonts w:asciiTheme="minorHAnsi" w:eastAsiaTheme="minorEastAsia" w:hAnsiTheme="minorHAnsi" w:cstheme="minorBidi"/>
          <w:noProof/>
          <w:sz w:val="22"/>
          <w:lang w:val="en-US" w:eastAsia="en-US"/>
        </w:rPr>
      </w:pPr>
      <w:hyperlink w:anchor="_Toc86823296" w:history="1">
        <w:r w:rsidR="00C70E1C" w:rsidRPr="00F87656">
          <w:rPr>
            <w:rStyle w:val="Hyperlink"/>
            <w:rFonts w:eastAsia="Bosch Office Sans"/>
            <w:noProof/>
          </w:rPr>
          <w:t>2.1.11</w:t>
        </w:r>
        <w:r w:rsidR="00C70E1C">
          <w:rPr>
            <w:rFonts w:asciiTheme="minorHAnsi" w:eastAsiaTheme="minorEastAsia" w:hAnsiTheme="minorHAnsi" w:cstheme="minorBidi"/>
            <w:noProof/>
            <w:sz w:val="22"/>
            <w:lang w:val="en-US" w:eastAsia="en-US"/>
          </w:rPr>
          <w:tab/>
        </w:r>
        <w:r w:rsidR="00C70E1C" w:rsidRPr="00F87656">
          <w:rPr>
            <w:rStyle w:val="Hyperlink"/>
            <w:rFonts w:eastAsia="Bosch Office Sans"/>
            <w:noProof/>
          </w:rPr>
          <w:t>Configuration switches</w:t>
        </w:r>
        <w:r w:rsidR="00C70E1C">
          <w:rPr>
            <w:noProof/>
            <w:webHidden/>
          </w:rPr>
          <w:tab/>
        </w:r>
        <w:r w:rsidR="00C70E1C">
          <w:rPr>
            <w:noProof/>
            <w:webHidden/>
          </w:rPr>
          <w:fldChar w:fldCharType="begin"/>
        </w:r>
        <w:r w:rsidR="00C70E1C">
          <w:rPr>
            <w:noProof/>
            <w:webHidden/>
          </w:rPr>
          <w:instrText xml:space="preserve"> PAGEREF _Toc86823296 \h </w:instrText>
        </w:r>
        <w:r w:rsidR="00C70E1C">
          <w:rPr>
            <w:noProof/>
            <w:webHidden/>
          </w:rPr>
        </w:r>
        <w:r w:rsidR="00C70E1C">
          <w:rPr>
            <w:noProof/>
            <w:webHidden/>
          </w:rPr>
          <w:fldChar w:fldCharType="separate"/>
        </w:r>
        <w:r w:rsidR="00C70E1C">
          <w:rPr>
            <w:noProof/>
            <w:webHidden/>
          </w:rPr>
          <w:t>47</w:t>
        </w:r>
        <w:r w:rsidR="00C70E1C">
          <w:rPr>
            <w:noProof/>
            <w:webHidden/>
          </w:rPr>
          <w:fldChar w:fldCharType="end"/>
        </w:r>
      </w:hyperlink>
    </w:p>
    <w:p w14:paraId="2FA66BD5" w14:textId="2D70F393" w:rsidR="00C70E1C" w:rsidRDefault="00C55FD1">
      <w:pPr>
        <w:pStyle w:val="Verzeichnis4"/>
        <w:tabs>
          <w:tab w:val="left" w:pos="1760"/>
          <w:tab w:val="right" w:leader="dot" w:pos="9325"/>
        </w:tabs>
        <w:rPr>
          <w:rFonts w:asciiTheme="minorHAnsi" w:eastAsiaTheme="minorEastAsia" w:hAnsiTheme="minorHAnsi" w:cstheme="minorBidi"/>
          <w:noProof/>
          <w:sz w:val="22"/>
          <w:lang w:val="en-US" w:eastAsia="en-US"/>
        </w:rPr>
      </w:pPr>
      <w:hyperlink w:anchor="_Toc86823297" w:history="1">
        <w:r w:rsidR="00C70E1C" w:rsidRPr="00F87656">
          <w:rPr>
            <w:rStyle w:val="Hyperlink"/>
            <w:rFonts w:eastAsia="Bosch Office Sans"/>
            <w:noProof/>
          </w:rPr>
          <w:t>2.1.11.1</w:t>
        </w:r>
        <w:r w:rsidR="00C70E1C">
          <w:rPr>
            <w:rFonts w:asciiTheme="minorHAnsi" w:eastAsiaTheme="minorEastAsia" w:hAnsiTheme="minorHAnsi" w:cstheme="minorBidi"/>
            <w:noProof/>
            <w:sz w:val="22"/>
            <w:lang w:val="en-US" w:eastAsia="en-US"/>
          </w:rPr>
          <w:tab/>
        </w:r>
        <w:r w:rsidR="00C70E1C" w:rsidRPr="00F87656">
          <w:rPr>
            <w:rStyle w:val="Hyperlink"/>
            <w:rFonts w:eastAsia="Bosch Office Sans"/>
            <w:noProof/>
          </w:rPr>
          <w:t>RBFS_TPSWCapsule</w:t>
        </w:r>
        <w:r w:rsidR="00C70E1C">
          <w:rPr>
            <w:noProof/>
            <w:webHidden/>
          </w:rPr>
          <w:tab/>
        </w:r>
        <w:r w:rsidR="00C70E1C">
          <w:rPr>
            <w:noProof/>
            <w:webHidden/>
          </w:rPr>
          <w:fldChar w:fldCharType="begin"/>
        </w:r>
        <w:r w:rsidR="00C70E1C">
          <w:rPr>
            <w:noProof/>
            <w:webHidden/>
          </w:rPr>
          <w:instrText xml:space="preserve"> PAGEREF _Toc86823297 \h </w:instrText>
        </w:r>
        <w:r w:rsidR="00C70E1C">
          <w:rPr>
            <w:noProof/>
            <w:webHidden/>
          </w:rPr>
        </w:r>
        <w:r w:rsidR="00C70E1C">
          <w:rPr>
            <w:noProof/>
            <w:webHidden/>
          </w:rPr>
          <w:fldChar w:fldCharType="separate"/>
        </w:r>
        <w:r w:rsidR="00C70E1C">
          <w:rPr>
            <w:noProof/>
            <w:webHidden/>
          </w:rPr>
          <w:t>47</w:t>
        </w:r>
        <w:r w:rsidR="00C70E1C">
          <w:rPr>
            <w:noProof/>
            <w:webHidden/>
          </w:rPr>
          <w:fldChar w:fldCharType="end"/>
        </w:r>
      </w:hyperlink>
    </w:p>
    <w:p w14:paraId="1E839D7A" w14:textId="2CC4E980" w:rsidR="00C70E1C" w:rsidRDefault="00C55FD1">
      <w:pPr>
        <w:pStyle w:val="Verzeichnis4"/>
        <w:tabs>
          <w:tab w:val="left" w:pos="1760"/>
          <w:tab w:val="right" w:leader="dot" w:pos="9325"/>
        </w:tabs>
        <w:rPr>
          <w:rFonts w:asciiTheme="minorHAnsi" w:eastAsiaTheme="minorEastAsia" w:hAnsiTheme="minorHAnsi" w:cstheme="minorBidi"/>
          <w:noProof/>
          <w:sz w:val="22"/>
          <w:lang w:val="en-US" w:eastAsia="en-US"/>
        </w:rPr>
      </w:pPr>
      <w:hyperlink w:anchor="_Toc86823298" w:history="1">
        <w:r w:rsidR="00C70E1C" w:rsidRPr="00F87656">
          <w:rPr>
            <w:rStyle w:val="Hyperlink"/>
            <w:rFonts w:eastAsia="Bosch Office Sans"/>
            <w:noProof/>
          </w:rPr>
          <w:t>2.1.11.2</w:t>
        </w:r>
        <w:r w:rsidR="00C70E1C">
          <w:rPr>
            <w:rFonts w:asciiTheme="minorHAnsi" w:eastAsiaTheme="minorEastAsia" w:hAnsiTheme="minorHAnsi" w:cstheme="minorBidi"/>
            <w:noProof/>
            <w:sz w:val="22"/>
            <w:lang w:val="en-US" w:eastAsia="en-US"/>
          </w:rPr>
          <w:tab/>
        </w:r>
        <w:r w:rsidR="00C70E1C" w:rsidRPr="00F87656">
          <w:rPr>
            <w:rStyle w:val="Hyperlink"/>
            <w:rFonts w:eastAsia="Bosch Office Sans"/>
            <w:noProof/>
          </w:rPr>
          <w:t>RBFS_TPSWTestsuite</w:t>
        </w:r>
        <w:r w:rsidR="00C70E1C">
          <w:rPr>
            <w:noProof/>
            <w:webHidden/>
          </w:rPr>
          <w:tab/>
        </w:r>
        <w:r w:rsidR="00C70E1C">
          <w:rPr>
            <w:noProof/>
            <w:webHidden/>
          </w:rPr>
          <w:fldChar w:fldCharType="begin"/>
        </w:r>
        <w:r w:rsidR="00C70E1C">
          <w:rPr>
            <w:noProof/>
            <w:webHidden/>
          </w:rPr>
          <w:instrText xml:space="preserve"> PAGEREF _Toc86823298 \h </w:instrText>
        </w:r>
        <w:r w:rsidR="00C70E1C">
          <w:rPr>
            <w:noProof/>
            <w:webHidden/>
          </w:rPr>
        </w:r>
        <w:r w:rsidR="00C70E1C">
          <w:rPr>
            <w:noProof/>
            <w:webHidden/>
          </w:rPr>
          <w:fldChar w:fldCharType="separate"/>
        </w:r>
        <w:r w:rsidR="00C70E1C">
          <w:rPr>
            <w:noProof/>
            <w:webHidden/>
          </w:rPr>
          <w:t>48</w:t>
        </w:r>
        <w:r w:rsidR="00C70E1C">
          <w:rPr>
            <w:noProof/>
            <w:webHidden/>
          </w:rPr>
          <w:fldChar w:fldCharType="end"/>
        </w:r>
      </w:hyperlink>
    </w:p>
    <w:p w14:paraId="3A3D15A8" w14:textId="22EFC648" w:rsidR="00C70E1C" w:rsidRDefault="00C55FD1">
      <w:pPr>
        <w:pStyle w:val="Verzeichnis4"/>
        <w:tabs>
          <w:tab w:val="left" w:pos="1760"/>
          <w:tab w:val="right" w:leader="dot" w:pos="9325"/>
        </w:tabs>
        <w:rPr>
          <w:rFonts w:asciiTheme="minorHAnsi" w:eastAsiaTheme="minorEastAsia" w:hAnsiTheme="minorHAnsi" w:cstheme="minorBidi"/>
          <w:noProof/>
          <w:sz w:val="22"/>
          <w:lang w:val="en-US" w:eastAsia="en-US"/>
        </w:rPr>
      </w:pPr>
      <w:hyperlink w:anchor="_Toc86823299" w:history="1">
        <w:r w:rsidR="00C70E1C" w:rsidRPr="00F87656">
          <w:rPr>
            <w:rStyle w:val="Hyperlink"/>
            <w:rFonts w:eastAsia="Bosch Office Sans"/>
            <w:noProof/>
          </w:rPr>
          <w:t>2.1.11.3</w:t>
        </w:r>
        <w:r w:rsidR="00C70E1C">
          <w:rPr>
            <w:rFonts w:asciiTheme="minorHAnsi" w:eastAsiaTheme="minorEastAsia" w:hAnsiTheme="minorHAnsi" w:cstheme="minorBidi"/>
            <w:noProof/>
            <w:sz w:val="22"/>
            <w:lang w:val="en-US" w:eastAsia="en-US"/>
          </w:rPr>
          <w:tab/>
        </w:r>
        <w:r w:rsidR="00C70E1C" w:rsidRPr="00F87656">
          <w:rPr>
            <w:rStyle w:val="Hyperlink"/>
            <w:rFonts w:eastAsia="Bosch Office Sans"/>
            <w:noProof/>
          </w:rPr>
          <w:t>RBFS_TPSWSVPRestrictions</w:t>
        </w:r>
        <w:r w:rsidR="00C70E1C">
          <w:rPr>
            <w:noProof/>
            <w:webHidden/>
          </w:rPr>
          <w:tab/>
        </w:r>
        <w:r w:rsidR="00C70E1C">
          <w:rPr>
            <w:noProof/>
            <w:webHidden/>
          </w:rPr>
          <w:fldChar w:fldCharType="begin"/>
        </w:r>
        <w:r w:rsidR="00C70E1C">
          <w:rPr>
            <w:noProof/>
            <w:webHidden/>
          </w:rPr>
          <w:instrText xml:space="preserve"> PAGEREF _Toc86823299 \h </w:instrText>
        </w:r>
        <w:r w:rsidR="00C70E1C">
          <w:rPr>
            <w:noProof/>
            <w:webHidden/>
          </w:rPr>
        </w:r>
        <w:r w:rsidR="00C70E1C">
          <w:rPr>
            <w:noProof/>
            <w:webHidden/>
          </w:rPr>
          <w:fldChar w:fldCharType="separate"/>
        </w:r>
        <w:r w:rsidR="00C70E1C">
          <w:rPr>
            <w:noProof/>
            <w:webHidden/>
          </w:rPr>
          <w:t>48</w:t>
        </w:r>
        <w:r w:rsidR="00C70E1C">
          <w:rPr>
            <w:noProof/>
            <w:webHidden/>
          </w:rPr>
          <w:fldChar w:fldCharType="end"/>
        </w:r>
      </w:hyperlink>
    </w:p>
    <w:p w14:paraId="54749AAF" w14:textId="15063B8D" w:rsidR="00C70E1C" w:rsidRDefault="00C55FD1">
      <w:pPr>
        <w:pStyle w:val="Verzeichnis1"/>
        <w:tabs>
          <w:tab w:val="left" w:pos="440"/>
          <w:tab w:val="right" w:leader="dot" w:pos="9325"/>
        </w:tabs>
        <w:rPr>
          <w:rFonts w:asciiTheme="minorHAnsi" w:eastAsiaTheme="minorEastAsia" w:hAnsiTheme="minorHAnsi" w:cstheme="minorBidi"/>
          <w:noProof/>
          <w:sz w:val="22"/>
          <w:lang w:val="en-US" w:eastAsia="en-US"/>
        </w:rPr>
      </w:pPr>
      <w:hyperlink w:anchor="_Toc86823300" w:history="1">
        <w:r w:rsidR="00C70E1C" w:rsidRPr="00F87656">
          <w:rPr>
            <w:rStyle w:val="Hyperlink"/>
            <w:rFonts w:eastAsia="Bosch Office Sans"/>
            <w:noProof/>
            <w:lang w:val="en-US"/>
          </w:rPr>
          <w:t>3</w:t>
        </w:r>
        <w:r w:rsidR="00C70E1C">
          <w:rPr>
            <w:rFonts w:asciiTheme="minorHAnsi" w:eastAsiaTheme="minorEastAsia" w:hAnsiTheme="minorHAnsi" w:cstheme="minorBidi"/>
            <w:noProof/>
            <w:sz w:val="22"/>
            <w:lang w:val="en-US" w:eastAsia="en-US"/>
          </w:rPr>
          <w:tab/>
        </w:r>
        <w:r w:rsidR="00C70E1C" w:rsidRPr="00F87656">
          <w:rPr>
            <w:rStyle w:val="Hyperlink"/>
            <w:rFonts w:eastAsia="Bosch Office Sans"/>
            <w:noProof/>
          </w:rPr>
          <w:t>REQU</w:t>
        </w:r>
        <w:r w:rsidR="00C70E1C" w:rsidRPr="00F87656">
          <w:rPr>
            <w:rStyle w:val="Hyperlink"/>
            <w:rFonts w:eastAsia="Bosch Office Sans"/>
            <w:noProof/>
            <w:lang w:val="en-US"/>
          </w:rPr>
          <w:t>IREMENTS</w:t>
        </w:r>
        <w:r w:rsidR="00C70E1C">
          <w:rPr>
            <w:noProof/>
            <w:webHidden/>
          </w:rPr>
          <w:tab/>
        </w:r>
        <w:r w:rsidR="00C70E1C">
          <w:rPr>
            <w:noProof/>
            <w:webHidden/>
          </w:rPr>
          <w:fldChar w:fldCharType="begin"/>
        </w:r>
        <w:r w:rsidR="00C70E1C">
          <w:rPr>
            <w:noProof/>
            <w:webHidden/>
          </w:rPr>
          <w:instrText xml:space="preserve"> PAGEREF _Toc86823300 \h </w:instrText>
        </w:r>
        <w:r w:rsidR="00C70E1C">
          <w:rPr>
            <w:noProof/>
            <w:webHidden/>
          </w:rPr>
        </w:r>
        <w:r w:rsidR="00C70E1C">
          <w:rPr>
            <w:noProof/>
            <w:webHidden/>
          </w:rPr>
          <w:fldChar w:fldCharType="separate"/>
        </w:r>
        <w:r w:rsidR="00C70E1C">
          <w:rPr>
            <w:noProof/>
            <w:webHidden/>
          </w:rPr>
          <w:t>49</w:t>
        </w:r>
        <w:r w:rsidR="00C70E1C">
          <w:rPr>
            <w:noProof/>
            <w:webHidden/>
          </w:rPr>
          <w:fldChar w:fldCharType="end"/>
        </w:r>
      </w:hyperlink>
    </w:p>
    <w:p w14:paraId="185EFE73" w14:textId="34E2AE82" w:rsidR="00C70E1C" w:rsidRDefault="00C55FD1">
      <w:pPr>
        <w:pStyle w:val="Verzeichnis2"/>
        <w:tabs>
          <w:tab w:val="left" w:pos="880"/>
          <w:tab w:val="right" w:leader="dot" w:pos="9325"/>
        </w:tabs>
        <w:rPr>
          <w:rFonts w:asciiTheme="minorHAnsi" w:eastAsiaTheme="minorEastAsia" w:hAnsiTheme="minorHAnsi" w:cstheme="minorBidi"/>
          <w:noProof/>
          <w:sz w:val="22"/>
          <w:lang w:val="en-US" w:eastAsia="en-US"/>
        </w:rPr>
      </w:pPr>
      <w:hyperlink w:anchor="_Toc86823301" w:history="1">
        <w:r w:rsidR="00C70E1C" w:rsidRPr="00F87656">
          <w:rPr>
            <w:rStyle w:val="Hyperlink"/>
            <w:rFonts w:eastAsia="Bosch Office Sans"/>
            <w:noProof/>
            <w:lang w:val="en-US"/>
          </w:rPr>
          <w:t>3.1</w:t>
        </w:r>
        <w:r w:rsidR="00C70E1C">
          <w:rPr>
            <w:rFonts w:asciiTheme="minorHAnsi" w:eastAsiaTheme="minorEastAsia" w:hAnsiTheme="minorHAnsi" w:cstheme="minorBidi"/>
            <w:noProof/>
            <w:sz w:val="22"/>
            <w:lang w:val="en-US" w:eastAsia="en-US"/>
          </w:rPr>
          <w:tab/>
        </w:r>
        <w:r w:rsidR="00C70E1C" w:rsidRPr="00F87656">
          <w:rPr>
            <w:rStyle w:val="Hyperlink"/>
            <w:rFonts w:eastAsia="Bosch Office Sans"/>
            <w:noProof/>
            <w:lang w:val="en-US"/>
          </w:rPr>
          <w:t>Functional Requirements</w:t>
        </w:r>
        <w:r w:rsidR="00C70E1C">
          <w:rPr>
            <w:noProof/>
            <w:webHidden/>
          </w:rPr>
          <w:tab/>
        </w:r>
        <w:r w:rsidR="00C70E1C">
          <w:rPr>
            <w:noProof/>
            <w:webHidden/>
          </w:rPr>
          <w:fldChar w:fldCharType="begin"/>
        </w:r>
        <w:r w:rsidR="00C70E1C">
          <w:rPr>
            <w:noProof/>
            <w:webHidden/>
          </w:rPr>
          <w:instrText xml:space="preserve"> PAGEREF _Toc86823301 \h </w:instrText>
        </w:r>
        <w:r w:rsidR="00C70E1C">
          <w:rPr>
            <w:noProof/>
            <w:webHidden/>
          </w:rPr>
        </w:r>
        <w:r w:rsidR="00C70E1C">
          <w:rPr>
            <w:noProof/>
            <w:webHidden/>
          </w:rPr>
          <w:fldChar w:fldCharType="separate"/>
        </w:r>
        <w:r w:rsidR="00C70E1C">
          <w:rPr>
            <w:noProof/>
            <w:webHidden/>
          </w:rPr>
          <w:t>49</w:t>
        </w:r>
        <w:r w:rsidR="00C70E1C">
          <w:rPr>
            <w:noProof/>
            <w:webHidden/>
          </w:rPr>
          <w:fldChar w:fldCharType="end"/>
        </w:r>
      </w:hyperlink>
    </w:p>
    <w:p w14:paraId="0F543136" w14:textId="712E9D79" w:rsidR="00C70E1C" w:rsidRDefault="00C55FD1">
      <w:pPr>
        <w:pStyle w:val="Verzeichnis3"/>
        <w:tabs>
          <w:tab w:val="left" w:pos="1320"/>
          <w:tab w:val="right" w:leader="dot" w:pos="9325"/>
        </w:tabs>
        <w:rPr>
          <w:rFonts w:asciiTheme="minorHAnsi" w:eastAsiaTheme="minorEastAsia" w:hAnsiTheme="minorHAnsi" w:cstheme="minorBidi"/>
          <w:noProof/>
          <w:sz w:val="22"/>
          <w:lang w:val="en-US" w:eastAsia="en-US"/>
        </w:rPr>
      </w:pPr>
      <w:hyperlink w:anchor="_Toc86823302" w:history="1">
        <w:r w:rsidR="00C70E1C" w:rsidRPr="00F87656">
          <w:rPr>
            <w:rStyle w:val="Hyperlink"/>
            <w:rFonts w:eastAsia="Bosch Office Sans"/>
            <w:noProof/>
            <w:lang w:val="en-US"/>
          </w:rPr>
          <w:t>3.1.1</w:t>
        </w:r>
        <w:r w:rsidR="00C70E1C">
          <w:rPr>
            <w:rFonts w:asciiTheme="minorHAnsi" w:eastAsiaTheme="minorEastAsia" w:hAnsiTheme="minorHAnsi" w:cstheme="minorBidi"/>
            <w:noProof/>
            <w:sz w:val="22"/>
            <w:lang w:val="en-US" w:eastAsia="en-US"/>
          </w:rPr>
          <w:tab/>
        </w:r>
        <w:r w:rsidR="00C70E1C" w:rsidRPr="00F87656">
          <w:rPr>
            <w:rStyle w:val="Hyperlink"/>
            <w:rFonts w:eastAsia="Bosch Office Sans"/>
            <w:noProof/>
            <w:lang w:val="en-US"/>
          </w:rPr>
          <w:t>Requirements within this SW Group</w:t>
        </w:r>
        <w:r w:rsidR="00C70E1C">
          <w:rPr>
            <w:noProof/>
            <w:webHidden/>
          </w:rPr>
          <w:tab/>
        </w:r>
        <w:r w:rsidR="00C70E1C">
          <w:rPr>
            <w:noProof/>
            <w:webHidden/>
          </w:rPr>
          <w:fldChar w:fldCharType="begin"/>
        </w:r>
        <w:r w:rsidR="00C70E1C">
          <w:rPr>
            <w:noProof/>
            <w:webHidden/>
          </w:rPr>
          <w:instrText xml:space="preserve"> PAGEREF _Toc86823302 \h </w:instrText>
        </w:r>
        <w:r w:rsidR="00C70E1C">
          <w:rPr>
            <w:noProof/>
            <w:webHidden/>
          </w:rPr>
        </w:r>
        <w:r w:rsidR="00C70E1C">
          <w:rPr>
            <w:noProof/>
            <w:webHidden/>
          </w:rPr>
          <w:fldChar w:fldCharType="separate"/>
        </w:r>
        <w:r w:rsidR="00C70E1C">
          <w:rPr>
            <w:noProof/>
            <w:webHidden/>
          </w:rPr>
          <w:t>49</w:t>
        </w:r>
        <w:r w:rsidR="00C70E1C">
          <w:rPr>
            <w:noProof/>
            <w:webHidden/>
          </w:rPr>
          <w:fldChar w:fldCharType="end"/>
        </w:r>
      </w:hyperlink>
    </w:p>
    <w:p w14:paraId="2BF09745" w14:textId="355246BC" w:rsidR="00C70E1C" w:rsidRDefault="00C55FD1">
      <w:pPr>
        <w:pStyle w:val="Verzeichnis2"/>
        <w:tabs>
          <w:tab w:val="left" w:pos="880"/>
          <w:tab w:val="right" w:leader="dot" w:pos="9325"/>
        </w:tabs>
        <w:rPr>
          <w:rFonts w:asciiTheme="minorHAnsi" w:eastAsiaTheme="minorEastAsia" w:hAnsiTheme="minorHAnsi" w:cstheme="minorBidi"/>
          <w:noProof/>
          <w:sz w:val="22"/>
          <w:lang w:val="en-US" w:eastAsia="en-US"/>
        </w:rPr>
      </w:pPr>
      <w:hyperlink w:anchor="_Toc86823303" w:history="1">
        <w:r w:rsidR="00C70E1C" w:rsidRPr="00F87656">
          <w:rPr>
            <w:rStyle w:val="Hyperlink"/>
            <w:rFonts w:eastAsia="Bosch Office Sans"/>
            <w:noProof/>
            <w:lang w:val="en-US"/>
          </w:rPr>
          <w:t>3.2</w:t>
        </w:r>
        <w:r w:rsidR="00C70E1C">
          <w:rPr>
            <w:rFonts w:asciiTheme="minorHAnsi" w:eastAsiaTheme="minorEastAsia" w:hAnsiTheme="minorHAnsi" w:cstheme="minorBidi"/>
            <w:noProof/>
            <w:sz w:val="22"/>
            <w:lang w:val="en-US" w:eastAsia="en-US"/>
          </w:rPr>
          <w:tab/>
        </w:r>
        <w:r w:rsidR="00C70E1C" w:rsidRPr="00F87656">
          <w:rPr>
            <w:rStyle w:val="Hyperlink"/>
            <w:rFonts w:eastAsia="Bosch Office Sans"/>
            <w:noProof/>
            <w:lang w:val="en-US"/>
          </w:rPr>
          <w:t>Non-Functional Requirements</w:t>
        </w:r>
        <w:r w:rsidR="00C70E1C">
          <w:rPr>
            <w:noProof/>
            <w:webHidden/>
          </w:rPr>
          <w:tab/>
        </w:r>
        <w:r w:rsidR="00C70E1C">
          <w:rPr>
            <w:noProof/>
            <w:webHidden/>
          </w:rPr>
          <w:fldChar w:fldCharType="begin"/>
        </w:r>
        <w:r w:rsidR="00C70E1C">
          <w:rPr>
            <w:noProof/>
            <w:webHidden/>
          </w:rPr>
          <w:instrText xml:space="preserve"> PAGEREF _Toc86823303 \h </w:instrText>
        </w:r>
        <w:r w:rsidR="00C70E1C">
          <w:rPr>
            <w:noProof/>
            <w:webHidden/>
          </w:rPr>
        </w:r>
        <w:r w:rsidR="00C70E1C">
          <w:rPr>
            <w:noProof/>
            <w:webHidden/>
          </w:rPr>
          <w:fldChar w:fldCharType="separate"/>
        </w:r>
        <w:r w:rsidR="00C70E1C">
          <w:rPr>
            <w:noProof/>
            <w:webHidden/>
          </w:rPr>
          <w:t>50</w:t>
        </w:r>
        <w:r w:rsidR="00C70E1C">
          <w:rPr>
            <w:noProof/>
            <w:webHidden/>
          </w:rPr>
          <w:fldChar w:fldCharType="end"/>
        </w:r>
      </w:hyperlink>
    </w:p>
    <w:p w14:paraId="47E803D0" w14:textId="449D2C4B" w:rsidR="00C70E1C" w:rsidRDefault="00C55FD1">
      <w:pPr>
        <w:pStyle w:val="Verzeichnis2"/>
        <w:tabs>
          <w:tab w:val="left" w:pos="880"/>
          <w:tab w:val="right" w:leader="dot" w:pos="9325"/>
        </w:tabs>
        <w:rPr>
          <w:rFonts w:asciiTheme="minorHAnsi" w:eastAsiaTheme="minorEastAsia" w:hAnsiTheme="minorHAnsi" w:cstheme="minorBidi"/>
          <w:noProof/>
          <w:sz w:val="22"/>
          <w:lang w:val="en-US" w:eastAsia="en-US"/>
        </w:rPr>
      </w:pPr>
      <w:hyperlink w:anchor="_Toc86823304" w:history="1">
        <w:r w:rsidR="00C70E1C" w:rsidRPr="00F87656">
          <w:rPr>
            <w:rStyle w:val="Hyperlink"/>
            <w:rFonts w:eastAsia="Bosch Office Sans"/>
            <w:noProof/>
            <w:lang w:val="en-US"/>
          </w:rPr>
          <w:t>3.3</w:t>
        </w:r>
        <w:r w:rsidR="00C70E1C">
          <w:rPr>
            <w:rFonts w:asciiTheme="minorHAnsi" w:eastAsiaTheme="minorEastAsia" w:hAnsiTheme="minorHAnsi" w:cstheme="minorBidi"/>
            <w:noProof/>
            <w:sz w:val="22"/>
            <w:lang w:val="en-US" w:eastAsia="en-US"/>
          </w:rPr>
          <w:tab/>
        </w:r>
        <w:r w:rsidR="00C70E1C" w:rsidRPr="00F87656">
          <w:rPr>
            <w:rStyle w:val="Hyperlink"/>
            <w:rFonts w:eastAsia="Bosch Office Sans"/>
            <w:noProof/>
            <w:lang w:val="en-US"/>
          </w:rPr>
          <w:t>Constraints and Environmental Conditions</w:t>
        </w:r>
        <w:r w:rsidR="00C70E1C">
          <w:rPr>
            <w:noProof/>
            <w:webHidden/>
          </w:rPr>
          <w:tab/>
        </w:r>
        <w:r w:rsidR="00C70E1C">
          <w:rPr>
            <w:noProof/>
            <w:webHidden/>
          </w:rPr>
          <w:fldChar w:fldCharType="begin"/>
        </w:r>
        <w:r w:rsidR="00C70E1C">
          <w:rPr>
            <w:noProof/>
            <w:webHidden/>
          </w:rPr>
          <w:instrText xml:space="preserve"> PAGEREF _Toc86823304 \h </w:instrText>
        </w:r>
        <w:r w:rsidR="00C70E1C">
          <w:rPr>
            <w:noProof/>
            <w:webHidden/>
          </w:rPr>
        </w:r>
        <w:r w:rsidR="00C70E1C">
          <w:rPr>
            <w:noProof/>
            <w:webHidden/>
          </w:rPr>
          <w:fldChar w:fldCharType="separate"/>
        </w:r>
        <w:r w:rsidR="00C70E1C">
          <w:rPr>
            <w:noProof/>
            <w:webHidden/>
          </w:rPr>
          <w:t>50</w:t>
        </w:r>
        <w:r w:rsidR="00C70E1C">
          <w:rPr>
            <w:noProof/>
            <w:webHidden/>
          </w:rPr>
          <w:fldChar w:fldCharType="end"/>
        </w:r>
      </w:hyperlink>
    </w:p>
    <w:p w14:paraId="2AE722EC" w14:textId="55FE0333" w:rsidR="00C70E1C" w:rsidRDefault="00C55FD1">
      <w:pPr>
        <w:pStyle w:val="Verzeichnis1"/>
        <w:tabs>
          <w:tab w:val="left" w:pos="440"/>
          <w:tab w:val="right" w:leader="dot" w:pos="9325"/>
        </w:tabs>
        <w:rPr>
          <w:rFonts w:asciiTheme="minorHAnsi" w:eastAsiaTheme="minorEastAsia" w:hAnsiTheme="minorHAnsi" w:cstheme="minorBidi"/>
          <w:noProof/>
          <w:sz w:val="22"/>
          <w:lang w:val="en-US" w:eastAsia="en-US"/>
        </w:rPr>
      </w:pPr>
      <w:hyperlink w:anchor="_Toc86823305" w:history="1">
        <w:r w:rsidR="00C70E1C" w:rsidRPr="00F87656">
          <w:rPr>
            <w:rStyle w:val="Hyperlink"/>
            <w:rFonts w:eastAsia="Bosch Office Sans"/>
            <w:noProof/>
            <w:lang w:val="en-US"/>
          </w:rPr>
          <w:t>4</w:t>
        </w:r>
        <w:r w:rsidR="00C70E1C">
          <w:rPr>
            <w:rFonts w:asciiTheme="minorHAnsi" w:eastAsiaTheme="minorEastAsia" w:hAnsiTheme="minorHAnsi" w:cstheme="minorBidi"/>
            <w:noProof/>
            <w:sz w:val="22"/>
            <w:lang w:val="en-US" w:eastAsia="en-US"/>
          </w:rPr>
          <w:tab/>
        </w:r>
        <w:r w:rsidR="00C70E1C" w:rsidRPr="00F87656">
          <w:rPr>
            <w:rStyle w:val="Hyperlink"/>
            <w:rFonts w:eastAsia="Bosch Office Sans"/>
            <w:noProof/>
            <w:lang w:val="en-US"/>
          </w:rPr>
          <w:t>KNOWN OPEN ISSUES</w:t>
        </w:r>
        <w:r w:rsidR="00C70E1C">
          <w:rPr>
            <w:noProof/>
            <w:webHidden/>
          </w:rPr>
          <w:tab/>
        </w:r>
        <w:r w:rsidR="00C70E1C">
          <w:rPr>
            <w:noProof/>
            <w:webHidden/>
          </w:rPr>
          <w:fldChar w:fldCharType="begin"/>
        </w:r>
        <w:r w:rsidR="00C70E1C">
          <w:rPr>
            <w:noProof/>
            <w:webHidden/>
          </w:rPr>
          <w:instrText xml:space="preserve"> PAGEREF _Toc86823305 \h </w:instrText>
        </w:r>
        <w:r w:rsidR="00C70E1C">
          <w:rPr>
            <w:noProof/>
            <w:webHidden/>
          </w:rPr>
        </w:r>
        <w:r w:rsidR="00C70E1C">
          <w:rPr>
            <w:noProof/>
            <w:webHidden/>
          </w:rPr>
          <w:fldChar w:fldCharType="separate"/>
        </w:r>
        <w:r w:rsidR="00C70E1C">
          <w:rPr>
            <w:noProof/>
            <w:webHidden/>
          </w:rPr>
          <w:t>50</w:t>
        </w:r>
        <w:r w:rsidR="00C70E1C">
          <w:rPr>
            <w:noProof/>
            <w:webHidden/>
          </w:rPr>
          <w:fldChar w:fldCharType="end"/>
        </w:r>
      </w:hyperlink>
    </w:p>
    <w:p w14:paraId="003381D8" w14:textId="6793F684" w:rsidR="00C70E1C" w:rsidRDefault="00C55FD1">
      <w:pPr>
        <w:pStyle w:val="Verzeichnis1"/>
        <w:tabs>
          <w:tab w:val="left" w:pos="440"/>
          <w:tab w:val="right" w:leader="dot" w:pos="9325"/>
        </w:tabs>
        <w:rPr>
          <w:rFonts w:asciiTheme="minorHAnsi" w:eastAsiaTheme="minorEastAsia" w:hAnsiTheme="minorHAnsi" w:cstheme="minorBidi"/>
          <w:noProof/>
          <w:sz w:val="22"/>
          <w:lang w:val="en-US" w:eastAsia="en-US"/>
        </w:rPr>
      </w:pPr>
      <w:hyperlink w:anchor="_Toc86823306" w:history="1">
        <w:r w:rsidR="00C70E1C" w:rsidRPr="00F87656">
          <w:rPr>
            <w:rStyle w:val="Hyperlink"/>
            <w:rFonts w:eastAsia="Bosch Office Sans"/>
            <w:noProof/>
            <w:lang w:val="en-US"/>
          </w:rPr>
          <w:t>5</w:t>
        </w:r>
        <w:r w:rsidR="00C70E1C">
          <w:rPr>
            <w:rFonts w:asciiTheme="minorHAnsi" w:eastAsiaTheme="minorEastAsia" w:hAnsiTheme="minorHAnsi" w:cstheme="minorBidi"/>
            <w:noProof/>
            <w:sz w:val="22"/>
            <w:lang w:val="en-US" w:eastAsia="en-US"/>
          </w:rPr>
          <w:tab/>
        </w:r>
        <w:r w:rsidR="00C70E1C" w:rsidRPr="00F87656">
          <w:rPr>
            <w:rStyle w:val="Hyperlink"/>
            <w:rFonts w:eastAsia="Bosch Office Sans"/>
            <w:noProof/>
            <w:lang w:val="en-US"/>
          </w:rPr>
          <w:t>TEST SPECIFICATIONS</w:t>
        </w:r>
        <w:r w:rsidR="00C70E1C">
          <w:rPr>
            <w:noProof/>
            <w:webHidden/>
          </w:rPr>
          <w:tab/>
        </w:r>
        <w:r w:rsidR="00C70E1C">
          <w:rPr>
            <w:noProof/>
            <w:webHidden/>
          </w:rPr>
          <w:fldChar w:fldCharType="begin"/>
        </w:r>
        <w:r w:rsidR="00C70E1C">
          <w:rPr>
            <w:noProof/>
            <w:webHidden/>
          </w:rPr>
          <w:instrText xml:space="preserve"> PAGEREF _Toc86823306 \h </w:instrText>
        </w:r>
        <w:r w:rsidR="00C70E1C">
          <w:rPr>
            <w:noProof/>
            <w:webHidden/>
          </w:rPr>
        </w:r>
        <w:r w:rsidR="00C70E1C">
          <w:rPr>
            <w:noProof/>
            <w:webHidden/>
          </w:rPr>
          <w:fldChar w:fldCharType="separate"/>
        </w:r>
        <w:r w:rsidR="00C70E1C">
          <w:rPr>
            <w:noProof/>
            <w:webHidden/>
          </w:rPr>
          <w:t>51</w:t>
        </w:r>
        <w:r w:rsidR="00C70E1C">
          <w:rPr>
            <w:noProof/>
            <w:webHidden/>
          </w:rPr>
          <w:fldChar w:fldCharType="end"/>
        </w:r>
      </w:hyperlink>
    </w:p>
    <w:p w14:paraId="5308E13B" w14:textId="7FEB4ECD" w:rsidR="00C70E1C" w:rsidRDefault="00C55FD1">
      <w:pPr>
        <w:pStyle w:val="Verzeichnis1"/>
        <w:tabs>
          <w:tab w:val="left" w:pos="440"/>
          <w:tab w:val="right" w:leader="dot" w:pos="9325"/>
        </w:tabs>
        <w:rPr>
          <w:rFonts w:asciiTheme="minorHAnsi" w:eastAsiaTheme="minorEastAsia" w:hAnsiTheme="minorHAnsi" w:cstheme="minorBidi"/>
          <w:noProof/>
          <w:sz w:val="22"/>
          <w:lang w:val="en-US" w:eastAsia="en-US"/>
        </w:rPr>
      </w:pPr>
      <w:hyperlink w:anchor="_Toc86823307" w:history="1">
        <w:r w:rsidR="00C70E1C" w:rsidRPr="00F87656">
          <w:rPr>
            <w:rStyle w:val="Hyperlink"/>
            <w:rFonts w:eastAsia="Bosch Office Sans"/>
            <w:noProof/>
            <w:lang w:val="en-US"/>
          </w:rPr>
          <w:t>6</w:t>
        </w:r>
        <w:r w:rsidR="00C70E1C">
          <w:rPr>
            <w:rFonts w:asciiTheme="minorHAnsi" w:eastAsiaTheme="minorEastAsia" w:hAnsiTheme="minorHAnsi" w:cstheme="minorBidi"/>
            <w:noProof/>
            <w:sz w:val="22"/>
            <w:lang w:val="en-US" w:eastAsia="en-US"/>
          </w:rPr>
          <w:tab/>
        </w:r>
        <w:r w:rsidR="00C70E1C" w:rsidRPr="00F87656">
          <w:rPr>
            <w:rStyle w:val="Hyperlink"/>
            <w:rFonts w:eastAsia="Bosch Office Sans"/>
            <w:noProof/>
            <w:lang w:val="en-US"/>
          </w:rPr>
          <w:t>DESIGN DECISIONS AND FACTORS</w:t>
        </w:r>
        <w:r w:rsidR="00C70E1C">
          <w:rPr>
            <w:noProof/>
            <w:webHidden/>
          </w:rPr>
          <w:tab/>
        </w:r>
        <w:r w:rsidR="00C70E1C">
          <w:rPr>
            <w:noProof/>
            <w:webHidden/>
          </w:rPr>
          <w:fldChar w:fldCharType="begin"/>
        </w:r>
        <w:r w:rsidR="00C70E1C">
          <w:rPr>
            <w:noProof/>
            <w:webHidden/>
          </w:rPr>
          <w:instrText xml:space="preserve"> PAGEREF _Toc86823307 \h </w:instrText>
        </w:r>
        <w:r w:rsidR="00C70E1C">
          <w:rPr>
            <w:noProof/>
            <w:webHidden/>
          </w:rPr>
        </w:r>
        <w:r w:rsidR="00C70E1C">
          <w:rPr>
            <w:noProof/>
            <w:webHidden/>
          </w:rPr>
          <w:fldChar w:fldCharType="separate"/>
        </w:r>
        <w:r w:rsidR="00C70E1C">
          <w:rPr>
            <w:noProof/>
            <w:webHidden/>
          </w:rPr>
          <w:t>56</w:t>
        </w:r>
        <w:r w:rsidR="00C70E1C">
          <w:rPr>
            <w:noProof/>
            <w:webHidden/>
          </w:rPr>
          <w:fldChar w:fldCharType="end"/>
        </w:r>
      </w:hyperlink>
    </w:p>
    <w:p w14:paraId="16B58342" w14:textId="63E440DB" w:rsidR="00C70E1C" w:rsidRDefault="00C55FD1">
      <w:pPr>
        <w:pStyle w:val="Verzeichnis2"/>
        <w:tabs>
          <w:tab w:val="left" w:pos="880"/>
          <w:tab w:val="right" w:leader="dot" w:pos="9325"/>
        </w:tabs>
        <w:rPr>
          <w:rFonts w:asciiTheme="minorHAnsi" w:eastAsiaTheme="minorEastAsia" w:hAnsiTheme="minorHAnsi" w:cstheme="minorBidi"/>
          <w:noProof/>
          <w:sz w:val="22"/>
          <w:lang w:val="en-US" w:eastAsia="en-US"/>
        </w:rPr>
      </w:pPr>
      <w:hyperlink w:anchor="_Toc86823308" w:history="1">
        <w:r w:rsidR="00C70E1C" w:rsidRPr="00F87656">
          <w:rPr>
            <w:rStyle w:val="Hyperlink"/>
            <w:rFonts w:eastAsia="Bosch Office Sans"/>
            <w:noProof/>
            <w:lang w:val="en-US"/>
          </w:rPr>
          <w:t>6.1</w:t>
        </w:r>
        <w:r w:rsidR="00C70E1C">
          <w:rPr>
            <w:rFonts w:asciiTheme="minorHAnsi" w:eastAsiaTheme="minorEastAsia" w:hAnsiTheme="minorHAnsi" w:cstheme="minorBidi"/>
            <w:noProof/>
            <w:sz w:val="22"/>
            <w:lang w:val="en-US" w:eastAsia="en-US"/>
          </w:rPr>
          <w:tab/>
        </w:r>
        <w:r w:rsidR="00C70E1C" w:rsidRPr="00F87656">
          <w:rPr>
            <w:rStyle w:val="Hyperlink"/>
            <w:rFonts w:eastAsia="Bosch Office Sans"/>
            <w:noProof/>
            <w:lang w:val="en-US"/>
          </w:rPr>
          <w:t>TPSW capsule</w:t>
        </w:r>
        <w:r w:rsidR="00C70E1C">
          <w:rPr>
            <w:noProof/>
            <w:webHidden/>
          </w:rPr>
          <w:tab/>
        </w:r>
        <w:r w:rsidR="00C70E1C">
          <w:rPr>
            <w:noProof/>
            <w:webHidden/>
          </w:rPr>
          <w:fldChar w:fldCharType="begin"/>
        </w:r>
        <w:r w:rsidR="00C70E1C">
          <w:rPr>
            <w:noProof/>
            <w:webHidden/>
          </w:rPr>
          <w:instrText xml:space="preserve"> PAGEREF _Toc86823308 \h </w:instrText>
        </w:r>
        <w:r w:rsidR="00C70E1C">
          <w:rPr>
            <w:noProof/>
            <w:webHidden/>
          </w:rPr>
        </w:r>
        <w:r w:rsidR="00C70E1C">
          <w:rPr>
            <w:noProof/>
            <w:webHidden/>
          </w:rPr>
          <w:fldChar w:fldCharType="separate"/>
        </w:r>
        <w:r w:rsidR="00C70E1C">
          <w:rPr>
            <w:noProof/>
            <w:webHidden/>
          </w:rPr>
          <w:t>56</w:t>
        </w:r>
        <w:r w:rsidR="00C70E1C">
          <w:rPr>
            <w:noProof/>
            <w:webHidden/>
          </w:rPr>
          <w:fldChar w:fldCharType="end"/>
        </w:r>
      </w:hyperlink>
    </w:p>
    <w:p w14:paraId="4C792F47" w14:textId="6CFB5865" w:rsidR="00C70E1C" w:rsidRDefault="00C55FD1">
      <w:pPr>
        <w:pStyle w:val="Verzeichnis2"/>
        <w:tabs>
          <w:tab w:val="left" w:pos="880"/>
          <w:tab w:val="right" w:leader="dot" w:pos="9325"/>
        </w:tabs>
        <w:rPr>
          <w:rFonts w:asciiTheme="minorHAnsi" w:eastAsiaTheme="minorEastAsia" w:hAnsiTheme="minorHAnsi" w:cstheme="minorBidi"/>
          <w:noProof/>
          <w:sz w:val="22"/>
          <w:lang w:val="en-US" w:eastAsia="en-US"/>
        </w:rPr>
      </w:pPr>
      <w:hyperlink w:anchor="_Toc86823309" w:history="1">
        <w:r w:rsidR="00C70E1C" w:rsidRPr="00F87656">
          <w:rPr>
            <w:rStyle w:val="Hyperlink"/>
            <w:rFonts w:eastAsia="Bosch Office Sans"/>
            <w:noProof/>
            <w:lang w:val="en-US"/>
          </w:rPr>
          <w:t>6.2</w:t>
        </w:r>
        <w:r w:rsidR="00C70E1C">
          <w:rPr>
            <w:rFonts w:asciiTheme="minorHAnsi" w:eastAsiaTheme="minorEastAsia" w:hAnsiTheme="minorHAnsi" w:cstheme="minorBidi"/>
            <w:noProof/>
            <w:sz w:val="22"/>
            <w:lang w:val="en-US" w:eastAsia="en-US"/>
          </w:rPr>
          <w:tab/>
        </w:r>
        <w:r w:rsidR="00C70E1C" w:rsidRPr="00F87656">
          <w:rPr>
            <w:rStyle w:val="Hyperlink"/>
            <w:rFonts w:eastAsia="Bosch Office Sans"/>
            <w:noProof/>
            <w:lang w:val="en-US"/>
          </w:rPr>
          <w:t>Memory protection</w:t>
        </w:r>
        <w:r w:rsidR="00C70E1C">
          <w:rPr>
            <w:noProof/>
            <w:webHidden/>
          </w:rPr>
          <w:tab/>
        </w:r>
        <w:r w:rsidR="00C70E1C">
          <w:rPr>
            <w:noProof/>
            <w:webHidden/>
          </w:rPr>
          <w:fldChar w:fldCharType="begin"/>
        </w:r>
        <w:r w:rsidR="00C70E1C">
          <w:rPr>
            <w:noProof/>
            <w:webHidden/>
          </w:rPr>
          <w:instrText xml:space="preserve"> PAGEREF _Toc86823309 \h </w:instrText>
        </w:r>
        <w:r w:rsidR="00C70E1C">
          <w:rPr>
            <w:noProof/>
            <w:webHidden/>
          </w:rPr>
        </w:r>
        <w:r w:rsidR="00C70E1C">
          <w:rPr>
            <w:noProof/>
            <w:webHidden/>
          </w:rPr>
          <w:fldChar w:fldCharType="separate"/>
        </w:r>
        <w:r w:rsidR="00C70E1C">
          <w:rPr>
            <w:noProof/>
            <w:webHidden/>
          </w:rPr>
          <w:t>56</w:t>
        </w:r>
        <w:r w:rsidR="00C70E1C">
          <w:rPr>
            <w:noProof/>
            <w:webHidden/>
          </w:rPr>
          <w:fldChar w:fldCharType="end"/>
        </w:r>
      </w:hyperlink>
    </w:p>
    <w:p w14:paraId="60178863" w14:textId="5D95F1CF" w:rsidR="00C70E1C" w:rsidRDefault="00C55FD1">
      <w:pPr>
        <w:pStyle w:val="Verzeichnis2"/>
        <w:tabs>
          <w:tab w:val="left" w:pos="880"/>
          <w:tab w:val="right" w:leader="dot" w:pos="9325"/>
        </w:tabs>
        <w:rPr>
          <w:rFonts w:asciiTheme="minorHAnsi" w:eastAsiaTheme="minorEastAsia" w:hAnsiTheme="minorHAnsi" w:cstheme="minorBidi"/>
          <w:noProof/>
          <w:sz w:val="22"/>
          <w:lang w:val="en-US" w:eastAsia="en-US"/>
        </w:rPr>
      </w:pPr>
      <w:hyperlink w:anchor="_Toc86823310" w:history="1">
        <w:r w:rsidR="00C70E1C" w:rsidRPr="00F87656">
          <w:rPr>
            <w:rStyle w:val="Hyperlink"/>
            <w:rFonts w:eastAsia="Bosch Office Sans"/>
            <w:noProof/>
            <w:lang w:val="en-US"/>
          </w:rPr>
          <w:t>6.3</w:t>
        </w:r>
        <w:r w:rsidR="00C70E1C">
          <w:rPr>
            <w:rFonts w:asciiTheme="minorHAnsi" w:eastAsiaTheme="minorEastAsia" w:hAnsiTheme="minorHAnsi" w:cstheme="minorBidi"/>
            <w:noProof/>
            <w:sz w:val="22"/>
            <w:lang w:val="en-US" w:eastAsia="en-US"/>
          </w:rPr>
          <w:tab/>
        </w:r>
        <w:r w:rsidR="00C70E1C" w:rsidRPr="00F87656">
          <w:rPr>
            <w:rStyle w:val="Hyperlink"/>
            <w:rFonts w:eastAsia="Bosch Office Sans"/>
            <w:noProof/>
            <w:lang w:val="en-US"/>
          </w:rPr>
          <w:t>Timing protection</w:t>
        </w:r>
        <w:r w:rsidR="00C70E1C">
          <w:rPr>
            <w:noProof/>
            <w:webHidden/>
          </w:rPr>
          <w:tab/>
        </w:r>
        <w:r w:rsidR="00C70E1C">
          <w:rPr>
            <w:noProof/>
            <w:webHidden/>
          </w:rPr>
          <w:fldChar w:fldCharType="begin"/>
        </w:r>
        <w:r w:rsidR="00C70E1C">
          <w:rPr>
            <w:noProof/>
            <w:webHidden/>
          </w:rPr>
          <w:instrText xml:space="preserve"> PAGEREF _Toc86823310 \h </w:instrText>
        </w:r>
        <w:r w:rsidR="00C70E1C">
          <w:rPr>
            <w:noProof/>
            <w:webHidden/>
          </w:rPr>
        </w:r>
        <w:r w:rsidR="00C70E1C">
          <w:rPr>
            <w:noProof/>
            <w:webHidden/>
          </w:rPr>
          <w:fldChar w:fldCharType="separate"/>
        </w:r>
        <w:r w:rsidR="00C70E1C">
          <w:rPr>
            <w:noProof/>
            <w:webHidden/>
          </w:rPr>
          <w:t>57</w:t>
        </w:r>
        <w:r w:rsidR="00C70E1C">
          <w:rPr>
            <w:noProof/>
            <w:webHidden/>
          </w:rPr>
          <w:fldChar w:fldCharType="end"/>
        </w:r>
      </w:hyperlink>
    </w:p>
    <w:p w14:paraId="01D836C1" w14:textId="54C43CA3" w:rsidR="00C70E1C" w:rsidRDefault="00C55FD1">
      <w:pPr>
        <w:pStyle w:val="Verzeichnis1"/>
        <w:tabs>
          <w:tab w:val="left" w:pos="440"/>
          <w:tab w:val="right" w:leader="dot" w:pos="9325"/>
        </w:tabs>
        <w:rPr>
          <w:rFonts w:asciiTheme="minorHAnsi" w:eastAsiaTheme="minorEastAsia" w:hAnsiTheme="minorHAnsi" w:cstheme="minorBidi"/>
          <w:noProof/>
          <w:sz w:val="22"/>
          <w:lang w:val="en-US" w:eastAsia="en-US"/>
        </w:rPr>
      </w:pPr>
      <w:hyperlink w:anchor="_Toc86823311" w:history="1">
        <w:r w:rsidR="00C70E1C" w:rsidRPr="00F87656">
          <w:rPr>
            <w:rStyle w:val="Hyperlink"/>
            <w:rFonts w:eastAsia="Bosch Office Sans"/>
            <w:noProof/>
            <w:lang w:val="en-US"/>
          </w:rPr>
          <w:t>7</w:t>
        </w:r>
        <w:r w:rsidR="00C70E1C">
          <w:rPr>
            <w:rFonts w:asciiTheme="minorHAnsi" w:eastAsiaTheme="minorEastAsia" w:hAnsiTheme="minorHAnsi" w:cstheme="minorBidi"/>
            <w:noProof/>
            <w:sz w:val="22"/>
            <w:lang w:val="en-US" w:eastAsia="en-US"/>
          </w:rPr>
          <w:tab/>
        </w:r>
        <w:r w:rsidR="00C70E1C" w:rsidRPr="00F87656">
          <w:rPr>
            <w:rStyle w:val="Hyperlink"/>
            <w:rFonts w:eastAsia="Bosch Office Sans"/>
            <w:noProof/>
            <w:lang w:val="en-US"/>
          </w:rPr>
          <w:t>ALTERNATIVE SOLUTIONS</w:t>
        </w:r>
        <w:r w:rsidR="00C70E1C">
          <w:rPr>
            <w:noProof/>
            <w:webHidden/>
          </w:rPr>
          <w:tab/>
        </w:r>
        <w:r w:rsidR="00C70E1C">
          <w:rPr>
            <w:noProof/>
            <w:webHidden/>
          </w:rPr>
          <w:fldChar w:fldCharType="begin"/>
        </w:r>
        <w:r w:rsidR="00C70E1C">
          <w:rPr>
            <w:noProof/>
            <w:webHidden/>
          </w:rPr>
          <w:instrText xml:space="preserve"> PAGEREF _Toc86823311 \h </w:instrText>
        </w:r>
        <w:r w:rsidR="00C70E1C">
          <w:rPr>
            <w:noProof/>
            <w:webHidden/>
          </w:rPr>
        </w:r>
        <w:r w:rsidR="00C70E1C">
          <w:rPr>
            <w:noProof/>
            <w:webHidden/>
          </w:rPr>
          <w:fldChar w:fldCharType="separate"/>
        </w:r>
        <w:r w:rsidR="00C70E1C">
          <w:rPr>
            <w:noProof/>
            <w:webHidden/>
          </w:rPr>
          <w:t>58</w:t>
        </w:r>
        <w:r w:rsidR="00C70E1C">
          <w:rPr>
            <w:noProof/>
            <w:webHidden/>
          </w:rPr>
          <w:fldChar w:fldCharType="end"/>
        </w:r>
      </w:hyperlink>
    </w:p>
    <w:p w14:paraId="5EB93618" w14:textId="56430CF7" w:rsidR="00C70E1C" w:rsidRDefault="00C55FD1">
      <w:pPr>
        <w:pStyle w:val="Verzeichnis1"/>
        <w:tabs>
          <w:tab w:val="left" w:pos="440"/>
          <w:tab w:val="right" w:leader="dot" w:pos="9325"/>
        </w:tabs>
        <w:rPr>
          <w:rFonts w:asciiTheme="minorHAnsi" w:eastAsiaTheme="minorEastAsia" w:hAnsiTheme="minorHAnsi" w:cstheme="minorBidi"/>
          <w:noProof/>
          <w:sz w:val="22"/>
          <w:lang w:val="en-US" w:eastAsia="en-US"/>
        </w:rPr>
      </w:pPr>
      <w:hyperlink w:anchor="_Toc86823312" w:history="1">
        <w:r w:rsidR="00C70E1C" w:rsidRPr="00F87656">
          <w:rPr>
            <w:rStyle w:val="Hyperlink"/>
            <w:rFonts w:eastAsia="Bosch Office Sans"/>
            <w:noProof/>
            <w:lang w:val="en-US"/>
          </w:rPr>
          <w:t>8</w:t>
        </w:r>
        <w:r w:rsidR="00C70E1C">
          <w:rPr>
            <w:rFonts w:asciiTheme="minorHAnsi" w:eastAsiaTheme="minorEastAsia" w:hAnsiTheme="minorHAnsi" w:cstheme="minorBidi"/>
            <w:noProof/>
            <w:sz w:val="22"/>
            <w:lang w:val="en-US" w:eastAsia="en-US"/>
          </w:rPr>
          <w:tab/>
        </w:r>
        <w:r w:rsidR="00C70E1C" w:rsidRPr="00F87656">
          <w:rPr>
            <w:rStyle w:val="Hyperlink"/>
            <w:rFonts w:eastAsia="Bosch Office Sans"/>
            <w:noProof/>
            <w:lang w:val="en-US"/>
          </w:rPr>
          <w:t>DETAILED DESIGN DESCRIPTION</w:t>
        </w:r>
        <w:r w:rsidR="00C70E1C">
          <w:rPr>
            <w:noProof/>
            <w:webHidden/>
          </w:rPr>
          <w:tab/>
        </w:r>
        <w:r w:rsidR="00C70E1C">
          <w:rPr>
            <w:noProof/>
            <w:webHidden/>
          </w:rPr>
          <w:fldChar w:fldCharType="begin"/>
        </w:r>
        <w:r w:rsidR="00C70E1C">
          <w:rPr>
            <w:noProof/>
            <w:webHidden/>
          </w:rPr>
          <w:instrText xml:space="preserve"> PAGEREF _Toc86823312 \h </w:instrText>
        </w:r>
        <w:r w:rsidR="00C70E1C">
          <w:rPr>
            <w:noProof/>
            <w:webHidden/>
          </w:rPr>
        </w:r>
        <w:r w:rsidR="00C70E1C">
          <w:rPr>
            <w:noProof/>
            <w:webHidden/>
          </w:rPr>
          <w:fldChar w:fldCharType="separate"/>
        </w:r>
        <w:r w:rsidR="00C70E1C">
          <w:rPr>
            <w:noProof/>
            <w:webHidden/>
          </w:rPr>
          <w:t>59</w:t>
        </w:r>
        <w:r w:rsidR="00C70E1C">
          <w:rPr>
            <w:noProof/>
            <w:webHidden/>
          </w:rPr>
          <w:fldChar w:fldCharType="end"/>
        </w:r>
      </w:hyperlink>
    </w:p>
    <w:p w14:paraId="025D2877" w14:textId="76E8ABEB" w:rsidR="00C70E1C" w:rsidRDefault="00C55FD1">
      <w:pPr>
        <w:pStyle w:val="Verzeichnis2"/>
        <w:tabs>
          <w:tab w:val="left" w:pos="880"/>
          <w:tab w:val="right" w:leader="dot" w:pos="9325"/>
        </w:tabs>
        <w:rPr>
          <w:rFonts w:asciiTheme="minorHAnsi" w:eastAsiaTheme="minorEastAsia" w:hAnsiTheme="minorHAnsi" w:cstheme="minorBidi"/>
          <w:noProof/>
          <w:sz w:val="22"/>
          <w:lang w:val="en-US" w:eastAsia="en-US"/>
        </w:rPr>
      </w:pPr>
      <w:hyperlink w:anchor="_Toc86823313" w:history="1">
        <w:r w:rsidR="00C70E1C" w:rsidRPr="00F87656">
          <w:rPr>
            <w:rStyle w:val="Hyperlink"/>
            <w:rFonts w:eastAsia="Bosch Office Sans"/>
            <w:noProof/>
            <w:lang w:val="en-US"/>
          </w:rPr>
          <w:t>8.1</w:t>
        </w:r>
        <w:r w:rsidR="00C70E1C">
          <w:rPr>
            <w:rFonts w:asciiTheme="minorHAnsi" w:eastAsiaTheme="minorEastAsia" w:hAnsiTheme="minorHAnsi" w:cstheme="minorBidi"/>
            <w:noProof/>
            <w:sz w:val="22"/>
            <w:lang w:val="en-US" w:eastAsia="en-US"/>
          </w:rPr>
          <w:tab/>
        </w:r>
        <w:r w:rsidR="00C70E1C" w:rsidRPr="00F87656">
          <w:rPr>
            <w:rStyle w:val="Hyperlink"/>
            <w:rFonts w:eastAsia="Bosch Office Sans"/>
            <w:noProof/>
            <w:lang w:val="en-US"/>
          </w:rPr>
          <w:t>Design Overview</w:t>
        </w:r>
        <w:r w:rsidR="00C70E1C">
          <w:rPr>
            <w:noProof/>
            <w:webHidden/>
          </w:rPr>
          <w:tab/>
        </w:r>
        <w:r w:rsidR="00C70E1C">
          <w:rPr>
            <w:noProof/>
            <w:webHidden/>
          </w:rPr>
          <w:fldChar w:fldCharType="begin"/>
        </w:r>
        <w:r w:rsidR="00C70E1C">
          <w:rPr>
            <w:noProof/>
            <w:webHidden/>
          </w:rPr>
          <w:instrText xml:space="preserve"> PAGEREF _Toc86823313 \h </w:instrText>
        </w:r>
        <w:r w:rsidR="00C70E1C">
          <w:rPr>
            <w:noProof/>
            <w:webHidden/>
          </w:rPr>
        </w:r>
        <w:r w:rsidR="00C70E1C">
          <w:rPr>
            <w:noProof/>
            <w:webHidden/>
          </w:rPr>
          <w:fldChar w:fldCharType="separate"/>
        </w:r>
        <w:r w:rsidR="00C70E1C">
          <w:rPr>
            <w:noProof/>
            <w:webHidden/>
          </w:rPr>
          <w:t>59</w:t>
        </w:r>
        <w:r w:rsidR="00C70E1C">
          <w:rPr>
            <w:noProof/>
            <w:webHidden/>
          </w:rPr>
          <w:fldChar w:fldCharType="end"/>
        </w:r>
      </w:hyperlink>
    </w:p>
    <w:p w14:paraId="4AE61D5E" w14:textId="2043EE53" w:rsidR="00C70E1C" w:rsidRDefault="00C55FD1">
      <w:pPr>
        <w:pStyle w:val="Verzeichnis2"/>
        <w:tabs>
          <w:tab w:val="left" w:pos="880"/>
          <w:tab w:val="right" w:leader="dot" w:pos="9325"/>
        </w:tabs>
        <w:rPr>
          <w:rFonts w:asciiTheme="minorHAnsi" w:eastAsiaTheme="minorEastAsia" w:hAnsiTheme="minorHAnsi" w:cstheme="minorBidi"/>
          <w:noProof/>
          <w:sz w:val="22"/>
          <w:lang w:val="en-US" w:eastAsia="en-US"/>
        </w:rPr>
      </w:pPr>
      <w:hyperlink w:anchor="_Toc86823314" w:history="1">
        <w:r w:rsidR="00C70E1C" w:rsidRPr="00F87656">
          <w:rPr>
            <w:rStyle w:val="Hyperlink"/>
            <w:rFonts w:eastAsia="Bosch Office Sans"/>
            <w:noProof/>
            <w:lang w:val="en-US"/>
          </w:rPr>
          <w:t>8.2</w:t>
        </w:r>
        <w:r w:rsidR="00C70E1C">
          <w:rPr>
            <w:rFonts w:asciiTheme="minorHAnsi" w:eastAsiaTheme="minorEastAsia" w:hAnsiTheme="minorHAnsi" w:cstheme="minorBidi"/>
            <w:noProof/>
            <w:sz w:val="22"/>
            <w:lang w:val="en-US" w:eastAsia="en-US"/>
          </w:rPr>
          <w:tab/>
        </w:r>
        <w:r w:rsidR="00C70E1C" w:rsidRPr="00F87656">
          <w:rPr>
            <w:rStyle w:val="Hyperlink"/>
            <w:rFonts w:eastAsia="Bosch Office Sans"/>
            <w:noProof/>
            <w:lang w:val="en-US"/>
          </w:rPr>
          <w:t>SW group’s internal structure</w:t>
        </w:r>
        <w:r w:rsidR="00C70E1C">
          <w:rPr>
            <w:noProof/>
            <w:webHidden/>
          </w:rPr>
          <w:tab/>
        </w:r>
        <w:r w:rsidR="00C70E1C">
          <w:rPr>
            <w:noProof/>
            <w:webHidden/>
          </w:rPr>
          <w:fldChar w:fldCharType="begin"/>
        </w:r>
        <w:r w:rsidR="00C70E1C">
          <w:rPr>
            <w:noProof/>
            <w:webHidden/>
          </w:rPr>
          <w:instrText xml:space="preserve"> PAGEREF _Toc86823314 \h </w:instrText>
        </w:r>
        <w:r w:rsidR="00C70E1C">
          <w:rPr>
            <w:noProof/>
            <w:webHidden/>
          </w:rPr>
        </w:r>
        <w:r w:rsidR="00C70E1C">
          <w:rPr>
            <w:noProof/>
            <w:webHidden/>
          </w:rPr>
          <w:fldChar w:fldCharType="separate"/>
        </w:r>
        <w:r w:rsidR="00C70E1C">
          <w:rPr>
            <w:noProof/>
            <w:webHidden/>
          </w:rPr>
          <w:t>59</w:t>
        </w:r>
        <w:r w:rsidR="00C70E1C">
          <w:rPr>
            <w:noProof/>
            <w:webHidden/>
          </w:rPr>
          <w:fldChar w:fldCharType="end"/>
        </w:r>
      </w:hyperlink>
    </w:p>
    <w:p w14:paraId="79018B92" w14:textId="573139D7" w:rsidR="00C70E1C" w:rsidRDefault="00C55FD1">
      <w:pPr>
        <w:pStyle w:val="Verzeichnis2"/>
        <w:tabs>
          <w:tab w:val="left" w:pos="880"/>
          <w:tab w:val="right" w:leader="dot" w:pos="9325"/>
        </w:tabs>
        <w:rPr>
          <w:rFonts w:asciiTheme="minorHAnsi" w:eastAsiaTheme="minorEastAsia" w:hAnsiTheme="minorHAnsi" w:cstheme="minorBidi"/>
          <w:noProof/>
          <w:sz w:val="22"/>
          <w:lang w:val="en-US" w:eastAsia="en-US"/>
        </w:rPr>
      </w:pPr>
      <w:hyperlink w:anchor="_Toc86823315" w:history="1">
        <w:r w:rsidR="00C70E1C" w:rsidRPr="00F87656">
          <w:rPr>
            <w:rStyle w:val="Hyperlink"/>
            <w:rFonts w:eastAsia="Bosch Office Sans"/>
            <w:noProof/>
            <w:lang w:val="en-US"/>
          </w:rPr>
          <w:t>8.3</w:t>
        </w:r>
        <w:r w:rsidR="00C70E1C">
          <w:rPr>
            <w:rFonts w:asciiTheme="minorHAnsi" w:eastAsiaTheme="minorEastAsia" w:hAnsiTheme="minorHAnsi" w:cstheme="minorBidi"/>
            <w:noProof/>
            <w:sz w:val="22"/>
            <w:lang w:val="en-US" w:eastAsia="en-US"/>
          </w:rPr>
          <w:tab/>
        </w:r>
        <w:r w:rsidR="00C70E1C" w:rsidRPr="00F87656">
          <w:rPr>
            <w:rStyle w:val="Hyperlink"/>
            <w:rFonts w:eastAsia="Bosch Office Sans"/>
            <w:noProof/>
            <w:lang w:val="en-US"/>
          </w:rPr>
          <w:t>Internal Interfaces</w:t>
        </w:r>
        <w:r w:rsidR="00C70E1C">
          <w:rPr>
            <w:noProof/>
            <w:webHidden/>
          </w:rPr>
          <w:tab/>
        </w:r>
        <w:r w:rsidR="00C70E1C">
          <w:rPr>
            <w:noProof/>
            <w:webHidden/>
          </w:rPr>
          <w:fldChar w:fldCharType="begin"/>
        </w:r>
        <w:r w:rsidR="00C70E1C">
          <w:rPr>
            <w:noProof/>
            <w:webHidden/>
          </w:rPr>
          <w:instrText xml:space="preserve"> PAGEREF _Toc86823315 \h </w:instrText>
        </w:r>
        <w:r w:rsidR="00C70E1C">
          <w:rPr>
            <w:noProof/>
            <w:webHidden/>
          </w:rPr>
        </w:r>
        <w:r w:rsidR="00C70E1C">
          <w:rPr>
            <w:noProof/>
            <w:webHidden/>
          </w:rPr>
          <w:fldChar w:fldCharType="separate"/>
        </w:r>
        <w:r w:rsidR="00C70E1C">
          <w:rPr>
            <w:noProof/>
            <w:webHidden/>
          </w:rPr>
          <w:t>59</w:t>
        </w:r>
        <w:r w:rsidR="00C70E1C">
          <w:rPr>
            <w:noProof/>
            <w:webHidden/>
          </w:rPr>
          <w:fldChar w:fldCharType="end"/>
        </w:r>
      </w:hyperlink>
    </w:p>
    <w:p w14:paraId="4B544A83" w14:textId="38728DFB" w:rsidR="00C70E1C" w:rsidRDefault="00C55FD1">
      <w:pPr>
        <w:pStyle w:val="Verzeichnis2"/>
        <w:tabs>
          <w:tab w:val="left" w:pos="880"/>
          <w:tab w:val="right" w:leader="dot" w:pos="9325"/>
        </w:tabs>
        <w:rPr>
          <w:rFonts w:asciiTheme="minorHAnsi" w:eastAsiaTheme="minorEastAsia" w:hAnsiTheme="minorHAnsi" w:cstheme="minorBidi"/>
          <w:noProof/>
          <w:sz w:val="22"/>
          <w:lang w:val="en-US" w:eastAsia="en-US"/>
        </w:rPr>
      </w:pPr>
      <w:hyperlink w:anchor="_Toc86823316" w:history="1">
        <w:r w:rsidR="00C70E1C" w:rsidRPr="00F87656">
          <w:rPr>
            <w:rStyle w:val="Hyperlink"/>
            <w:rFonts w:eastAsia="Bosch Office Sans"/>
            <w:noProof/>
            <w:lang w:val="en-US"/>
          </w:rPr>
          <w:t>8.4</w:t>
        </w:r>
        <w:r w:rsidR="00C70E1C">
          <w:rPr>
            <w:rFonts w:asciiTheme="minorHAnsi" w:eastAsiaTheme="minorEastAsia" w:hAnsiTheme="minorHAnsi" w:cstheme="minorBidi"/>
            <w:noProof/>
            <w:sz w:val="22"/>
            <w:lang w:val="en-US" w:eastAsia="en-US"/>
          </w:rPr>
          <w:tab/>
        </w:r>
        <w:r w:rsidR="00C70E1C" w:rsidRPr="00F87656">
          <w:rPr>
            <w:rStyle w:val="Hyperlink"/>
            <w:rFonts w:eastAsia="Bosch Office Sans"/>
            <w:noProof/>
            <w:lang w:val="en-US"/>
          </w:rPr>
          <w:t>Internal Data Structures</w:t>
        </w:r>
        <w:r w:rsidR="00C70E1C">
          <w:rPr>
            <w:noProof/>
            <w:webHidden/>
          </w:rPr>
          <w:tab/>
        </w:r>
        <w:r w:rsidR="00C70E1C">
          <w:rPr>
            <w:noProof/>
            <w:webHidden/>
          </w:rPr>
          <w:fldChar w:fldCharType="begin"/>
        </w:r>
        <w:r w:rsidR="00C70E1C">
          <w:rPr>
            <w:noProof/>
            <w:webHidden/>
          </w:rPr>
          <w:instrText xml:space="preserve"> PAGEREF _Toc86823316 \h </w:instrText>
        </w:r>
        <w:r w:rsidR="00C70E1C">
          <w:rPr>
            <w:noProof/>
            <w:webHidden/>
          </w:rPr>
        </w:r>
        <w:r w:rsidR="00C70E1C">
          <w:rPr>
            <w:noProof/>
            <w:webHidden/>
          </w:rPr>
          <w:fldChar w:fldCharType="separate"/>
        </w:r>
        <w:r w:rsidR="00C70E1C">
          <w:rPr>
            <w:noProof/>
            <w:webHidden/>
          </w:rPr>
          <w:t>59</w:t>
        </w:r>
        <w:r w:rsidR="00C70E1C">
          <w:rPr>
            <w:noProof/>
            <w:webHidden/>
          </w:rPr>
          <w:fldChar w:fldCharType="end"/>
        </w:r>
      </w:hyperlink>
    </w:p>
    <w:p w14:paraId="7BBB61C5" w14:textId="2F200825" w:rsidR="00C70E1C" w:rsidRDefault="00C55FD1">
      <w:pPr>
        <w:pStyle w:val="Verzeichnis2"/>
        <w:tabs>
          <w:tab w:val="left" w:pos="880"/>
          <w:tab w:val="right" w:leader="dot" w:pos="9325"/>
        </w:tabs>
        <w:rPr>
          <w:rFonts w:asciiTheme="minorHAnsi" w:eastAsiaTheme="minorEastAsia" w:hAnsiTheme="minorHAnsi" w:cstheme="minorBidi"/>
          <w:noProof/>
          <w:sz w:val="22"/>
          <w:lang w:val="en-US" w:eastAsia="en-US"/>
        </w:rPr>
      </w:pPr>
      <w:hyperlink w:anchor="_Toc86823317" w:history="1">
        <w:r w:rsidR="00C70E1C" w:rsidRPr="00F87656">
          <w:rPr>
            <w:rStyle w:val="Hyperlink"/>
            <w:rFonts w:eastAsia="Bosch Office Sans"/>
            <w:noProof/>
            <w:lang w:val="en-US"/>
          </w:rPr>
          <w:t>8.5</w:t>
        </w:r>
        <w:r w:rsidR="00C70E1C">
          <w:rPr>
            <w:rFonts w:asciiTheme="minorHAnsi" w:eastAsiaTheme="minorEastAsia" w:hAnsiTheme="minorHAnsi" w:cstheme="minorBidi"/>
            <w:noProof/>
            <w:sz w:val="22"/>
            <w:lang w:val="en-US" w:eastAsia="en-US"/>
          </w:rPr>
          <w:tab/>
        </w:r>
        <w:r w:rsidR="00C70E1C" w:rsidRPr="00F87656">
          <w:rPr>
            <w:rStyle w:val="Hyperlink"/>
            <w:rFonts w:eastAsia="Bosch Office Sans"/>
            <w:noProof/>
            <w:lang w:val="en-US"/>
          </w:rPr>
          <w:t>Internal Functions used</w:t>
        </w:r>
        <w:r w:rsidR="00C70E1C">
          <w:rPr>
            <w:noProof/>
            <w:webHidden/>
          </w:rPr>
          <w:tab/>
        </w:r>
        <w:r w:rsidR="00C70E1C">
          <w:rPr>
            <w:noProof/>
            <w:webHidden/>
          </w:rPr>
          <w:fldChar w:fldCharType="begin"/>
        </w:r>
        <w:r w:rsidR="00C70E1C">
          <w:rPr>
            <w:noProof/>
            <w:webHidden/>
          </w:rPr>
          <w:instrText xml:space="preserve"> PAGEREF _Toc86823317 \h </w:instrText>
        </w:r>
        <w:r w:rsidR="00C70E1C">
          <w:rPr>
            <w:noProof/>
            <w:webHidden/>
          </w:rPr>
        </w:r>
        <w:r w:rsidR="00C70E1C">
          <w:rPr>
            <w:noProof/>
            <w:webHidden/>
          </w:rPr>
          <w:fldChar w:fldCharType="separate"/>
        </w:r>
        <w:r w:rsidR="00C70E1C">
          <w:rPr>
            <w:noProof/>
            <w:webHidden/>
          </w:rPr>
          <w:t>59</w:t>
        </w:r>
        <w:r w:rsidR="00C70E1C">
          <w:rPr>
            <w:noProof/>
            <w:webHidden/>
          </w:rPr>
          <w:fldChar w:fldCharType="end"/>
        </w:r>
      </w:hyperlink>
    </w:p>
    <w:p w14:paraId="5EA2CF21" w14:textId="707A69A8" w:rsidR="00C70E1C" w:rsidRDefault="00C55FD1">
      <w:pPr>
        <w:pStyle w:val="Verzeichnis1"/>
        <w:tabs>
          <w:tab w:val="left" w:pos="440"/>
          <w:tab w:val="right" w:leader="dot" w:pos="9325"/>
        </w:tabs>
        <w:rPr>
          <w:rFonts w:asciiTheme="minorHAnsi" w:eastAsiaTheme="minorEastAsia" w:hAnsiTheme="minorHAnsi" w:cstheme="minorBidi"/>
          <w:noProof/>
          <w:sz w:val="22"/>
          <w:lang w:val="en-US" w:eastAsia="en-US"/>
        </w:rPr>
      </w:pPr>
      <w:hyperlink w:anchor="_Toc86823318" w:history="1">
        <w:r w:rsidR="00C70E1C" w:rsidRPr="00F87656">
          <w:rPr>
            <w:rStyle w:val="Hyperlink"/>
            <w:rFonts w:eastAsia="Bosch Office Sans"/>
            <w:noProof/>
            <w:lang w:val="en-US"/>
          </w:rPr>
          <w:t>9</w:t>
        </w:r>
        <w:r w:rsidR="00C70E1C">
          <w:rPr>
            <w:rFonts w:asciiTheme="minorHAnsi" w:eastAsiaTheme="minorEastAsia" w:hAnsiTheme="minorHAnsi" w:cstheme="minorBidi"/>
            <w:noProof/>
            <w:sz w:val="22"/>
            <w:lang w:val="en-US" w:eastAsia="en-US"/>
          </w:rPr>
          <w:tab/>
        </w:r>
        <w:r w:rsidR="00C70E1C" w:rsidRPr="00F87656">
          <w:rPr>
            <w:rStyle w:val="Hyperlink"/>
            <w:rFonts w:eastAsia="Bosch Office Sans"/>
            <w:noProof/>
            <w:lang w:val="en-US"/>
          </w:rPr>
          <w:t>IMPLEMENTATION DETAILS</w:t>
        </w:r>
        <w:r w:rsidR="00C70E1C">
          <w:rPr>
            <w:noProof/>
            <w:webHidden/>
          </w:rPr>
          <w:tab/>
        </w:r>
        <w:r w:rsidR="00C70E1C">
          <w:rPr>
            <w:noProof/>
            <w:webHidden/>
          </w:rPr>
          <w:fldChar w:fldCharType="begin"/>
        </w:r>
        <w:r w:rsidR="00C70E1C">
          <w:rPr>
            <w:noProof/>
            <w:webHidden/>
          </w:rPr>
          <w:instrText xml:space="preserve"> PAGEREF _Toc86823318 \h </w:instrText>
        </w:r>
        <w:r w:rsidR="00C70E1C">
          <w:rPr>
            <w:noProof/>
            <w:webHidden/>
          </w:rPr>
        </w:r>
        <w:r w:rsidR="00C70E1C">
          <w:rPr>
            <w:noProof/>
            <w:webHidden/>
          </w:rPr>
          <w:fldChar w:fldCharType="separate"/>
        </w:r>
        <w:r w:rsidR="00C70E1C">
          <w:rPr>
            <w:noProof/>
            <w:webHidden/>
          </w:rPr>
          <w:t>59</w:t>
        </w:r>
        <w:r w:rsidR="00C70E1C">
          <w:rPr>
            <w:noProof/>
            <w:webHidden/>
          </w:rPr>
          <w:fldChar w:fldCharType="end"/>
        </w:r>
      </w:hyperlink>
    </w:p>
    <w:p w14:paraId="26F11BE7" w14:textId="423BB219" w:rsidR="00C70E1C" w:rsidRDefault="00C55FD1">
      <w:pPr>
        <w:pStyle w:val="Verzeichnis3"/>
        <w:tabs>
          <w:tab w:val="left" w:pos="1320"/>
          <w:tab w:val="right" w:leader="dot" w:pos="9325"/>
        </w:tabs>
        <w:rPr>
          <w:rFonts w:asciiTheme="minorHAnsi" w:eastAsiaTheme="minorEastAsia" w:hAnsiTheme="minorHAnsi" w:cstheme="minorBidi"/>
          <w:noProof/>
          <w:sz w:val="22"/>
          <w:lang w:val="en-US" w:eastAsia="en-US"/>
        </w:rPr>
      </w:pPr>
      <w:hyperlink w:anchor="_Toc86823319" w:history="1">
        <w:r w:rsidR="00C70E1C" w:rsidRPr="00F87656">
          <w:rPr>
            <w:rStyle w:val="Hyperlink"/>
            <w:rFonts w:eastAsia="Bosch Office Sans"/>
            <w:noProof/>
            <w:lang w:val="en-US"/>
          </w:rPr>
          <w:t>9.1.1</w:t>
        </w:r>
        <w:r w:rsidR="00C70E1C">
          <w:rPr>
            <w:rFonts w:asciiTheme="minorHAnsi" w:eastAsiaTheme="minorEastAsia" w:hAnsiTheme="minorHAnsi" w:cstheme="minorBidi"/>
            <w:noProof/>
            <w:sz w:val="22"/>
            <w:lang w:val="en-US" w:eastAsia="en-US"/>
          </w:rPr>
          <w:tab/>
        </w:r>
        <w:r w:rsidR="00C70E1C" w:rsidRPr="00F87656">
          <w:rPr>
            <w:rStyle w:val="Hyperlink"/>
            <w:rFonts w:eastAsia="Bosch Office Sans"/>
            <w:noProof/>
            <w:lang w:val="en-US"/>
          </w:rPr>
          <w:t>MPU setup for Stack area</w:t>
        </w:r>
        <w:r w:rsidR="00C70E1C">
          <w:rPr>
            <w:noProof/>
            <w:webHidden/>
          </w:rPr>
          <w:tab/>
        </w:r>
        <w:r w:rsidR="00C70E1C">
          <w:rPr>
            <w:noProof/>
            <w:webHidden/>
          </w:rPr>
          <w:fldChar w:fldCharType="begin"/>
        </w:r>
        <w:r w:rsidR="00C70E1C">
          <w:rPr>
            <w:noProof/>
            <w:webHidden/>
          </w:rPr>
          <w:instrText xml:space="preserve"> PAGEREF _Toc86823319 \h </w:instrText>
        </w:r>
        <w:r w:rsidR="00C70E1C">
          <w:rPr>
            <w:noProof/>
            <w:webHidden/>
          </w:rPr>
        </w:r>
        <w:r w:rsidR="00C70E1C">
          <w:rPr>
            <w:noProof/>
            <w:webHidden/>
          </w:rPr>
          <w:fldChar w:fldCharType="separate"/>
        </w:r>
        <w:r w:rsidR="00C70E1C">
          <w:rPr>
            <w:noProof/>
            <w:webHidden/>
          </w:rPr>
          <w:t>59</w:t>
        </w:r>
        <w:r w:rsidR="00C70E1C">
          <w:rPr>
            <w:noProof/>
            <w:webHidden/>
          </w:rPr>
          <w:fldChar w:fldCharType="end"/>
        </w:r>
      </w:hyperlink>
    </w:p>
    <w:p w14:paraId="0AC82A83" w14:textId="060F84A6" w:rsidR="00C70E1C" w:rsidRDefault="00C55FD1">
      <w:pPr>
        <w:pStyle w:val="Verzeichnis3"/>
        <w:tabs>
          <w:tab w:val="left" w:pos="1320"/>
          <w:tab w:val="right" w:leader="dot" w:pos="9325"/>
        </w:tabs>
        <w:rPr>
          <w:rFonts w:asciiTheme="minorHAnsi" w:eastAsiaTheme="minorEastAsia" w:hAnsiTheme="minorHAnsi" w:cstheme="minorBidi"/>
          <w:noProof/>
          <w:sz w:val="22"/>
          <w:lang w:val="en-US" w:eastAsia="en-US"/>
        </w:rPr>
      </w:pPr>
      <w:hyperlink w:anchor="_Toc86823320" w:history="1">
        <w:r w:rsidR="00C70E1C" w:rsidRPr="00F87656">
          <w:rPr>
            <w:rStyle w:val="Hyperlink"/>
            <w:rFonts w:eastAsia="Bosch Office Sans"/>
            <w:noProof/>
            <w:lang w:val="en-US"/>
          </w:rPr>
          <w:t>9.1.2</w:t>
        </w:r>
        <w:r w:rsidR="00C70E1C">
          <w:rPr>
            <w:rFonts w:asciiTheme="minorHAnsi" w:eastAsiaTheme="minorEastAsia" w:hAnsiTheme="minorHAnsi" w:cstheme="minorBidi"/>
            <w:noProof/>
            <w:sz w:val="22"/>
            <w:lang w:val="en-US" w:eastAsia="en-US"/>
          </w:rPr>
          <w:tab/>
        </w:r>
        <w:r w:rsidR="00C70E1C" w:rsidRPr="00F87656">
          <w:rPr>
            <w:rStyle w:val="Hyperlink"/>
            <w:rFonts w:eastAsia="Bosch Office Sans"/>
            <w:noProof/>
            <w:lang w:val="en-US"/>
          </w:rPr>
          <w:t>Further details on implementation</w:t>
        </w:r>
        <w:r w:rsidR="00C70E1C">
          <w:rPr>
            <w:noProof/>
            <w:webHidden/>
          </w:rPr>
          <w:tab/>
        </w:r>
        <w:r w:rsidR="00C70E1C">
          <w:rPr>
            <w:noProof/>
            <w:webHidden/>
          </w:rPr>
          <w:fldChar w:fldCharType="begin"/>
        </w:r>
        <w:r w:rsidR="00C70E1C">
          <w:rPr>
            <w:noProof/>
            <w:webHidden/>
          </w:rPr>
          <w:instrText xml:space="preserve"> PAGEREF _Toc86823320 \h </w:instrText>
        </w:r>
        <w:r w:rsidR="00C70E1C">
          <w:rPr>
            <w:noProof/>
            <w:webHidden/>
          </w:rPr>
        </w:r>
        <w:r w:rsidR="00C70E1C">
          <w:rPr>
            <w:noProof/>
            <w:webHidden/>
          </w:rPr>
          <w:fldChar w:fldCharType="separate"/>
        </w:r>
        <w:r w:rsidR="00C70E1C">
          <w:rPr>
            <w:noProof/>
            <w:webHidden/>
          </w:rPr>
          <w:t>60</w:t>
        </w:r>
        <w:r w:rsidR="00C70E1C">
          <w:rPr>
            <w:noProof/>
            <w:webHidden/>
          </w:rPr>
          <w:fldChar w:fldCharType="end"/>
        </w:r>
      </w:hyperlink>
    </w:p>
    <w:p w14:paraId="3C13A2E8" w14:textId="26C212E5" w:rsidR="00C70E1C" w:rsidRDefault="00C55FD1">
      <w:pPr>
        <w:pStyle w:val="Verzeichnis1"/>
        <w:tabs>
          <w:tab w:val="left" w:pos="660"/>
          <w:tab w:val="right" w:leader="dot" w:pos="9325"/>
        </w:tabs>
        <w:rPr>
          <w:rFonts w:asciiTheme="minorHAnsi" w:eastAsiaTheme="minorEastAsia" w:hAnsiTheme="minorHAnsi" w:cstheme="minorBidi"/>
          <w:noProof/>
          <w:sz w:val="22"/>
          <w:lang w:val="en-US" w:eastAsia="en-US"/>
        </w:rPr>
      </w:pPr>
      <w:hyperlink w:anchor="_Toc86823321" w:history="1">
        <w:r w:rsidR="00C70E1C" w:rsidRPr="00F87656">
          <w:rPr>
            <w:rStyle w:val="Hyperlink"/>
            <w:rFonts w:eastAsia="Bosch Office Sans"/>
            <w:noProof/>
            <w:lang w:val="en-US"/>
          </w:rPr>
          <w:t>10</w:t>
        </w:r>
        <w:r w:rsidR="00C70E1C">
          <w:rPr>
            <w:rFonts w:asciiTheme="minorHAnsi" w:eastAsiaTheme="minorEastAsia" w:hAnsiTheme="minorHAnsi" w:cstheme="minorBidi"/>
            <w:noProof/>
            <w:sz w:val="22"/>
            <w:lang w:val="en-US" w:eastAsia="en-US"/>
          </w:rPr>
          <w:tab/>
        </w:r>
        <w:r w:rsidR="00C70E1C" w:rsidRPr="00F87656">
          <w:rPr>
            <w:rStyle w:val="Hyperlink"/>
            <w:rFonts w:eastAsia="Bosch Office Sans"/>
            <w:noProof/>
            <w:lang w:val="en-US"/>
          </w:rPr>
          <w:t>ANNEXURE</w:t>
        </w:r>
        <w:r w:rsidR="00C70E1C">
          <w:rPr>
            <w:noProof/>
            <w:webHidden/>
          </w:rPr>
          <w:tab/>
        </w:r>
        <w:r w:rsidR="00C70E1C">
          <w:rPr>
            <w:noProof/>
            <w:webHidden/>
          </w:rPr>
          <w:fldChar w:fldCharType="begin"/>
        </w:r>
        <w:r w:rsidR="00C70E1C">
          <w:rPr>
            <w:noProof/>
            <w:webHidden/>
          </w:rPr>
          <w:instrText xml:space="preserve"> PAGEREF _Toc86823321 \h </w:instrText>
        </w:r>
        <w:r w:rsidR="00C70E1C">
          <w:rPr>
            <w:noProof/>
            <w:webHidden/>
          </w:rPr>
        </w:r>
        <w:r w:rsidR="00C70E1C">
          <w:rPr>
            <w:noProof/>
            <w:webHidden/>
          </w:rPr>
          <w:fldChar w:fldCharType="separate"/>
        </w:r>
        <w:r w:rsidR="00C70E1C">
          <w:rPr>
            <w:noProof/>
            <w:webHidden/>
          </w:rPr>
          <w:t>66</w:t>
        </w:r>
        <w:r w:rsidR="00C70E1C">
          <w:rPr>
            <w:noProof/>
            <w:webHidden/>
          </w:rPr>
          <w:fldChar w:fldCharType="end"/>
        </w:r>
      </w:hyperlink>
    </w:p>
    <w:p w14:paraId="585D646A" w14:textId="748455F8" w:rsidR="00C70E1C" w:rsidRDefault="00C55FD1">
      <w:pPr>
        <w:pStyle w:val="Verzeichnis2"/>
        <w:tabs>
          <w:tab w:val="left" w:pos="880"/>
          <w:tab w:val="right" w:leader="dot" w:pos="9325"/>
        </w:tabs>
        <w:rPr>
          <w:rFonts w:asciiTheme="minorHAnsi" w:eastAsiaTheme="minorEastAsia" w:hAnsiTheme="minorHAnsi" w:cstheme="minorBidi"/>
          <w:noProof/>
          <w:sz w:val="22"/>
          <w:lang w:val="en-US" w:eastAsia="en-US"/>
        </w:rPr>
      </w:pPr>
      <w:hyperlink w:anchor="_Toc86823322" w:history="1">
        <w:r w:rsidR="00C70E1C" w:rsidRPr="00F87656">
          <w:rPr>
            <w:rStyle w:val="Hyperlink"/>
            <w:rFonts w:eastAsia="Bosch Office Sans"/>
            <w:noProof/>
            <w:lang w:val="en-US"/>
          </w:rPr>
          <w:t>10.1</w:t>
        </w:r>
        <w:r w:rsidR="00C70E1C">
          <w:rPr>
            <w:rFonts w:asciiTheme="minorHAnsi" w:eastAsiaTheme="minorEastAsia" w:hAnsiTheme="minorHAnsi" w:cstheme="minorBidi"/>
            <w:noProof/>
            <w:sz w:val="22"/>
            <w:lang w:val="en-US" w:eastAsia="en-US"/>
          </w:rPr>
          <w:tab/>
        </w:r>
        <w:r w:rsidR="00C70E1C" w:rsidRPr="00F87656">
          <w:rPr>
            <w:rStyle w:val="Hyperlink"/>
            <w:rFonts w:eastAsia="Bosch Office Sans"/>
            <w:noProof/>
            <w:lang w:val="en-US"/>
          </w:rPr>
          <w:t>Annexure A</w:t>
        </w:r>
        <w:r w:rsidR="00C70E1C">
          <w:rPr>
            <w:noProof/>
            <w:webHidden/>
          </w:rPr>
          <w:tab/>
        </w:r>
        <w:r w:rsidR="00C70E1C">
          <w:rPr>
            <w:noProof/>
            <w:webHidden/>
          </w:rPr>
          <w:fldChar w:fldCharType="begin"/>
        </w:r>
        <w:r w:rsidR="00C70E1C">
          <w:rPr>
            <w:noProof/>
            <w:webHidden/>
          </w:rPr>
          <w:instrText xml:space="preserve"> PAGEREF _Toc86823322 \h </w:instrText>
        </w:r>
        <w:r w:rsidR="00C70E1C">
          <w:rPr>
            <w:noProof/>
            <w:webHidden/>
          </w:rPr>
        </w:r>
        <w:r w:rsidR="00C70E1C">
          <w:rPr>
            <w:noProof/>
            <w:webHidden/>
          </w:rPr>
          <w:fldChar w:fldCharType="separate"/>
        </w:r>
        <w:r w:rsidR="00C70E1C">
          <w:rPr>
            <w:noProof/>
            <w:webHidden/>
          </w:rPr>
          <w:t>66</w:t>
        </w:r>
        <w:r w:rsidR="00C70E1C">
          <w:rPr>
            <w:noProof/>
            <w:webHidden/>
          </w:rPr>
          <w:fldChar w:fldCharType="end"/>
        </w:r>
      </w:hyperlink>
    </w:p>
    <w:p w14:paraId="11E210F3" w14:textId="3740222C" w:rsidR="00C70E1C" w:rsidRDefault="00C55FD1">
      <w:pPr>
        <w:pStyle w:val="Verzeichnis2"/>
        <w:tabs>
          <w:tab w:val="left" w:pos="880"/>
          <w:tab w:val="right" w:leader="dot" w:pos="9325"/>
        </w:tabs>
        <w:rPr>
          <w:rFonts w:asciiTheme="minorHAnsi" w:eastAsiaTheme="minorEastAsia" w:hAnsiTheme="minorHAnsi" w:cstheme="minorBidi"/>
          <w:noProof/>
          <w:sz w:val="22"/>
          <w:lang w:val="en-US" w:eastAsia="en-US"/>
        </w:rPr>
      </w:pPr>
      <w:hyperlink w:anchor="_Toc86823323" w:history="1">
        <w:r w:rsidR="00C70E1C" w:rsidRPr="00F87656">
          <w:rPr>
            <w:rStyle w:val="Hyperlink"/>
            <w:rFonts w:eastAsia="Bosch Office Sans"/>
            <w:noProof/>
            <w:lang w:val="en-US"/>
          </w:rPr>
          <w:t>10.2</w:t>
        </w:r>
        <w:r w:rsidR="00C70E1C">
          <w:rPr>
            <w:rFonts w:asciiTheme="minorHAnsi" w:eastAsiaTheme="minorEastAsia" w:hAnsiTheme="minorHAnsi" w:cstheme="minorBidi"/>
            <w:noProof/>
            <w:sz w:val="22"/>
            <w:lang w:val="en-US" w:eastAsia="en-US"/>
          </w:rPr>
          <w:tab/>
        </w:r>
        <w:r w:rsidR="00C70E1C" w:rsidRPr="00F87656">
          <w:rPr>
            <w:rStyle w:val="Hyperlink"/>
            <w:rFonts w:eastAsia="Bosch Office Sans"/>
            <w:noProof/>
            <w:lang w:val="en-US"/>
          </w:rPr>
          <w:t>Annexure B</w:t>
        </w:r>
        <w:r w:rsidR="00C70E1C">
          <w:rPr>
            <w:noProof/>
            <w:webHidden/>
          </w:rPr>
          <w:tab/>
        </w:r>
        <w:r w:rsidR="00C70E1C">
          <w:rPr>
            <w:noProof/>
            <w:webHidden/>
          </w:rPr>
          <w:fldChar w:fldCharType="begin"/>
        </w:r>
        <w:r w:rsidR="00C70E1C">
          <w:rPr>
            <w:noProof/>
            <w:webHidden/>
          </w:rPr>
          <w:instrText xml:space="preserve"> PAGEREF _Toc86823323 \h </w:instrText>
        </w:r>
        <w:r w:rsidR="00C70E1C">
          <w:rPr>
            <w:noProof/>
            <w:webHidden/>
          </w:rPr>
        </w:r>
        <w:r w:rsidR="00C70E1C">
          <w:rPr>
            <w:noProof/>
            <w:webHidden/>
          </w:rPr>
          <w:fldChar w:fldCharType="separate"/>
        </w:r>
        <w:r w:rsidR="00C70E1C">
          <w:rPr>
            <w:noProof/>
            <w:webHidden/>
          </w:rPr>
          <w:t>66</w:t>
        </w:r>
        <w:r w:rsidR="00C70E1C">
          <w:rPr>
            <w:noProof/>
            <w:webHidden/>
          </w:rPr>
          <w:fldChar w:fldCharType="end"/>
        </w:r>
      </w:hyperlink>
    </w:p>
    <w:p w14:paraId="28B0F6F9" w14:textId="7B397990" w:rsidR="00C70E1C" w:rsidRDefault="00C55FD1">
      <w:pPr>
        <w:pStyle w:val="Verzeichnis1"/>
        <w:tabs>
          <w:tab w:val="left" w:pos="660"/>
          <w:tab w:val="right" w:leader="dot" w:pos="9325"/>
        </w:tabs>
        <w:rPr>
          <w:rFonts w:asciiTheme="minorHAnsi" w:eastAsiaTheme="minorEastAsia" w:hAnsiTheme="minorHAnsi" w:cstheme="minorBidi"/>
          <w:noProof/>
          <w:sz w:val="22"/>
          <w:lang w:val="en-US" w:eastAsia="en-US"/>
        </w:rPr>
      </w:pPr>
      <w:hyperlink w:anchor="_Toc86823324" w:history="1">
        <w:r w:rsidR="00C70E1C" w:rsidRPr="00F87656">
          <w:rPr>
            <w:rStyle w:val="Hyperlink"/>
            <w:rFonts w:eastAsia="Bosch Office Sans"/>
            <w:noProof/>
            <w:lang w:val="en-US"/>
          </w:rPr>
          <w:t>11</w:t>
        </w:r>
        <w:r w:rsidR="00C70E1C">
          <w:rPr>
            <w:rFonts w:asciiTheme="minorHAnsi" w:eastAsiaTheme="minorEastAsia" w:hAnsiTheme="minorHAnsi" w:cstheme="minorBidi"/>
            <w:noProof/>
            <w:sz w:val="22"/>
            <w:lang w:val="en-US" w:eastAsia="en-US"/>
          </w:rPr>
          <w:tab/>
        </w:r>
        <w:r w:rsidR="00C70E1C" w:rsidRPr="00F87656">
          <w:rPr>
            <w:rStyle w:val="Hyperlink"/>
            <w:rFonts w:eastAsia="Bosch Office Sans"/>
            <w:noProof/>
            <w:lang w:val="en-US"/>
          </w:rPr>
          <w:t>FURTHER DEVELOPMENT</w:t>
        </w:r>
        <w:r w:rsidR="00C70E1C">
          <w:rPr>
            <w:noProof/>
            <w:webHidden/>
          </w:rPr>
          <w:tab/>
        </w:r>
        <w:r w:rsidR="00C70E1C">
          <w:rPr>
            <w:noProof/>
            <w:webHidden/>
          </w:rPr>
          <w:fldChar w:fldCharType="begin"/>
        </w:r>
        <w:r w:rsidR="00C70E1C">
          <w:rPr>
            <w:noProof/>
            <w:webHidden/>
          </w:rPr>
          <w:instrText xml:space="preserve"> PAGEREF _Toc86823324 \h </w:instrText>
        </w:r>
        <w:r w:rsidR="00C70E1C">
          <w:rPr>
            <w:noProof/>
            <w:webHidden/>
          </w:rPr>
        </w:r>
        <w:r w:rsidR="00C70E1C">
          <w:rPr>
            <w:noProof/>
            <w:webHidden/>
          </w:rPr>
          <w:fldChar w:fldCharType="separate"/>
        </w:r>
        <w:r w:rsidR="00C70E1C">
          <w:rPr>
            <w:noProof/>
            <w:webHidden/>
          </w:rPr>
          <w:t>66</w:t>
        </w:r>
        <w:r w:rsidR="00C70E1C">
          <w:rPr>
            <w:noProof/>
            <w:webHidden/>
          </w:rPr>
          <w:fldChar w:fldCharType="end"/>
        </w:r>
      </w:hyperlink>
    </w:p>
    <w:p w14:paraId="27FF66E1" w14:textId="38DD1DB7" w:rsidR="00C70E1C" w:rsidRDefault="00C55FD1">
      <w:pPr>
        <w:pStyle w:val="Verzeichnis2"/>
        <w:tabs>
          <w:tab w:val="left" w:pos="880"/>
          <w:tab w:val="right" w:leader="dot" w:pos="9325"/>
        </w:tabs>
        <w:rPr>
          <w:rFonts w:asciiTheme="minorHAnsi" w:eastAsiaTheme="minorEastAsia" w:hAnsiTheme="minorHAnsi" w:cstheme="minorBidi"/>
          <w:noProof/>
          <w:sz w:val="22"/>
          <w:lang w:val="en-US" w:eastAsia="en-US"/>
        </w:rPr>
      </w:pPr>
      <w:hyperlink w:anchor="_Toc86823325" w:history="1">
        <w:r w:rsidR="00C70E1C" w:rsidRPr="00F87656">
          <w:rPr>
            <w:rStyle w:val="Hyperlink"/>
            <w:rFonts w:eastAsia="Bosch Office Sans"/>
            <w:noProof/>
            <w:lang w:val="en-US"/>
          </w:rPr>
          <w:t>11.1</w:t>
        </w:r>
        <w:r w:rsidR="00C70E1C">
          <w:rPr>
            <w:rFonts w:asciiTheme="minorHAnsi" w:eastAsiaTheme="minorEastAsia" w:hAnsiTheme="minorHAnsi" w:cstheme="minorBidi"/>
            <w:noProof/>
            <w:sz w:val="22"/>
            <w:lang w:val="en-US" w:eastAsia="en-US"/>
          </w:rPr>
          <w:tab/>
        </w:r>
        <w:r w:rsidR="00C70E1C" w:rsidRPr="00F87656">
          <w:rPr>
            <w:rStyle w:val="Hyperlink"/>
            <w:rFonts w:eastAsia="Bosch Office Sans"/>
            <w:noProof/>
            <w:lang w:val="en-US"/>
          </w:rPr>
          <w:t>Items Planned</w:t>
        </w:r>
        <w:r w:rsidR="00C70E1C">
          <w:rPr>
            <w:noProof/>
            <w:webHidden/>
          </w:rPr>
          <w:tab/>
        </w:r>
        <w:r w:rsidR="00C70E1C">
          <w:rPr>
            <w:noProof/>
            <w:webHidden/>
          </w:rPr>
          <w:fldChar w:fldCharType="begin"/>
        </w:r>
        <w:r w:rsidR="00C70E1C">
          <w:rPr>
            <w:noProof/>
            <w:webHidden/>
          </w:rPr>
          <w:instrText xml:space="preserve"> PAGEREF _Toc86823325 \h </w:instrText>
        </w:r>
        <w:r w:rsidR="00C70E1C">
          <w:rPr>
            <w:noProof/>
            <w:webHidden/>
          </w:rPr>
        </w:r>
        <w:r w:rsidR="00C70E1C">
          <w:rPr>
            <w:noProof/>
            <w:webHidden/>
          </w:rPr>
          <w:fldChar w:fldCharType="separate"/>
        </w:r>
        <w:r w:rsidR="00C70E1C">
          <w:rPr>
            <w:noProof/>
            <w:webHidden/>
          </w:rPr>
          <w:t>66</w:t>
        </w:r>
        <w:r w:rsidR="00C70E1C">
          <w:rPr>
            <w:noProof/>
            <w:webHidden/>
          </w:rPr>
          <w:fldChar w:fldCharType="end"/>
        </w:r>
      </w:hyperlink>
    </w:p>
    <w:p w14:paraId="0C1A96F7" w14:textId="313995EA" w:rsidR="00C70E1C" w:rsidRDefault="00C55FD1">
      <w:pPr>
        <w:pStyle w:val="Verzeichnis2"/>
        <w:tabs>
          <w:tab w:val="left" w:pos="880"/>
          <w:tab w:val="right" w:leader="dot" w:pos="9325"/>
        </w:tabs>
        <w:rPr>
          <w:rFonts w:asciiTheme="minorHAnsi" w:eastAsiaTheme="minorEastAsia" w:hAnsiTheme="minorHAnsi" w:cstheme="minorBidi"/>
          <w:noProof/>
          <w:sz w:val="22"/>
          <w:lang w:val="en-US" w:eastAsia="en-US"/>
        </w:rPr>
      </w:pPr>
      <w:hyperlink w:anchor="_Toc86823326" w:history="1">
        <w:r w:rsidR="00C70E1C" w:rsidRPr="00F87656">
          <w:rPr>
            <w:rStyle w:val="Hyperlink"/>
            <w:rFonts w:eastAsia="Bosch Office Sans"/>
            <w:noProof/>
            <w:lang w:val="en-US"/>
          </w:rPr>
          <w:t>11.2</w:t>
        </w:r>
        <w:r w:rsidR="00C70E1C">
          <w:rPr>
            <w:rFonts w:asciiTheme="minorHAnsi" w:eastAsiaTheme="minorEastAsia" w:hAnsiTheme="minorHAnsi" w:cstheme="minorBidi"/>
            <w:noProof/>
            <w:sz w:val="22"/>
            <w:lang w:val="en-US" w:eastAsia="en-US"/>
          </w:rPr>
          <w:tab/>
        </w:r>
        <w:r w:rsidR="00C70E1C" w:rsidRPr="00F87656">
          <w:rPr>
            <w:rStyle w:val="Hyperlink"/>
            <w:rFonts w:eastAsia="Bosch Office Sans"/>
            <w:noProof/>
            <w:lang w:val="en-US"/>
          </w:rPr>
          <w:t>Items OnHold</w:t>
        </w:r>
        <w:r w:rsidR="00C70E1C">
          <w:rPr>
            <w:noProof/>
            <w:webHidden/>
          </w:rPr>
          <w:tab/>
        </w:r>
        <w:r w:rsidR="00C70E1C">
          <w:rPr>
            <w:noProof/>
            <w:webHidden/>
          </w:rPr>
          <w:fldChar w:fldCharType="begin"/>
        </w:r>
        <w:r w:rsidR="00C70E1C">
          <w:rPr>
            <w:noProof/>
            <w:webHidden/>
          </w:rPr>
          <w:instrText xml:space="preserve"> PAGEREF _Toc86823326 \h </w:instrText>
        </w:r>
        <w:r w:rsidR="00C70E1C">
          <w:rPr>
            <w:noProof/>
            <w:webHidden/>
          </w:rPr>
        </w:r>
        <w:r w:rsidR="00C70E1C">
          <w:rPr>
            <w:noProof/>
            <w:webHidden/>
          </w:rPr>
          <w:fldChar w:fldCharType="separate"/>
        </w:r>
        <w:r w:rsidR="00C70E1C">
          <w:rPr>
            <w:noProof/>
            <w:webHidden/>
          </w:rPr>
          <w:t>66</w:t>
        </w:r>
        <w:r w:rsidR="00C70E1C">
          <w:rPr>
            <w:noProof/>
            <w:webHidden/>
          </w:rPr>
          <w:fldChar w:fldCharType="end"/>
        </w:r>
      </w:hyperlink>
    </w:p>
    <w:p w14:paraId="731E314F" w14:textId="048B99A5" w:rsidR="00C70E1C" w:rsidRDefault="00C55FD1">
      <w:pPr>
        <w:pStyle w:val="Verzeichnis1"/>
        <w:tabs>
          <w:tab w:val="left" w:pos="660"/>
          <w:tab w:val="right" w:leader="dot" w:pos="9325"/>
        </w:tabs>
        <w:rPr>
          <w:rFonts w:asciiTheme="minorHAnsi" w:eastAsiaTheme="minorEastAsia" w:hAnsiTheme="minorHAnsi" w:cstheme="minorBidi"/>
          <w:noProof/>
          <w:sz w:val="22"/>
          <w:lang w:val="en-US" w:eastAsia="en-US"/>
        </w:rPr>
      </w:pPr>
      <w:hyperlink w:anchor="_Toc86823327" w:history="1">
        <w:r w:rsidR="00C70E1C" w:rsidRPr="00F87656">
          <w:rPr>
            <w:rStyle w:val="Hyperlink"/>
            <w:rFonts w:eastAsia="Bosch Office Sans"/>
            <w:noProof/>
            <w:lang w:val="en-US"/>
          </w:rPr>
          <w:t>12</w:t>
        </w:r>
        <w:r w:rsidR="00C70E1C">
          <w:rPr>
            <w:rFonts w:asciiTheme="minorHAnsi" w:eastAsiaTheme="minorEastAsia" w:hAnsiTheme="minorHAnsi" w:cstheme="minorBidi"/>
            <w:noProof/>
            <w:sz w:val="22"/>
            <w:lang w:val="en-US" w:eastAsia="en-US"/>
          </w:rPr>
          <w:tab/>
        </w:r>
        <w:r w:rsidR="00C70E1C" w:rsidRPr="00F87656">
          <w:rPr>
            <w:rStyle w:val="Hyperlink"/>
            <w:rFonts w:eastAsia="Bosch Office Sans"/>
            <w:noProof/>
            <w:lang w:val="en-US"/>
          </w:rPr>
          <w:t>FEATURE AND RESSOURCE MANAGEMENT</w:t>
        </w:r>
        <w:r w:rsidR="00C70E1C">
          <w:rPr>
            <w:noProof/>
            <w:webHidden/>
          </w:rPr>
          <w:tab/>
        </w:r>
        <w:r w:rsidR="00C70E1C">
          <w:rPr>
            <w:noProof/>
            <w:webHidden/>
          </w:rPr>
          <w:fldChar w:fldCharType="begin"/>
        </w:r>
        <w:r w:rsidR="00C70E1C">
          <w:rPr>
            <w:noProof/>
            <w:webHidden/>
          </w:rPr>
          <w:instrText xml:space="preserve"> PAGEREF _Toc86823327 \h </w:instrText>
        </w:r>
        <w:r w:rsidR="00C70E1C">
          <w:rPr>
            <w:noProof/>
            <w:webHidden/>
          </w:rPr>
        </w:r>
        <w:r w:rsidR="00C70E1C">
          <w:rPr>
            <w:noProof/>
            <w:webHidden/>
          </w:rPr>
          <w:fldChar w:fldCharType="separate"/>
        </w:r>
        <w:r w:rsidR="00C70E1C">
          <w:rPr>
            <w:noProof/>
            <w:webHidden/>
          </w:rPr>
          <w:t>66</w:t>
        </w:r>
        <w:r w:rsidR="00C70E1C">
          <w:rPr>
            <w:noProof/>
            <w:webHidden/>
          </w:rPr>
          <w:fldChar w:fldCharType="end"/>
        </w:r>
      </w:hyperlink>
    </w:p>
    <w:p w14:paraId="68568AA6" w14:textId="7817DADD" w:rsidR="00C70E1C" w:rsidRDefault="00C55FD1">
      <w:pPr>
        <w:pStyle w:val="Verzeichnis2"/>
        <w:tabs>
          <w:tab w:val="left" w:pos="880"/>
          <w:tab w:val="right" w:leader="dot" w:pos="9325"/>
        </w:tabs>
        <w:rPr>
          <w:rFonts w:asciiTheme="minorHAnsi" w:eastAsiaTheme="minorEastAsia" w:hAnsiTheme="minorHAnsi" w:cstheme="minorBidi"/>
          <w:noProof/>
          <w:sz w:val="22"/>
          <w:lang w:val="en-US" w:eastAsia="en-US"/>
        </w:rPr>
      </w:pPr>
      <w:hyperlink w:anchor="_Toc86823328" w:history="1">
        <w:r w:rsidR="00C70E1C" w:rsidRPr="00F87656">
          <w:rPr>
            <w:rStyle w:val="Hyperlink"/>
            <w:rFonts w:eastAsia="Bosch Office Sans"/>
            <w:noProof/>
            <w:lang w:val="en-US"/>
          </w:rPr>
          <w:t>12.1</w:t>
        </w:r>
        <w:r w:rsidR="00C70E1C">
          <w:rPr>
            <w:rFonts w:asciiTheme="minorHAnsi" w:eastAsiaTheme="minorEastAsia" w:hAnsiTheme="minorHAnsi" w:cstheme="minorBidi"/>
            <w:noProof/>
            <w:sz w:val="22"/>
            <w:lang w:val="en-US" w:eastAsia="en-US"/>
          </w:rPr>
          <w:tab/>
        </w:r>
        <w:r w:rsidR="00C70E1C" w:rsidRPr="00F87656">
          <w:rPr>
            <w:rStyle w:val="Hyperlink"/>
            <w:rFonts w:eastAsia="Bosch Office Sans"/>
            <w:noProof/>
            <w:lang w:val="en-US"/>
          </w:rPr>
          <w:t>Resource consumption of missing features</w:t>
        </w:r>
        <w:r w:rsidR="00C70E1C">
          <w:rPr>
            <w:noProof/>
            <w:webHidden/>
          </w:rPr>
          <w:tab/>
        </w:r>
        <w:r w:rsidR="00C70E1C">
          <w:rPr>
            <w:noProof/>
            <w:webHidden/>
          </w:rPr>
          <w:fldChar w:fldCharType="begin"/>
        </w:r>
        <w:r w:rsidR="00C70E1C">
          <w:rPr>
            <w:noProof/>
            <w:webHidden/>
          </w:rPr>
          <w:instrText xml:space="preserve"> PAGEREF _Toc86823328 \h </w:instrText>
        </w:r>
        <w:r w:rsidR="00C70E1C">
          <w:rPr>
            <w:noProof/>
            <w:webHidden/>
          </w:rPr>
        </w:r>
        <w:r w:rsidR="00C70E1C">
          <w:rPr>
            <w:noProof/>
            <w:webHidden/>
          </w:rPr>
          <w:fldChar w:fldCharType="separate"/>
        </w:r>
        <w:r w:rsidR="00C70E1C">
          <w:rPr>
            <w:noProof/>
            <w:webHidden/>
          </w:rPr>
          <w:t>67</w:t>
        </w:r>
        <w:r w:rsidR="00C70E1C">
          <w:rPr>
            <w:noProof/>
            <w:webHidden/>
          </w:rPr>
          <w:fldChar w:fldCharType="end"/>
        </w:r>
      </w:hyperlink>
    </w:p>
    <w:p w14:paraId="5B11F252" w14:textId="27291D06" w:rsidR="00C70E1C" w:rsidRDefault="00C55FD1">
      <w:pPr>
        <w:pStyle w:val="Verzeichnis2"/>
        <w:tabs>
          <w:tab w:val="left" w:pos="880"/>
          <w:tab w:val="right" w:leader="dot" w:pos="9325"/>
        </w:tabs>
        <w:rPr>
          <w:rFonts w:asciiTheme="minorHAnsi" w:eastAsiaTheme="minorEastAsia" w:hAnsiTheme="minorHAnsi" w:cstheme="minorBidi"/>
          <w:noProof/>
          <w:sz w:val="22"/>
          <w:lang w:val="en-US" w:eastAsia="en-US"/>
        </w:rPr>
      </w:pPr>
      <w:hyperlink w:anchor="_Toc86823329" w:history="1">
        <w:r w:rsidR="00C70E1C" w:rsidRPr="00F87656">
          <w:rPr>
            <w:rStyle w:val="Hyperlink"/>
            <w:rFonts w:eastAsia="Bosch Office Sans"/>
            <w:noProof/>
            <w:lang w:val="en-US"/>
          </w:rPr>
          <w:t>12.2</w:t>
        </w:r>
        <w:r w:rsidR="00C70E1C">
          <w:rPr>
            <w:rFonts w:asciiTheme="minorHAnsi" w:eastAsiaTheme="minorEastAsia" w:hAnsiTheme="minorHAnsi" w:cstheme="minorBidi"/>
            <w:noProof/>
            <w:sz w:val="22"/>
            <w:lang w:val="en-US" w:eastAsia="en-US"/>
          </w:rPr>
          <w:tab/>
        </w:r>
        <w:r w:rsidR="00C70E1C" w:rsidRPr="00F87656">
          <w:rPr>
            <w:rStyle w:val="Hyperlink"/>
            <w:rFonts w:eastAsia="Bosch Office Sans"/>
            <w:noProof/>
            <w:lang w:val="en-US"/>
          </w:rPr>
          <w:t>Possibilities to reduce resources</w:t>
        </w:r>
        <w:r w:rsidR="00C70E1C">
          <w:rPr>
            <w:noProof/>
            <w:webHidden/>
          </w:rPr>
          <w:tab/>
        </w:r>
        <w:r w:rsidR="00C70E1C">
          <w:rPr>
            <w:noProof/>
            <w:webHidden/>
          </w:rPr>
          <w:fldChar w:fldCharType="begin"/>
        </w:r>
        <w:r w:rsidR="00C70E1C">
          <w:rPr>
            <w:noProof/>
            <w:webHidden/>
          </w:rPr>
          <w:instrText xml:space="preserve"> PAGEREF _Toc86823329 \h </w:instrText>
        </w:r>
        <w:r w:rsidR="00C70E1C">
          <w:rPr>
            <w:noProof/>
            <w:webHidden/>
          </w:rPr>
        </w:r>
        <w:r w:rsidR="00C70E1C">
          <w:rPr>
            <w:noProof/>
            <w:webHidden/>
          </w:rPr>
          <w:fldChar w:fldCharType="separate"/>
        </w:r>
        <w:r w:rsidR="00C70E1C">
          <w:rPr>
            <w:noProof/>
            <w:webHidden/>
          </w:rPr>
          <w:t>67</w:t>
        </w:r>
        <w:r w:rsidR="00C70E1C">
          <w:rPr>
            <w:noProof/>
            <w:webHidden/>
          </w:rPr>
          <w:fldChar w:fldCharType="end"/>
        </w:r>
      </w:hyperlink>
    </w:p>
    <w:p w14:paraId="72A054AE" w14:textId="5A8A22D5" w:rsidR="00EB6458" w:rsidRPr="00325099" w:rsidRDefault="002C75FD" w:rsidP="00EB6458">
      <w:pPr>
        <w:pStyle w:val="Verzeichnis1"/>
        <w:tabs>
          <w:tab w:val="right" w:leader="dot" w:pos="9325"/>
        </w:tabs>
        <w:rPr>
          <w:rFonts w:eastAsia="Bosch Office Sans"/>
          <w:lang w:val="en-US"/>
        </w:rPr>
        <w:sectPr w:rsidR="00EB6458" w:rsidRPr="00325099" w:rsidSect="00BC6181">
          <w:headerReference w:type="default" r:id="rId9"/>
          <w:footerReference w:type="default" r:id="rId10"/>
          <w:headerReference w:type="first" r:id="rId11"/>
          <w:footerReference w:type="first" r:id="rId12"/>
          <w:type w:val="continuous"/>
          <w:pgSz w:w="11909" w:h="16834" w:code="9"/>
          <w:pgMar w:top="1843" w:right="1304" w:bottom="692" w:left="1270" w:header="822" w:footer="510" w:gutter="0"/>
          <w:cols w:space="720"/>
          <w:formProt w:val="0"/>
          <w:docGrid w:linePitch="299"/>
        </w:sectPr>
      </w:pPr>
      <w:r w:rsidRPr="00325099">
        <w:rPr>
          <w:rFonts w:eastAsia="Bosch Office Sans"/>
          <w:lang w:val="en-US"/>
        </w:rPr>
        <w:fldChar w:fldCharType="end"/>
      </w:r>
    </w:p>
    <w:p w14:paraId="0BDD7CD1" w14:textId="77777777" w:rsidR="00EB6458" w:rsidRPr="00432D1D" w:rsidRDefault="00EB6458" w:rsidP="00EB6458">
      <w:pPr>
        <w:pStyle w:val="berschrift1"/>
        <w:tabs>
          <w:tab w:val="clear" w:pos="360"/>
          <w:tab w:val="num" w:pos="432"/>
        </w:tabs>
        <w:ind w:left="432" w:hanging="432"/>
        <w:rPr>
          <w:rFonts w:eastAsia="Bosch Office Sans"/>
          <w:lang w:val="en-US"/>
        </w:rPr>
      </w:pPr>
      <w:bookmarkStart w:id="20" w:name="_Ref321226568"/>
      <w:bookmarkStart w:id="21" w:name="_Toc324167463"/>
      <w:bookmarkStart w:id="22" w:name="_Toc86823251"/>
      <w:r w:rsidRPr="00432D1D">
        <w:rPr>
          <w:lang w:val="en-US"/>
        </w:rPr>
        <w:t>INTRODUCTION</w:t>
      </w:r>
      <w:bookmarkEnd w:id="20"/>
      <w:bookmarkEnd w:id="21"/>
      <w:bookmarkEnd w:id="22"/>
    </w:p>
    <w:p w14:paraId="4B0A1D17" w14:textId="7BB88F49" w:rsidR="00EB6458" w:rsidRDefault="00EB6458" w:rsidP="00EB6458">
      <w:pPr>
        <w:pStyle w:val="berschrift2"/>
        <w:numPr>
          <w:ilvl w:val="1"/>
          <w:numId w:val="0"/>
        </w:numPr>
        <w:tabs>
          <w:tab w:val="num" w:pos="576"/>
        </w:tabs>
        <w:ind w:left="576" w:hanging="576"/>
        <w:rPr>
          <w:lang w:val="en-US"/>
        </w:rPr>
      </w:pPr>
      <w:bookmarkStart w:id="23" w:name="_Toc324167464"/>
      <w:bookmarkStart w:id="24" w:name="_Toc86823252"/>
      <w:r w:rsidRPr="00432D1D">
        <w:rPr>
          <w:lang w:val="en-US"/>
        </w:rPr>
        <w:t>Overview</w:t>
      </w:r>
      <w:bookmarkEnd w:id="23"/>
      <w:bookmarkEnd w:id="24"/>
    </w:p>
    <w:p w14:paraId="725DD688" w14:textId="77777777" w:rsidR="00C70E1C" w:rsidRPr="00C70E1C" w:rsidRDefault="00C70E1C" w:rsidP="00C70E1C">
      <w:pPr>
        <w:rPr>
          <w:lang w:val="en-US" w:eastAsia="en-US"/>
        </w:rPr>
      </w:pPr>
    </w:p>
    <w:p w14:paraId="5E0AD9EA" w14:textId="55B3CD17" w:rsidR="00EB6458" w:rsidRDefault="00480EC7" w:rsidP="00EB6458">
      <w:pPr>
        <w:rPr>
          <w:rFonts w:eastAsia="Bosch Office Sans"/>
          <w:iCs/>
          <w:szCs w:val="20"/>
          <w:lang w:val="en-US"/>
        </w:rPr>
      </w:pPr>
      <w:r>
        <w:rPr>
          <w:rFonts w:eastAsia="Bosch Office Sans"/>
          <w:iCs/>
          <w:lang w:val="en-US"/>
        </w:rPr>
        <w:t>RB</w:t>
      </w:r>
      <w:r w:rsidR="00EB6458" w:rsidRPr="005A354F">
        <w:rPr>
          <w:rFonts w:eastAsia="Bosch Office Sans"/>
          <w:iCs/>
          <w:lang w:val="en-US"/>
        </w:rPr>
        <w:t xml:space="preserve">TPSW Capsules provides services to encapsulate a third party software (TPSW) integrated into </w:t>
      </w:r>
      <w:r>
        <w:rPr>
          <w:rFonts w:eastAsia="Bosch Office Sans"/>
          <w:iCs/>
          <w:lang w:val="en-US"/>
        </w:rPr>
        <w:t xml:space="preserve">Gen9.3 </w:t>
      </w:r>
      <w:r w:rsidR="00EB6458" w:rsidRPr="005A354F">
        <w:rPr>
          <w:rFonts w:eastAsia="Bosch Office Sans"/>
          <w:iCs/>
          <w:lang w:val="en-US"/>
        </w:rPr>
        <w:t xml:space="preserve">ESP ECUs </w:t>
      </w:r>
      <w:r w:rsidR="00EB6458">
        <w:rPr>
          <w:rFonts w:eastAsia="Bosch Office Sans"/>
          <w:iCs/>
          <w:lang w:val="en-US"/>
        </w:rPr>
        <w:t>given task scheme i</w:t>
      </w:r>
      <w:r w:rsidR="00EB6458" w:rsidRPr="005A354F">
        <w:rPr>
          <w:rFonts w:eastAsia="Bosch Office Sans"/>
          <w:iCs/>
          <w:lang w:val="en-US"/>
        </w:rPr>
        <w:t>n such a way</w:t>
      </w:r>
      <w:r w:rsidR="00EB6458">
        <w:rPr>
          <w:rFonts w:eastAsia="Bosch Office Sans"/>
          <w:iCs/>
          <w:lang w:val="en-US"/>
        </w:rPr>
        <w:t xml:space="preserve"> that </w:t>
      </w:r>
      <w:r w:rsidR="00EB6458" w:rsidRPr="005A354F">
        <w:rPr>
          <w:rFonts w:eastAsia="Bosch Office Sans"/>
          <w:iCs/>
          <w:lang w:val="en-US"/>
        </w:rPr>
        <w:t xml:space="preserve">memory access </w:t>
      </w:r>
      <w:r w:rsidR="00EB6458">
        <w:rPr>
          <w:rFonts w:eastAsia="Bosch Office Sans"/>
          <w:iCs/>
          <w:lang w:val="en-US"/>
        </w:rPr>
        <w:t>of a TPSW are restricted</w:t>
      </w:r>
      <w:r w:rsidR="00EB6458" w:rsidRPr="005A354F">
        <w:rPr>
          <w:rFonts w:eastAsia="Bosch Office Sans"/>
          <w:iCs/>
          <w:lang w:val="en-US"/>
        </w:rPr>
        <w:t xml:space="preserve">. This is to avoid and detect side effects due to erroneous TPSWs disturbing other SW parts (especially the ESP) by (unintended) manipulating data. </w:t>
      </w:r>
      <w:r w:rsidR="00EB6458">
        <w:rPr>
          <w:rFonts w:eastAsia="Bosch Office Sans"/>
          <w:iCs/>
          <w:lang w:val="en-US"/>
        </w:rPr>
        <w:t>In case a TPSW shows such misbehavior, the TPSW is aborted without affecting the rest of the system. More general speaking,</w:t>
      </w:r>
      <w:r w:rsidR="00EB6458" w:rsidRPr="005A354F">
        <w:rPr>
          <w:rFonts w:eastAsia="Bosch Office Sans"/>
          <w:iCs/>
          <w:lang w:val="en-US"/>
        </w:rPr>
        <w:t xml:space="preserve"> </w:t>
      </w:r>
      <w:r w:rsidR="00EB6458">
        <w:rPr>
          <w:rFonts w:eastAsia="Bosch Office Sans"/>
          <w:iCs/>
          <w:lang w:val="en-US"/>
        </w:rPr>
        <w:t xml:space="preserve">the capsule allows to selectively abort a TPSW that causes CPU exceptions during the TPSW execution. These exceptions are not only raised when the </w:t>
      </w:r>
      <w:r w:rsidR="00EB6458" w:rsidRPr="00C41942">
        <w:rPr>
          <w:rFonts w:eastAsia="Bosch Office Sans"/>
          <w:iCs/>
          <w:szCs w:val="20"/>
          <w:lang w:val="en-US"/>
        </w:rPr>
        <w:t>SW accesses memory not valid for the TPSW but also when an undefined instruction is encounter</w:t>
      </w:r>
      <w:r w:rsidR="00C41942">
        <w:rPr>
          <w:rFonts w:eastAsia="Bosch Office Sans"/>
          <w:iCs/>
          <w:szCs w:val="20"/>
          <w:lang w:val="en-US"/>
        </w:rPr>
        <w:t>ed in the TPSW.</w:t>
      </w:r>
    </w:p>
    <w:p w14:paraId="3E07080C" w14:textId="77777777" w:rsidR="00C41942" w:rsidRPr="00C41942" w:rsidRDefault="00C41942" w:rsidP="00EB6458">
      <w:pPr>
        <w:rPr>
          <w:rFonts w:eastAsia="Bosch Office Sans"/>
          <w:iCs/>
          <w:szCs w:val="20"/>
          <w:lang w:val="en-US"/>
        </w:rPr>
      </w:pPr>
    </w:p>
    <w:p w14:paraId="6156C8B0" w14:textId="77777777" w:rsidR="00EB6458" w:rsidRPr="00C41942" w:rsidRDefault="00480EC7" w:rsidP="00EB6458">
      <w:pPr>
        <w:rPr>
          <w:rFonts w:eastAsia="Bosch Office Sans"/>
          <w:szCs w:val="20"/>
          <w:u w:val="single"/>
          <w:lang w:val="en-US"/>
        </w:rPr>
      </w:pPr>
      <w:r w:rsidRPr="00C41942">
        <w:rPr>
          <w:rFonts w:eastAsia="Bosch Office Sans"/>
          <w:szCs w:val="20"/>
          <w:u w:val="single"/>
          <w:lang w:val="en-US"/>
        </w:rPr>
        <w:t>RB</w:t>
      </w:r>
      <w:r w:rsidR="00EB6458" w:rsidRPr="00C41942">
        <w:rPr>
          <w:rFonts w:eastAsia="Bosch Office Sans"/>
          <w:szCs w:val="20"/>
          <w:u w:val="single"/>
          <w:lang w:val="en-US"/>
        </w:rPr>
        <w:t>TPSW Capsule feature list:</w:t>
      </w:r>
    </w:p>
    <w:p w14:paraId="595DEA3E" w14:textId="77777777" w:rsidR="00EB6458" w:rsidRPr="00C41942" w:rsidRDefault="00EB6458" w:rsidP="00794032">
      <w:pPr>
        <w:numPr>
          <w:ilvl w:val="0"/>
          <w:numId w:val="17"/>
        </w:numPr>
        <w:rPr>
          <w:rFonts w:eastAsia="Bosch Office Sans"/>
          <w:szCs w:val="20"/>
          <w:lang w:val="en-US"/>
        </w:rPr>
      </w:pPr>
      <w:r w:rsidRPr="00C41942">
        <w:rPr>
          <w:rFonts w:eastAsia="Bosch Office Sans"/>
          <w:szCs w:val="20"/>
          <w:lang w:val="en-US"/>
        </w:rPr>
        <w:t xml:space="preserve">Allows a TPSW run in several task </w:t>
      </w:r>
      <w:r w:rsidR="00480EC7" w:rsidRPr="00C41942">
        <w:rPr>
          <w:rFonts w:eastAsia="Bosch Office Sans"/>
          <w:szCs w:val="20"/>
          <w:lang w:val="en-US"/>
        </w:rPr>
        <w:t>and across several cores</w:t>
      </w:r>
    </w:p>
    <w:p w14:paraId="02F0325B" w14:textId="089345C2" w:rsidR="00EB6458" w:rsidRDefault="00EB6458" w:rsidP="00794032">
      <w:pPr>
        <w:numPr>
          <w:ilvl w:val="0"/>
          <w:numId w:val="17"/>
        </w:numPr>
        <w:rPr>
          <w:rFonts w:eastAsia="Bosch Office Sans"/>
          <w:szCs w:val="20"/>
          <w:lang w:val="en-US"/>
        </w:rPr>
      </w:pPr>
      <w:r w:rsidRPr="00C41942">
        <w:rPr>
          <w:rFonts w:eastAsia="Bosch Office Sans"/>
          <w:szCs w:val="20"/>
          <w:lang w:val="en-US"/>
        </w:rPr>
        <w:t xml:space="preserve">Protects RAM areas of Bosch SW, stack, </w:t>
      </w:r>
      <w:r w:rsidR="00C41942">
        <w:rPr>
          <w:rFonts w:eastAsia="Bosch Office Sans"/>
          <w:szCs w:val="20"/>
          <w:lang w:val="en-US"/>
        </w:rPr>
        <w:t>peripherals and peripheral Rams</w:t>
      </w:r>
    </w:p>
    <w:p w14:paraId="03EBCFE5" w14:textId="61D4BD9D" w:rsidR="00C41942" w:rsidRPr="00C41942" w:rsidRDefault="00C41942" w:rsidP="00794032">
      <w:pPr>
        <w:numPr>
          <w:ilvl w:val="0"/>
          <w:numId w:val="17"/>
        </w:numPr>
        <w:rPr>
          <w:rFonts w:eastAsia="Bosch Office Sans"/>
          <w:szCs w:val="20"/>
          <w:lang w:val="en-US"/>
        </w:rPr>
      </w:pPr>
      <w:r>
        <w:rPr>
          <w:rFonts w:eastAsia="Bosch Office Sans"/>
          <w:szCs w:val="20"/>
          <w:lang w:val="en-US"/>
        </w:rPr>
        <w:t>Optionally limits the net runtime execution of a function</w:t>
      </w:r>
      <w:r w:rsidR="006669FC">
        <w:rPr>
          <w:rFonts w:eastAsia="Bosch Office Sans"/>
          <w:szCs w:val="20"/>
          <w:lang w:val="en-US"/>
        </w:rPr>
        <w:t xml:space="preserve"> (active timing protection)</w:t>
      </w:r>
    </w:p>
    <w:p w14:paraId="53C87AC4" w14:textId="77777777" w:rsidR="00EB6458" w:rsidRPr="00C41942" w:rsidRDefault="00EB6458" w:rsidP="00794032">
      <w:pPr>
        <w:numPr>
          <w:ilvl w:val="0"/>
          <w:numId w:val="17"/>
        </w:numPr>
        <w:rPr>
          <w:rFonts w:eastAsia="Bosch Office Sans"/>
          <w:szCs w:val="20"/>
          <w:lang w:val="en-US"/>
        </w:rPr>
      </w:pPr>
      <w:r w:rsidRPr="00C41942">
        <w:rPr>
          <w:rFonts w:eastAsia="Bosch Office Sans"/>
          <w:szCs w:val="20"/>
          <w:lang w:val="en-US"/>
        </w:rPr>
        <w:t>Optimized for interaction on data interface filled before and evaluated after the TPSW execution</w:t>
      </w:r>
    </w:p>
    <w:p w14:paraId="4D1A8367" w14:textId="77777777" w:rsidR="00EB6458" w:rsidRPr="00C41942" w:rsidRDefault="00EB6458" w:rsidP="00794032">
      <w:pPr>
        <w:numPr>
          <w:ilvl w:val="0"/>
          <w:numId w:val="17"/>
        </w:numPr>
        <w:rPr>
          <w:rFonts w:eastAsia="Bosch Office Sans"/>
          <w:szCs w:val="20"/>
          <w:lang w:val="en-US"/>
        </w:rPr>
      </w:pPr>
      <w:r w:rsidRPr="00C41942">
        <w:rPr>
          <w:rFonts w:eastAsia="Bosch Office Sans"/>
          <w:szCs w:val="20"/>
          <w:lang w:val="en-US"/>
        </w:rPr>
        <w:t>Allows a flexible use of different address ranges for third party software on µCs w</w:t>
      </w:r>
      <w:r w:rsidR="00480EC7" w:rsidRPr="00C41942">
        <w:rPr>
          <w:rFonts w:eastAsia="Bosch Office Sans"/>
          <w:szCs w:val="20"/>
          <w:lang w:val="en-US"/>
        </w:rPr>
        <w:t>ith more MPU channels</w:t>
      </w:r>
    </w:p>
    <w:p w14:paraId="0D2FDADE" w14:textId="77777777" w:rsidR="00EB6458" w:rsidRPr="00C41942" w:rsidRDefault="00EB6458" w:rsidP="00794032">
      <w:pPr>
        <w:numPr>
          <w:ilvl w:val="0"/>
          <w:numId w:val="17"/>
        </w:numPr>
        <w:rPr>
          <w:rFonts w:eastAsia="Bosch Office Sans"/>
          <w:szCs w:val="20"/>
          <w:lang w:val="en-US"/>
        </w:rPr>
      </w:pPr>
      <w:r w:rsidRPr="00C41942">
        <w:rPr>
          <w:rFonts w:eastAsia="Bosch Office Sans"/>
          <w:szCs w:val="20"/>
          <w:lang w:val="en-US"/>
        </w:rPr>
        <w:t xml:space="preserve">Allows encapsulation for BSW modules that access hardware </w:t>
      </w:r>
      <w:r w:rsidR="00480EC7" w:rsidRPr="00C41942">
        <w:rPr>
          <w:rFonts w:eastAsia="Bosch Office Sans"/>
          <w:szCs w:val="20"/>
          <w:lang w:val="en-US"/>
        </w:rPr>
        <w:t>peripherals</w:t>
      </w:r>
    </w:p>
    <w:p w14:paraId="7FEC1EF5" w14:textId="77777777" w:rsidR="00EB6458" w:rsidRPr="00C41942" w:rsidRDefault="00EB6458" w:rsidP="00794032">
      <w:pPr>
        <w:numPr>
          <w:ilvl w:val="0"/>
          <w:numId w:val="17"/>
        </w:numPr>
        <w:rPr>
          <w:rFonts w:eastAsia="Bosch Office Sans"/>
          <w:szCs w:val="20"/>
          <w:lang w:val="en-US"/>
        </w:rPr>
      </w:pPr>
      <w:r w:rsidRPr="00C41942">
        <w:rPr>
          <w:rFonts w:eastAsia="Bosch Office Sans"/>
          <w:szCs w:val="20"/>
          <w:lang w:val="en-US"/>
        </w:rPr>
        <w:t>Allows calls of TPSW with function parameters and return values</w:t>
      </w:r>
    </w:p>
    <w:p w14:paraId="206C9292" w14:textId="77777777" w:rsidR="00EB6458" w:rsidRPr="00C41942" w:rsidRDefault="00EB6458" w:rsidP="00794032">
      <w:pPr>
        <w:numPr>
          <w:ilvl w:val="0"/>
          <w:numId w:val="17"/>
        </w:numPr>
        <w:rPr>
          <w:rFonts w:eastAsia="Bosch Office Sans"/>
          <w:szCs w:val="20"/>
          <w:lang w:val="en-US"/>
        </w:rPr>
      </w:pPr>
      <w:r w:rsidRPr="00C41942">
        <w:rPr>
          <w:rFonts w:eastAsia="Bosch Office Sans"/>
          <w:szCs w:val="20"/>
          <w:lang w:val="en-US"/>
        </w:rPr>
        <w:lastRenderedPageBreak/>
        <w:t>Allows functi</w:t>
      </w:r>
      <w:r w:rsidR="00480EC7" w:rsidRPr="00C41942">
        <w:rPr>
          <w:rFonts w:eastAsia="Bosch Office Sans"/>
          <w:szCs w:val="20"/>
          <w:lang w:val="en-US"/>
        </w:rPr>
        <w:t xml:space="preserve">on calls of TPSW to trusted </w:t>
      </w:r>
      <w:r w:rsidRPr="00C41942">
        <w:rPr>
          <w:rFonts w:eastAsia="Bosch Office Sans"/>
          <w:szCs w:val="20"/>
          <w:lang w:val="en-US"/>
        </w:rPr>
        <w:t>code</w:t>
      </w:r>
      <w:r w:rsidR="00480EC7" w:rsidRPr="00C41942">
        <w:rPr>
          <w:rFonts w:eastAsia="Bosch Office Sans"/>
          <w:szCs w:val="20"/>
          <w:lang w:val="en-US"/>
        </w:rPr>
        <w:t xml:space="preserve"> (RB code)</w:t>
      </w:r>
      <w:r w:rsidRPr="00C41942">
        <w:rPr>
          <w:rFonts w:eastAsia="Bosch Office Sans"/>
          <w:szCs w:val="20"/>
          <w:lang w:val="en-US"/>
        </w:rPr>
        <w:t xml:space="preserve"> and between TPSWs with parameters and return values</w:t>
      </w:r>
    </w:p>
    <w:p w14:paraId="003F9E5F" w14:textId="77777777" w:rsidR="00EB6458" w:rsidRPr="00C41942" w:rsidRDefault="00EB6458" w:rsidP="00794032">
      <w:pPr>
        <w:numPr>
          <w:ilvl w:val="0"/>
          <w:numId w:val="17"/>
        </w:numPr>
        <w:rPr>
          <w:rFonts w:eastAsia="Bosch Office Sans"/>
          <w:szCs w:val="20"/>
          <w:lang w:val="en-US"/>
        </w:rPr>
      </w:pPr>
      <w:r w:rsidRPr="00C41942">
        <w:rPr>
          <w:rFonts w:eastAsia="Bosch Office Sans"/>
          <w:szCs w:val="20"/>
          <w:lang w:val="en-US"/>
        </w:rPr>
        <w:t>Allow use of pointers and data buffers as parameters between Bosch and TPSW</w:t>
      </w:r>
    </w:p>
    <w:p w14:paraId="23AB3FE3" w14:textId="77777777" w:rsidR="00EB6458" w:rsidRPr="00C41942" w:rsidRDefault="00EB6458" w:rsidP="00794032">
      <w:pPr>
        <w:numPr>
          <w:ilvl w:val="0"/>
          <w:numId w:val="17"/>
        </w:numPr>
        <w:rPr>
          <w:rFonts w:eastAsia="Bosch Office Sans"/>
          <w:szCs w:val="20"/>
          <w:lang w:val="en-US"/>
        </w:rPr>
      </w:pPr>
      <w:r w:rsidRPr="00C41942">
        <w:rPr>
          <w:rFonts w:eastAsia="Bosch Office Sans"/>
          <w:szCs w:val="20"/>
          <w:lang w:val="en-US"/>
        </w:rPr>
        <w:t xml:space="preserve">Allow TPSW to use interrupt locks </w:t>
      </w:r>
      <w:r w:rsidR="00480EC7" w:rsidRPr="00C41942">
        <w:rPr>
          <w:rFonts w:eastAsia="Bosch Office Sans"/>
          <w:szCs w:val="20"/>
          <w:lang w:val="en-US"/>
        </w:rPr>
        <w:t>and spin locks</w:t>
      </w:r>
    </w:p>
    <w:p w14:paraId="7BBEA2BB" w14:textId="65569942" w:rsidR="00EE5D30" w:rsidRPr="00C41942" w:rsidRDefault="00EE5D30" w:rsidP="00EE5D30">
      <w:pPr>
        <w:numPr>
          <w:ilvl w:val="0"/>
          <w:numId w:val="17"/>
        </w:numPr>
        <w:rPr>
          <w:rFonts w:eastAsia="Bosch Office Sans"/>
          <w:szCs w:val="20"/>
          <w:lang w:val="en-US"/>
        </w:rPr>
      </w:pPr>
      <w:r w:rsidRPr="00C41942">
        <w:rPr>
          <w:rFonts w:eastAsia="Bosch Office Sans"/>
          <w:szCs w:val="20"/>
          <w:lang w:val="en-US"/>
        </w:rPr>
        <w:t>Protects against global pointers corruption</w:t>
      </w:r>
      <w:r w:rsidR="00C70E1C">
        <w:rPr>
          <w:rFonts w:eastAsia="Bosch Office Sans"/>
          <w:szCs w:val="20"/>
          <w:lang w:val="en-US"/>
        </w:rPr>
        <w:t>. A</w:t>
      </w:r>
      <w:r w:rsidRPr="00C41942">
        <w:rPr>
          <w:rFonts w:eastAsia="Bosch Office Sans"/>
          <w:szCs w:val="20"/>
          <w:lang w:val="en-US"/>
        </w:rPr>
        <w:t>t each switch to trusted</w:t>
      </w:r>
      <w:r w:rsidR="00C70E1C">
        <w:rPr>
          <w:rFonts w:eastAsia="Bosch Office Sans"/>
          <w:szCs w:val="20"/>
          <w:lang w:val="en-US"/>
        </w:rPr>
        <w:t xml:space="preserve"> mode or ISR/exception entry</w:t>
      </w:r>
      <w:r w:rsidRPr="00C41942">
        <w:rPr>
          <w:rFonts w:eastAsia="Bosch Office Sans"/>
          <w:szCs w:val="20"/>
          <w:lang w:val="en-US"/>
        </w:rPr>
        <w:t>:</w:t>
      </w:r>
    </w:p>
    <w:p w14:paraId="5B75E228" w14:textId="0EE16A43" w:rsidR="00EE5D30" w:rsidRPr="00C41942" w:rsidRDefault="00C41942" w:rsidP="00EE5D30">
      <w:pPr>
        <w:numPr>
          <w:ilvl w:val="1"/>
          <w:numId w:val="17"/>
        </w:numPr>
        <w:rPr>
          <w:rFonts w:eastAsia="Bosch Office Sans"/>
          <w:szCs w:val="20"/>
          <w:lang w:val="en-US"/>
        </w:rPr>
      </w:pPr>
      <w:r>
        <w:rPr>
          <w:rFonts w:eastAsia="Bosch Office Sans"/>
          <w:szCs w:val="20"/>
          <w:lang w:val="en-US"/>
        </w:rPr>
        <w:t>T</w:t>
      </w:r>
      <w:r w:rsidR="00EE5D30" w:rsidRPr="00C41942">
        <w:rPr>
          <w:rFonts w:eastAsia="Bosch Office Sans"/>
          <w:szCs w:val="20"/>
          <w:lang w:val="en-US"/>
        </w:rPr>
        <w:t>he stack pointer is checked for plausibility</w:t>
      </w:r>
    </w:p>
    <w:p w14:paraId="54720D0B" w14:textId="39E004F5" w:rsidR="00EE5D30" w:rsidRPr="00C41942" w:rsidRDefault="00C41942" w:rsidP="00EE5D30">
      <w:pPr>
        <w:numPr>
          <w:ilvl w:val="1"/>
          <w:numId w:val="17"/>
        </w:numPr>
        <w:rPr>
          <w:rFonts w:eastAsia="Bosch Office Sans"/>
          <w:szCs w:val="20"/>
          <w:lang w:val="en-US"/>
        </w:rPr>
      </w:pPr>
      <w:r w:rsidRPr="00C41942">
        <w:rPr>
          <w:rFonts w:eastAsia="Bosch Office Sans"/>
          <w:szCs w:val="20"/>
          <w:lang w:val="en-US"/>
        </w:rPr>
        <w:t>The</w:t>
      </w:r>
      <w:r w:rsidR="00EE5D30" w:rsidRPr="00C41942">
        <w:rPr>
          <w:rFonts w:eastAsia="Bosch Office Sans"/>
          <w:szCs w:val="20"/>
          <w:lang w:val="en-US"/>
        </w:rPr>
        <w:t xml:space="preserve"> global and text pointers are set to a valid value</w:t>
      </w:r>
    </w:p>
    <w:p w14:paraId="366B4A25" w14:textId="77777777" w:rsidR="00EB6458" w:rsidRPr="005A354F" w:rsidRDefault="00EB6458" w:rsidP="00EB6458">
      <w:pPr>
        <w:rPr>
          <w:rFonts w:eastAsia="Bosch Office Sans"/>
          <w:lang w:val="en-US"/>
        </w:rPr>
      </w:pPr>
    </w:p>
    <w:p w14:paraId="4D083D8A" w14:textId="3F984167" w:rsidR="00EB6458" w:rsidRDefault="00EB6458" w:rsidP="00EB6458">
      <w:pPr>
        <w:pStyle w:val="berschrift2"/>
        <w:tabs>
          <w:tab w:val="clear" w:pos="360"/>
          <w:tab w:val="num" w:pos="576"/>
        </w:tabs>
        <w:ind w:left="576" w:hanging="576"/>
        <w:rPr>
          <w:rFonts w:eastAsia="Bosch Office Sans"/>
          <w:lang w:val="en-US"/>
        </w:rPr>
      </w:pPr>
      <w:bookmarkStart w:id="25" w:name="_Toc324167465"/>
      <w:bookmarkStart w:id="26" w:name="_Toc86823253"/>
      <w:r w:rsidRPr="00432D1D">
        <w:rPr>
          <w:rFonts w:eastAsia="Bosch Office Sans"/>
          <w:lang w:val="en-US"/>
        </w:rPr>
        <w:t>System view</w:t>
      </w:r>
      <w:bookmarkEnd w:id="25"/>
      <w:bookmarkEnd w:id="26"/>
    </w:p>
    <w:p w14:paraId="4F11DF83" w14:textId="77777777" w:rsidR="00C70E1C" w:rsidRPr="00C70E1C" w:rsidRDefault="00C70E1C" w:rsidP="00C70E1C">
      <w:pPr>
        <w:rPr>
          <w:rFonts w:eastAsia="Bosch Office Sans"/>
          <w:lang w:val="en-US" w:eastAsia="en-US"/>
        </w:rPr>
      </w:pPr>
    </w:p>
    <w:p w14:paraId="502DB7A4" w14:textId="2EA8FA19" w:rsidR="00EB6458" w:rsidRPr="00663454" w:rsidRDefault="00EB6458" w:rsidP="00EB6458">
      <w:pPr>
        <w:rPr>
          <w:rFonts w:eastAsia="Bosch Office Sans"/>
          <w:iCs/>
          <w:lang w:val="en-US"/>
        </w:rPr>
      </w:pPr>
      <w:r w:rsidRPr="005A354F">
        <w:rPr>
          <w:rFonts w:eastAsia="Bosch Office Sans"/>
          <w:iCs/>
          <w:lang w:val="en-US"/>
        </w:rPr>
        <w:t xml:space="preserve">TPSW Capsule is services provided by SW group </w:t>
      </w:r>
      <w:r w:rsidR="000525AB">
        <w:rPr>
          <w:rFonts w:eastAsia="Bosch Office Sans"/>
          <w:iCs/>
          <w:lang w:val="en-US"/>
        </w:rPr>
        <w:t>RB</w:t>
      </w:r>
      <w:r w:rsidRPr="005A354F">
        <w:rPr>
          <w:rFonts w:eastAsia="Bosch Office Sans"/>
          <w:iCs/>
          <w:lang w:val="en-US"/>
        </w:rPr>
        <w:t>SYS due to tight interaction with exception handl</w:t>
      </w:r>
      <w:r>
        <w:rPr>
          <w:rFonts w:eastAsia="Bosch Office Sans"/>
          <w:iCs/>
          <w:lang w:val="en-US"/>
        </w:rPr>
        <w:t>ing</w:t>
      </w:r>
      <w:r w:rsidRPr="005A354F">
        <w:rPr>
          <w:rFonts w:eastAsia="Bosch Office Sans"/>
          <w:iCs/>
          <w:lang w:val="en-US"/>
        </w:rPr>
        <w:t xml:space="preserve"> and the OS. A separate design document besides the </w:t>
      </w:r>
      <w:r w:rsidR="000525AB">
        <w:rPr>
          <w:rFonts w:eastAsia="Bosch Office Sans"/>
          <w:iCs/>
          <w:lang w:val="en-US"/>
        </w:rPr>
        <w:t>RB</w:t>
      </w:r>
      <w:r w:rsidRPr="005A354F">
        <w:rPr>
          <w:rFonts w:eastAsia="Bosch Office Sans"/>
          <w:iCs/>
          <w:lang w:val="en-US"/>
        </w:rPr>
        <w:t xml:space="preserve">SYS design document is provided because of the different intended readers (TPSW Capsule is mainly relevant for TPSW integrators) and the fact the TPSW Capsule is an optional feature in the </w:t>
      </w:r>
      <w:r w:rsidR="00BA71AB">
        <w:rPr>
          <w:rFonts w:eastAsia="Bosch Office Sans"/>
          <w:iCs/>
          <w:lang w:val="en-US"/>
        </w:rPr>
        <w:t>E</w:t>
      </w:r>
      <w:r w:rsidRPr="005A354F">
        <w:rPr>
          <w:rFonts w:eastAsia="Bosch Office Sans"/>
          <w:iCs/>
          <w:lang w:val="en-US"/>
        </w:rPr>
        <w:t>SP</w:t>
      </w:r>
      <w:r w:rsidR="00BA71AB">
        <w:rPr>
          <w:rFonts w:eastAsia="Bosch Office Sans"/>
          <w:iCs/>
          <w:lang w:val="en-US"/>
        </w:rPr>
        <w:t xml:space="preserve"> Gen9.3</w:t>
      </w:r>
      <w:r>
        <w:rPr>
          <w:rFonts w:eastAsia="Bosch Office Sans"/>
          <w:iCs/>
          <w:lang w:val="en-US"/>
        </w:rPr>
        <w:t xml:space="preserve"> via the switch </w:t>
      </w:r>
      <w:r w:rsidR="000C7613" w:rsidRPr="00E0774F">
        <w:rPr>
          <w:rFonts w:ascii="Courier New" w:eastAsia="Bosch Office Sans" w:hAnsi="Courier New" w:cs="Courier New"/>
          <w:iCs/>
          <w:lang w:val="en-US"/>
        </w:rPr>
        <w:t>RBFS_TPSWCapsule</w:t>
      </w:r>
      <w:r w:rsidRPr="00E0774F">
        <w:rPr>
          <w:rFonts w:ascii="Courier New" w:eastAsia="Bosch Office Sans" w:hAnsi="Courier New" w:cs="Courier New"/>
          <w:iCs/>
          <w:lang w:val="en-US"/>
        </w:rPr>
        <w:t>_ON/</w:t>
      </w:r>
      <w:r w:rsidR="000116FB" w:rsidRPr="00E0774F">
        <w:rPr>
          <w:rFonts w:ascii="Courier New" w:eastAsia="Bosch Office Sans" w:hAnsi="Courier New" w:cs="Courier New"/>
          <w:iCs/>
          <w:lang w:val="en-US"/>
        </w:rPr>
        <w:t xml:space="preserve"> RBFS_TPSWCapsule</w:t>
      </w:r>
      <w:r w:rsidRPr="00E0774F">
        <w:rPr>
          <w:rFonts w:ascii="Courier New" w:eastAsia="Bosch Office Sans" w:hAnsi="Courier New" w:cs="Courier New"/>
          <w:iCs/>
          <w:lang w:val="en-US"/>
        </w:rPr>
        <w:t>_OFF</w:t>
      </w:r>
      <w:r>
        <w:rPr>
          <w:rFonts w:eastAsia="Bosch Office Sans"/>
          <w:iCs/>
          <w:lang w:val="en-US"/>
        </w:rPr>
        <w:t>.</w:t>
      </w:r>
    </w:p>
    <w:p w14:paraId="04EAE69F" w14:textId="77777777" w:rsidR="00EB6458" w:rsidRPr="00432D1D" w:rsidRDefault="00EB6458" w:rsidP="00EB6458">
      <w:pPr>
        <w:rPr>
          <w:rFonts w:eastAsia="Bosch Office Sans"/>
          <w:lang w:val="en-US"/>
        </w:rPr>
      </w:pPr>
    </w:p>
    <w:p w14:paraId="429E25A6" w14:textId="77777777" w:rsidR="00EB6458" w:rsidRPr="00432D1D" w:rsidRDefault="00EB6458" w:rsidP="00EB6458">
      <w:pPr>
        <w:pStyle w:val="berschrift2"/>
        <w:tabs>
          <w:tab w:val="clear" w:pos="360"/>
          <w:tab w:val="num" w:pos="576"/>
        </w:tabs>
        <w:ind w:left="576" w:hanging="576"/>
        <w:rPr>
          <w:lang w:val="en-US"/>
        </w:rPr>
      </w:pPr>
      <w:bookmarkStart w:id="27" w:name="_Toc324167466"/>
      <w:bookmarkStart w:id="28" w:name="_Toc86823254"/>
      <w:r w:rsidRPr="00432D1D">
        <w:rPr>
          <w:lang w:val="en-US"/>
        </w:rPr>
        <w:t>Reference Documents</w:t>
      </w:r>
      <w:bookmarkEnd w:id="27"/>
      <w:bookmarkEnd w:id="28"/>
    </w:p>
    <w:p w14:paraId="48171A82" w14:textId="35091386" w:rsidR="00EB6458" w:rsidRDefault="003B5C90" w:rsidP="00EB6458">
      <w:pPr>
        <w:pStyle w:val="berschrift3"/>
        <w:tabs>
          <w:tab w:val="clear" w:pos="360"/>
          <w:tab w:val="num" w:pos="720"/>
        </w:tabs>
        <w:ind w:left="720" w:hanging="720"/>
        <w:rPr>
          <w:rFonts w:eastAsia="Bosch Office Sans"/>
          <w:lang w:val="en-US"/>
        </w:rPr>
      </w:pPr>
      <w:bookmarkStart w:id="29" w:name="_Toc324167467"/>
      <w:bookmarkStart w:id="30" w:name="_Toc86823255"/>
      <w:r>
        <w:rPr>
          <w:rFonts w:eastAsia="Bosch Office Sans"/>
          <w:lang w:val="en-US"/>
        </w:rPr>
        <w:t xml:space="preserve">  </w:t>
      </w:r>
      <w:r w:rsidR="00EB6458" w:rsidRPr="00432D1D">
        <w:rPr>
          <w:rFonts w:eastAsia="Bosch Office Sans"/>
          <w:lang w:val="en-US"/>
        </w:rPr>
        <w:t>Development Documents</w:t>
      </w:r>
      <w:bookmarkEnd w:id="29"/>
      <w:bookmarkEnd w:id="30"/>
    </w:p>
    <w:p w14:paraId="237E4E8D" w14:textId="77777777" w:rsidR="00C70E1C" w:rsidRPr="00C70E1C" w:rsidRDefault="00C70E1C" w:rsidP="00C70E1C">
      <w:pPr>
        <w:rPr>
          <w:rFonts w:eastAsia="Bosch Office Sans"/>
          <w:lang w:val="en-US" w:eastAsia="en-US"/>
        </w:rPr>
      </w:pPr>
    </w:p>
    <w:p w14:paraId="3960D8D3" w14:textId="77777777" w:rsidR="00EB6458" w:rsidRPr="00664BC4" w:rsidRDefault="00EB6458" w:rsidP="00EB6458">
      <w:pPr>
        <w:rPr>
          <w:rFonts w:eastAsia="Bosch Office Sans"/>
          <w:i/>
          <w:lang w:val="en-US"/>
        </w:rPr>
      </w:pPr>
      <w:r w:rsidRPr="00664BC4">
        <w:rPr>
          <w:rFonts w:eastAsia="Bosch Office Sans"/>
          <w:b/>
          <w:bCs/>
          <w:i/>
          <w:lang w:val="en-US"/>
        </w:rPr>
        <w:t>Hint:</w:t>
      </w:r>
    </w:p>
    <w:p w14:paraId="536AEA32" w14:textId="77777777" w:rsidR="00EB6458" w:rsidRPr="00664BC4" w:rsidRDefault="00EB6458" w:rsidP="00EB6458">
      <w:pPr>
        <w:rPr>
          <w:rFonts w:eastAsia="Bosch Office Sans"/>
          <w:i/>
          <w:lang w:val="en-US"/>
        </w:rPr>
      </w:pPr>
      <w:r w:rsidRPr="00664BC4">
        <w:rPr>
          <w:rFonts w:eastAsia="Bosch Office Sans"/>
          <w:i/>
          <w:lang w:val="en-US"/>
        </w:rPr>
        <w:t>Link to any further documents that are relevant to this SW group development</w:t>
      </w:r>
    </w:p>
    <w:p w14:paraId="47A76E4F" w14:textId="77777777" w:rsidR="00EB6458" w:rsidRDefault="00EB6458" w:rsidP="00EB6458">
      <w:pPr>
        <w:rPr>
          <w:rFonts w:eastAsia="Bosch Office Sans"/>
          <w:lang w:val="en-US"/>
        </w:rPr>
      </w:pPr>
    </w:p>
    <w:p w14:paraId="7D3FA6FC" w14:textId="77777777" w:rsidR="00EB6458" w:rsidRPr="00432D1D" w:rsidRDefault="00EB6458" w:rsidP="00EB6458">
      <w:pPr>
        <w:rPr>
          <w:rFonts w:eastAsia="Bosch Office Sans"/>
          <w:lang w:val="en-US"/>
        </w:rPr>
      </w:pPr>
    </w:p>
    <w:p w14:paraId="0DF60D08" w14:textId="4750B34E" w:rsidR="00EB6458" w:rsidRDefault="003B5C90" w:rsidP="00EB6458">
      <w:pPr>
        <w:pStyle w:val="berschrift3"/>
        <w:tabs>
          <w:tab w:val="clear" w:pos="360"/>
          <w:tab w:val="num" w:pos="720"/>
        </w:tabs>
        <w:ind w:left="720" w:hanging="720"/>
        <w:rPr>
          <w:rFonts w:eastAsia="Bosch Office Sans"/>
          <w:lang w:val="en-US"/>
        </w:rPr>
      </w:pPr>
      <w:bookmarkStart w:id="31" w:name="_Toc324167468"/>
      <w:bookmarkStart w:id="32" w:name="_Toc86823256"/>
      <w:r>
        <w:rPr>
          <w:rFonts w:eastAsia="Bosch Office Sans"/>
          <w:lang w:val="en-US"/>
        </w:rPr>
        <w:t xml:space="preserve">  </w:t>
      </w:r>
      <w:r w:rsidR="00EB6458" w:rsidRPr="00432D1D">
        <w:rPr>
          <w:rFonts w:eastAsia="Bosch Office Sans"/>
          <w:lang w:val="en-US"/>
        </w:rPr>
        <w:t>Other Documents</w:t>
      </w:r>
      <w:bookmarkEnd w:id="31"/>
      <w:bookmarkEnd w:id="32"/>
    </w:p>
    <w:p w14:paraId="355A2FD4" w14:textId="77777777" w:rsidR="00C70E1C" w:rsidRPr="00C70E1C" w:rsidRDefault="00C70E1C" w:rsidP="00C70E1C">
      <w:pPr>
        <w:rPr>
          <w:rFonts w:eastAsia="Bosch Office Sans"/>
          <w:lang w:val="en-US" w:eastAsia="en-US"/>
        </w:rPr>
      </w:pPr>
    </w:p>
    <w:p w14:paraId="335EAC92" w14:textId="41AAA22B" w:rsidR="00EB6458" w:rsidRPr="0082033F" w:rsidRDefault="000525AB" w:rsidP="00EB6458">
      <w:pPr>
        <w:rPr>
          <w:rFonts w:eastAsia="Bosch Office Sans"/>
          <w:iCs/>
          <w:lang w:val="en-US"/>
        </w:rPr>
      </w:pPr>
      <w:r>
        <w:rPr>
          <w:rFonts w:eastAsia="Bosch Office Sans"/>
          <w:iCs/>
          <w:lang w:val="en-US"/>
        </w:rPr>
        <w:t>RB</w:t>
      </w:r>
      <w:r w:rsidR="00EB6458">
        <w:rPr>
          <w:rFonts w:eastAsia="Bosch Office Sans"/>
          <w:iCs/>
          <w:lang w:val="en-US"/>
        </w:rPr>
        <w:t xml:space="preserve">SYS design document attached to </w:t>
      </w:r>
      <w:r>
        <w:rPr>
          <w:rFonts w:eastAsia="Bosch Office Sans"/>
          <w:iCs/>
          <w:lang w:val="en-US"/>
        </w:rPr>
        <w:t>RB</w:t>
      </w:r>
      <w:r w:rsidR="00EB6458">
        <w:rPr>
          <w:rFonts w:eastAsia="Bosch Office Sans"/>
          <w:iCs/>
          <w:lang w:val="en-US"/>
        </w:rPr>
        <w:t>SYS SW group.</w:t>
      </w:r>
    </w:p>
    <w:p w14:paraId="520F2D83" w14:textId="77777777" w:rsidR="00EB6458" w:rsidRPr="00432D1D" w:rsidRDefault="00EB6458" w:rsidP="00EB6458">
      <w:pPr>
        <w:rPr>
          <w:rFonts w:eastAsia="Bosch Office Sans"/>
          <w:lang w:val="en-US"/>
        </w:rPr>
      </w:pPr>
    </w:p>
    <w:p w14:paraId="2B51D794" w14:textId="46F00323" w:rsidR="00EB6458" w:rsidRDefault="00EB6458" w:rsidP="00EB6458">
      <w:pPr>
        <w:pStyle w:val="berschrift1"/>
        <w:tabs>
          <w:tab w:val="clear" w:pos="360"/>
          <w:tab w:val="num" w:pos="432"/>
        </w:tabs>
        <w:ind w:left="432" w:hanging="432"/>
        <w:rPr>
          <w:rFonts w:eastAsia="Bosch Office Sans"/>
          <w:lang w:val="en-US"/>
        </w:rPr>
      </w:pPr>
      <w:r w:rsidRPr="00432D1D">
        <w:rPr>
          <w:rFonts w:eastAsia="Bosch Office Sans"/>
          <w:lang w:val="en-US"/>
        </w:rPr>
        <w:br w:type="page"/>
      </w:r>
      <w:bookmarkStart w:id="33" w:name="_Toc324167469"/>
      <w:bookmarkStart w:id="34" w:name="_Toc86823257"/>
      <w:r w:rsidRPr="00432D1D">
        <w:rPr>
          <w:rFonts w:eastAsia="Bosch Office Sans"/>
          <w:lang w:val="en-US"/>
        </w:rPr>
        <w:lastRenderedPageBreak/>
        <w:t>INTERFACE TO THE OUTSIDE</w:t>
      </w:r>
      <w:bookmarkEnd w:id="33"/>
      <w:bookmarkEnd w:id="34"/>
    </w:p>
    <w:p w14:paraId="00B5242B" w14:textId="77777777" w:rsidR="00C70E1C" w:rsidRPr="00C70E1C" w:rsidRDefault="00C70E1C" w:rsidP="00C70E1C">
      <w:pPr>
        <w:rPr>
          <w:rFonts w:eastAsia="Bosch Office Sans"/>
          <w:lang w:val="en-US" w:eastAsia="en-US"/>
        </w:rPr>
      </w:pPr>
    </w:p>
    <w:p w14:paraId="7DC80C33" w14:textId="40393FEA" w:rsidR="00EB6458" w:rsidRDefault="00EB6458" w:rsidP="00EB6458">
      <w:pPr>
        <w:rPr>
          <w:rFonts w:eastAsia="Bosch Office Sans"/>
          <w:iCs/>
          <w:lang w:val="en-US"/>
        </w:rPr>
      </w:pPr>
      <w:r>
        <w:rPr>
          <w:rFonts w:eastAsia="Bosch Office Sans"/>
          <w:iCs/>
          <w:lang w:val="en-US"/>
        </w:rPr>
        <w:t xml:space="preserve">Important external interfaces of the TPSW Capsule are for static configuration/integration of a TPSW into ESP. Therefore this chapter also comprises the integration guide. </w:t>
      </w:r>
    </w:p>
    <w:p w14:paraId="6F55D9FC" w14:textId="77777777" w:rsidR="00C70E1C" w:rsidRDefault="00C70E1C" w:rsidP="00EB6458">
      <w:pPr>
        <w:rPr>
          <w:rFonts w:eastAsia="Bosch Office Sans"/>
          <w:iCs/>
          <w:lang w:val="en-US"/>
        </w:rPr>
      </w:pPr>
    </w:p>
    <w:p w14:paraId="7E88ECA5" w14:textId="77777777" w:rsidR="00EB6458" w:rsidRDefault="00EB6458" w:rsidP="00EB6458">
      <w:pPr>
        <w:pStyle w:val="berschrift2"/>
        <w:tabs>
          <w:tab w:val="clear" w:pos="360"/>
          <w:tab w:val="num" w:pos="576"/>
        </w:tabs>
        <w:ind w:left="576" w:hanging="576"/>
        <w:rPr>
          <w:rFonts w:eastAsia="Bosch Office Sans"/>
          <w:lang w:val="en-US"/>
        </w:rPr>
      </w:pPr>
      <w:bookmarkStart w:id="35" w:name="_Toc324167470"/>
      <w:bookmarkStart w:id="36" w:name="_Toc86823258"/>
      <w:r>
        <w:rPr>
          <w:rFonts w:eastAsia="Bosch Office Sans"/>
          <w:lang w:val="en-US"/>
        </w:rPr>
        <w:t xml:space="preserve">TPSW integration into ESP </w:t>
      </w:r>
      <w:bookmarkEnd w:id="35"/>
      <w:r w:rsidR="00A2181C">
        <w:rPr>
          <w:rFonts w:eastAsia="Bosch Office Sans"/>
          <w:lang w:val="en-US"/>
        </w:rPr>
        <w:t>Gen9.3</w:t>
      </w:r>
      <w:bookmarkEnd w:id="36"/>
    </w:p>
    <w:p w14:paraId="65EB7A56" w14:textId="30E41238" w:rsidR="00EB6458" w:rsidRDefault="003B5C90" w:rsidP="00EB6458">
      <w:pPr>
        <w:pStyle w:val="berschrift3"/>
        <w:tabs>
          <w:tab w:val="clear" w:pos="360"/>
          <w:tab w:val="num" w:pos="720"/>
        </w:tabs>
        <w:ind w:left="720" w:hanging="720"/>
        <w:rPr>
          <w:rFonts w:eastAsia="Bosch Office Sans"/>
          <w:lang w:val="en-US"/>
        </w:rPr>
      </w:pPr>
      <w:bookmarkStart w:id="37" w:name="_Toc324167471"/>
      <w:bookmarkStart w:id="38" w:name="_Toc86823259"/>
      <w:r>
        <w:rPr>
          <w:rFonts w:eastAsia="Bosch Office Sans"/>
          <w:lang w:val="en-US"/>
        </w:rPr>
        <w:t xml:space="preserve">  </w:t>
      </w:r>
      <w:r w:rsidR="00EB6458">
        <w:rPr>
          <w:rFonts w:eastAsia="Bosch Office Sans"/>
          <w:lang w:val="en-US"/>
        </w:rPr>
        <w:t>Integration concept: TPSW specific Wrapper</w:t>
      </w:r>
      <w:bookmarkEnd w:id="37"/>
      <w:bookmarkEnd w:id="38"/>
    </w:p>
    <w:p w14:paraId="7FA3B8A8" w14:textId="77777777" w:rsidR="00C70E1C" w:rsidRPr="00C70E1C" w:rsidRDefault="00C70E1C" w:rsidP="00C70E1C">
      <w:pPr>
        <w:rPr>
          <w:rFonts w:eastAsia="Bosch Office Sans"/>
          <w:lang w:val="en-US" w:eastAsia="en-US"/>
        </w:rPr>
      </w:pPr>
    </w:p>
    <w:p w14:paraId="15C133F3" w14:textId="77777777" w:rsidR="00EB6458" w:rsidRDefault="00EB6458" w:rsidP="00EB6458">
      <w:pPr>
        <w:rPr>
          <w:rFonts w:eastAsia="Bosch Office Sans"/>
          <w:szCs w:val="20"/>
          <w:lang w:val="en-US"/>
        </w:rPr>
      </w:pPr>
      <w:r w:rsidRPr="00E7265E">
        <w:rPr>
          <w:rFonts w:eastAsia="Bosch Office Sans"/>
          <w:szCs w:val="20"/>
          <w:lang w:val="en-US"/>
        </w:rPr>
        <w:t xml:space="preserve">The interacting between a TPSW in the ESP is assumed to be handled by a wrapper. </w:t>
      </w:r>
      <w:r>
        <w:rPr>
          <w:rFonts w:eastAsia="Bosch Office Sans"/>
          <w:szCs w:val="20"/>
          <w:lang w:val="en-US"/>
        </w:rPr>
        <w:t>The wrapper is a pie</w:t>
      </w:r>
      <w:r w:rsidRPr="00E7265E">
        <w:rPr>
          <w:rFonts w:eastAsia="Bosch Office Sans"/>
          <w:szCs w:val="20"/>
          <w:lang w:val="en-US"/>
        </w:rPr>
        <w:t xml:space="preserve">ce of </w:t>
      </w:r>
      <w:r w:rsidRPr="00021CF0">
        <w:rPr>
          <w:rFonts w:eastAsia="Bosch Office Sans"/>
          <w:szCs w:val="20"/>
          <w:u w:val="single"/>
          <w:lang w:val="en-US"/>
        </w:rPr>
        <w:t>TPSW specific Bosch code</w:t>
      </w:r>
      <w:r>
        <w:rPr>
          <w:rFonts w:eastAsia="Bosch Office Sans"/>
          <w:szCs w:val="20"/>
          <w:lang w:val="en-US"/>
        </w:rPr>
        <w:t xml:space="preserve"> that calls the TPSW and uses the TPSW framework. In general, an interaction between TPSW and Bosch can occur at any function call signature with the new TPSW framework. </w:t>
      </w:r>
    </w:p>
    <w:p w14:paraId="2FF2AAAC" w14:textId="77777777" w:rsidR="00EB6458" w:rsidRDefault="00EB6458" w:rsidP="00EB6458">
      <w:pPr>
        <w:rPr>
          <w:rFonts w:eastAsia="Bosch Office Sans"/>
          <w:szCs w:val="20"/>
          <w:lang w:val="en-US"/>
        </w:rPr>
      </w:pPr>
      <w:r>
        <w:rPr>
          <w:rFonts w:eastAsia="Bosch Office Sans"/>
          <w:szCs w:val="20"/>
          <w:lang w:val="en-US"/>
        </w:rPr>
        <w:t xml:space="preserve">Ideally (runtime efficient) is a wrapper approach </w:t>
      </w:r>
      <w:r w:rsidRPr="00E7265E">
        <w:rPr>
          <w:rFonts w:eastAsia="Bosch Office Sans"/>
          <w:szCs w:val="20"/>
          <w:lang w:val="en-US"/>
        </w:rPr>
        <w:t xml:space="preserve">that collects data for and from the TPSW, performs data </w:t>
      </w:r>
      <w:r>
        <w:rPr>
          <w:rFonts w:eastAsia="Bosch Office Sans"/>
          <w:szCs w:val="20"/>
          <w:lang w:val="en-US"/>
        </w:rPr>
        <w:t>pre and post processing</w:t>
      </w:r>
      <w:r w:rsidRPr="00E7265E">
        <w:rPr>
          <w:rFonts w:eastAsia="Bosch Office Sans"/>
          <w:szCs w:val="20"/>
          <w:lang w:val="en-US"/>
        </w:rPr>
        <w:t xml:space="preserve">, potential sanity checks </w:t>
      </w:r>
      <w:r>
        <w:rPr>
          <w:rFonts w:eastAsia="Bosch Office Sans"/>
          <w:szCs w:val="20"/>
          <w:lang w:val="en-US"/>
        </w:rPr>
        <w:t xml:space="preserve">of TPSW data </w:t>
      </w:r>
      <w:r w:rsidRPr="00E7265E">
        <w:rPr>
          <w:rFonts w:eastAsia="Bosch Office Sans"/>
          <w:szCs w:val="20"/>
          <w:lang w:val="en-US"/>
        </w:rPr>
        <w:t xml:space="preserve">and calls the TPSW’s API </w:t>
      </w:r>
      <w:r>
        <w:rPr>
          <w:rFonts w:eastAsia="Bosch Office Sans"/>
          <w:szCs w:val="20"/>
          <w:lang w:val="en-US"/>
        </w:rPr>
        <w:t>as void-void at a specific point in time</w:t>
      </w:r>
      <w:r w:rsidR="009E36E8">
        <w:rPr>
          <w:rFonts w:eastAsia="Bosch Office Sans"/>
          <w:szCs w:val="20"/>
          <w:lang w:val="en-US"/>
        </w:rPr>
        <w:t xml:space="preserve"> (see also </w:t>
      </w:r>
      <w:r w:rsidR="00D96497">
        <w:fldChar w:fldCharType="begin"/>
      </w:r>
      <w:r w:rsidR="00D96497">
        <w:instrText xml:space="preserve"> REF _Ref412033413 \h  \* MERGEFORMAT </w:instrText>
      </w:r>
      <w:r w:rsidR="00D96497">
        <w:fldChar w:fldCharType="separate"/>
      </w:r>
      <w:r w:rsidR="009E36E8" w:rsidRPr="009E36E8">
        <w:rPr>
          <w:szCs w:val="20"/>
          <w:u w:val="single"/>
        </w:rPr>
        <w:t xml:space="preserve">Abbildung </w:t>
      </w:r>
      <w:r w:rsidR="009E36E8" w:rsidRPr="009E36E8">
        <w:rPr>
          <w:noProof/>
          <w:szCs w:val="20"/>
          <w:u w:val="single"/>
        </w:rPr>
        <w:t>1</w:t>
      </w:r>
      <w:r w:rsidR="009E36E8" w:rsidRPr="009E36E8">
        <w:rPr>
          <w:szCs w:val="20"/>
          <w:u w:val="single"/>
        </w:rPr>
        <w:t>:</w:t>
      </w:r>
      <w:r w:rsidR="009E36E8" w:rsidRPr="009E36E8">
        <w:rPr>
          <w:rFonts w:eastAsia="Bosch Office Sans"/>
          <w:szCs w:val="20"/>
          <w:u w:val="single"/>
          <w:lang w:val="en-US"/>
        </w:rPr>
        <w:t xml:space="preserve"> Schematic RAM layout for TPSW capsule: Especially use case: pure data capsule</w:t>
      </w:r>
      <w:r w:rsidR="00D96497">
        <w:fldChar w:fldCharType="end"/>
      </w:r>
      <w:r w:rsidR="009E36E8">
        <w:rPr>
          <w:rFonts w:eastAsia="Bosch Office Sans"/>
          <w:szCs w:val="20"/>
          <w:lang w:val="en-US"/>
        </w:rPr>
        <w:t xml:space="preserve"> and </w:t>
      </w:r>
      <w:r w:rsidR="00D96497">
        <w:fldChar w:fldCharType="begin"/>
      </w:r>
      <w:r w:rsidR="00D96497">
        <w:instrText xml:space="preserve"> REF _Ref412033423 \h  \* MERGEFORMAT </w:instrText>
      </w:r>
      <w:r w:rsidR="00D96497">
        <w:fldChar w:fldCharType="separate"/>
      </w:r>
      <w:r w:rsidR="009E36E8" w:rsidRPr="009E36E8">
        <w:rPr>
          <w:szCs w:val="20"/>
          <w:u w:val="single"/>
        </w:rPr>
        <w:t xml:space="preserve">Abbildung </w:t>
      </w:r>
      <w:r w:rsidR="009E36E8" w:rsidRPr="009E36E8">
        <w:rPr>
          <w:noProof/>
          <w:szCs w:val="20"/>
          <w:u w:val="single"/>
        </w:rPr>
        <w:t>2</w:t>
      </w:r>
      <w:r w:rsidR="009E36E8" w:rsidRPr="009E36E8">
        <w:rPr>
          <w:szCs w:val="20"/>
          <w:u w:val="single"/>
        </w:rPr>
        <w:t>: Flow of a TPSW call with Bosch wrapper</w:t>
      </w:r>
      <w:r w:rsidR="00D96497">
        <w:fldChar w:fldCharType="end"/>
      </w:r>
      <w:r w:rsidR="009E36E8">
        <w:rPr>
          <w:rFonts w:eastAsia="Bosch Office Sans"/>
          <w:szCs w:val="20"/>
          <w:lang w:val="en-US"/>
        </w:rPr>
        <w:t>)</w:t>
      </w:r>
      <w:r>
        <w:rPr>
          <w:rFonts w:eastAsia="Bosch Office Sans"/>
          <w:szCs w:val="20"/>
          <w:lang w:val="en-US"/>
        </w:rPr>
        <w:t xml:space="preserve">. </w:t>
      </w:r>
      <w:r w:rsidRPr="00E7265E">
        <w:rPr>
          <w:rFonts w:eastAsia="Bosch Office Sans"/>
          <w:szCs w:val="20"/>
          <w:lang w:val="en-US"/>
        </w:rPr>
        <w:t xml:space="preserve"> </w:t>
      </w:r>
      <w:r>
        <w:rPr>
          <w:rFonts w:eastAsia="Bosch Office Sans"/>
          <w:szCs w:val="20"/>
          <w:lang w:val="en-US"/>
        </w:rPr>
        <w:t>This is called a pure data capsule and general approach of the old TPSW framework. But because TPSW APIs can have other signature than void-void and might require calls to ESP code during runtime, the TPSW framework is more flexible now.</w:t>
      </w:r>
    </w:p>
    <w:p w14:paraId="0B8A6792" w14:textId="77777777" w:rsidR="00EB6458" w:rsidRDefault="00EB6458" w:rsidP="00EB6458">
      <w:pPr>
        <w:rPr>
          <w:rFonts w:eastAsia="Bosch Office Sans"/>
          <w:szCs w:val="20"/>
          <w:lang w:val="en-US"/>
        </w:rPr>
      </w:pPr>
      <w:r w:rsidRPr="00E7265E">
        <w:rPr>
          <w:rFonts w:eastAsia="Bosch Office Sans"/>
          <w:szCs w:val="20"/>
          <w:lang w:val="en-US"/>
        </w:rPr>
        <w:t xml:space="preserve">The TPSW capsule provided with this document gives generic services for TPSW encapsulation for memory protection </w:t>
      </w:r>
      <w:r>
        <w:rPr>
          <w:rFonts w:eastAsia="Bosch Office Sans"/>
          <w:szCs w:val="20"/>
          <w:lang w:val="en-US"/>
        </w:rPr>
        <w:t xml:space="preserve">to be </w:t>
      </w:r>
      <w:r w:rsidRPr="00E7265E">
        <w:rPr>
          <w:rFonts w:eastAsia="Bosch Office Sans"/>
          <w:szCs w:val="20"/>
          <w:lang w:val="en-US"/>
        </w:rPr>
        <w:t xml:space="preserve">used by such a </w:t>
      </w:r>
      <w:r>
        <w:rPr>
          <w:rFonts w:eastAsia="Bosch Office Sans"/>
          <w:szCs w:val="20"/>
          <w:lang w:val="en-US"/>
        </w:rPr>
        <w:t xml:space="preserve">TPSW specific </w:t>
      </w:r>
      <w:r w:rsidRPr="00E7265E">
        <w:rPr>
          <w:rFonts w:eastAsia="Bosch Office Sans"/>
          <w:szCs w:val="20"/>
          <w:lang w:val="en-US"/>
        </w:rPr>
        <w:t>wrapper</w:t>
      </w:r>
      <w:r>
        <w:rPr>
          <w:rFonts w:eastAsia="Bosch Office Sans"/>
          <w:szCs w:val="20"/>
          <w:lang w:val="en-US"/>
        </w:rPr>
        <w:t xml:space="preserve"> code</w:t>
      </w:r>
      <w:r w:rsidRPr="00E7265E">
        <w:rPr>
          <w:rFonts w:eastAsia="Bosch Office Sans"/>
          <w:szCs w:val="20"/>
          <w:lang w:val="en-US"/>
        </w:rPr>
        <w:t xml:space="preserve">. As the TPSW specific Bosch wrapper is considered to be trusted/high privileged in the terms of the TPSW capsule, it may access all data of the system (just like other Bosch code). With the use of the TPSW capsule the wrapper is responsible to define the point in the program flow where the </w:t>
      </w:r>
      <w:r>
        <w:rPr>
          <w:rFonts w:eastAsia="Bosch Office Sans"/>
          <w:szCs w:val="20"/>
          <w:lang w:val="en-US"/>
        </w:rPr>
        <w:t xml:space="preserve">TPSW is called i.e. the </w:t>
      </w:r>
      <w:r w:rsidRPr="00E7265E">
        <w:rPr>
          <w:rFonts w:eastAsia="Bosch Office Sans"/>
          <w:szCs w:val="20"/>
          <w:lang w:val="en-US"/>
        </w:rPr>
        <w:t xml:space="preserve">capsule </w:t>
      </w:r>
      <w:r>
        <w:rPr>
          <w:rFonts w:eastAsia="Bosch Office Sans"/>
          <w:szCs w:val="20"/>
          <w:lang w:val="en-US"/>
        </w:rPr>
        <w:t>(</w:t>
      </w:r>
      <w:r w:rsidRPr="00E7265E">
        <w:rPr>
          <w:rFonts w:eastAsia="Bosch Office Sans"/>
          <w:szCs w:val="20"/>
          <w:lang w:val="en-US"/>
        </w:rPr>
        <w:t>the memory protection</w:t>
      </w:r>
      <w:r>
        <w:rPr>
          <w:rFonts w:eastAsia="Bosch Office Sans"/>
          <w:szCs w:val="20"/>
          <w:lang w:val="en-US"/>
        </w:rPr>
        <w:t>)</w:t>
      </w:r>
      <w:r w:rsidRPr="00E7265E">
        <w:rPr>
          <w:rFonts w:eastAsia="Bosch Office Sans"/>
          <w:szCs w:val="20"/>
          <w:lang w:val="en-US"/>
        </w:rPr>
        <w:t xml:space="preserve"> becomes active</w:t>
      </w:r>
      <w:r>
        <w:rPr>
          <w:rFonts w:eastAsia="Bosch Office Sans"/>
          <w:szCs w:val="20"/>
          <w:lang w:val="en-US"/>
        </w:rPr>
        <w:t xml:space="preserve"> and which APIs from TPSW to ESP and between TPSWs are allowed</w:t>
      </w:r>
      <w:r w:rsidRPr="00E7265E">
        <w:rPr>
          <w:rFonts w:eastAsia="Bosch Office Sans"/>
          <w:szCs w:val="20"/>
          <w:lang w:val="en-US"/>
        </w:rPr>
        <w:t xml:space="preserve">. </w:t>
      </w:r>
      <w:r>
        <w:rPr>
          <w:rFonts w:eastAsia="Bosch Office Sans"/>
          <w:szCs w:val="20"/>
          <w:lang w:val="en-US"/>
        </w:rPr>
        <w:t xml:space="preserve">When the protection is active, only defined memory ranges become accessible, especially write access are restricted to a RAM window.  The wrapper has to define the APIs and the memory ranges and the contents of this RAM window (via </w:t>
      </w:r>
      <w:r w:rsidR="00456CFF">
        <w:rPr>
          <w:rFonts w:eastAsia="Bosch Office Sans"/>
          <w:szCs w:val="20"/>
          <w:lang w:val="en-US"/>
        </w:rPr>
        <w:t>linker file</w:t>
      </w:r>
      <w:r>
        <w:rPr>
          <w:rFonts w:eastAsia="Bosch Office Sans"/>
          <w:szCs w:val="20"/>
          <w:lang w:val="en-US"/>
        </w:rPr>
        <w:t xml:space="preserve">, see below). So the wrapper is responsible </w:t>
      </w:r>
      <w:r w:rsidR="00456CFF">
        <w:rPr>
          <w:rFonts w:eastAsia="Bosch Office Sans"/>
          <w:szCs w:val="20"/>
          <w:lang w:val="en-US"/>
        </w:rPr>
        <w:t>that capsule</w:t>
      </w:r>
      <w:r>
        <w:rPr>
          <w:rFonts w:eastAsia="Bosch Office Sans"/>
          <w:szCs w:val="20"/>
          <w:lang w:val="en-US"/>
        </w:rPr>
        <w:t xml:space="preserve"> </w:t>
      </w:r>
      <w:r w:rsidR="00456CFF">
        <w:rPr>
          <w:rFonts w:eastAsia="Bosch Office Sans"/>
          <w:szCs w:val="20"/>
          <w:lang w:val="en-US"/>
        </w:rPr>
        <w:t>of the</w:t>
      </w:r>
      <w:r>
        <w:rPr>
          <w:rFonts w:eastAsia="Bosch Office Sans"/>
          <w:szCs w:val="20"/>
          <w:lang w:val="en-US"/>
        </w:rPr>
        <w:t xml:space="preserve"> TPSW is complete in three aspects: </w:t>
      </w:r>
    </w:p>
    <w:p w14:paraId="57B412C5" w14:textId="77777777" w:rsidR="00EB6458" w:rsidRDefault="00EB6458" w:rsidP="00794032">
      <w:pPr>
        <w:numPr>
          <w:ilvl w:val="0"/>
          <w:numId w:val="15"/>
        </w:numPr>
        <w:rPr>
          <w:rFonts w:eastAsia="Bosch Office Sans"/>
          <w:szCs w:val="20"/>
          <w:lang w:val="en-US"/>
        </w:rPr>
      </w:pPr>
      <w:r>
        <w:rPr>
          <w:rFonts w:eastAsia="Bosch Office Sans"/>
          <w:szCs w:val="20"/>
          <w:lang w:val="en-US"/>
        </w:rPr>
        <w:t>The memory map for the TPSW is set up correctly. I.e. the TPSW may read all flash and RAM and may not write RAM data outside the capsule legally because the TPSW would be aborted unintended in that case. It may only access (r/w) of peripherals explicitly allowed in the TPSW wrapper configuration</w:t>
      </w:r>
      <w:r w:rsidR="00456CFF">
        <w:rPr>
          <w:rFonts w:eastAsia="Bosch Office Sans"/>
          <w:szCs w:val="20"/>
          <w:lang w:val="en-US"/>
        </w:rPr>
        <w:t>.</w:t>
      </w:r>
    </w:p>
    <w:p w14:paraId="3240FB64" w14:textId="77777777" w:rsidR="00EB6458" w:rsidRDefault="00EB6458" w:rsidP="00794032">
      <w:pPr>
        <w:numPr>
          <w:ilvl w:val="0"/>
          <w:numId w:val="15"/>
        </w:numPr>
        <w:rPr>
          <w:rFonts w:eastAsia="Bosch Office Sans"/>
          <w:szCs w:val="20"/>
          <w:lang w:val="en-US"/>
        </w:rPr>
      </w:pPr>
      <w:r>
        <w:rPr>
          <w:rFonts w:eastAsia="Bosch Office Sans"/>
          <w:szCs w:val="20"/>
          <w:lang w:val="en-US"/>
        </w:rPr>
        <w:lastRenderedPageBreak/>
        <w:t xml:space="preserve">Data within the capsule (especially buffers that might be allocated by the wrapper in the capsule to allow data exchange between the ESP and the TPSW) may not contain critical data in the sense that </w:t>
      </w:r>
      <w:r w:rsidR="00456CFF">
        <w:rPr>
          <w:rFonts w:eastAsia="Bosch Office Sans"/>
          <w:szCs w:val="20"/>
          <w:lang w:val="en-US"/>
        </w:rPr>
        <w:t>an</w:t>
      </w:r>
      <w:r>
        <w:rPr>
          <w:rFonts w:eastAsia="Bosch Office Sans"/>
          <w:szCs w:val="20"/>
          <w:lang w:val="en-US"/>
        </w:rPr>
        <w:t xml:space="preserve"> accidental manipulation of that data by the TPSW affects the ESP afterwards. Furthermore, data used in trusted ESP code afterwards has to plausibilized after a TPSW call</w:t>
      </w:r>
      <w:r w:rsidR="00456CFF">
        <w:rPr>
          <w:rFonts w:eastAsia="Bosch Office Sans"/>
          <w:szCs w:val="20"/>
          <w:lang w:val="en-US"/>
        </w:rPr>
        <w:t xml:space="preserve"> by the user</w:t>
      </w:r>
      <w:r>
        <w:rPr>
          <w:rFonts w:eastAsia="Bosch Office Sans"/>
          <w:szCs w:val="20"/>
          <w:lang w:val="en-US"/>
        </w:rPr>
        <w:t>.</w:t>
      </w:r>
    </w:p>
    <w:p w14:paraId="01F8ED6B" w14:textId="77777777" w:rsidR="00EB6458" w:rsidRDefault="00EB6458" w:rsidP="00794032">
      <w:pPr>
        <w:numPr>
          <w:ilvl w:val="0"/>
          <w:numId w:val="15"/>
        </w:numPr>
        <w:rPr>
          <w:rFonts w:eastAsia="Bosch Office Sans"/>
          <w:szCs w:val="20"/>
          <w:lang w:val="en-US"/>
        </w:rPr>
      </w:pPr>
      <w:r>
        <w:rPr>
          <w:rFonts w:eastAsia="Bosch Office Sans"/>
          <w:szCs w:val="20"/>
          <w:lang w:val="en-US"/>
        </w:rPr>
        <w:t xml:space="preserve">Allowed function calls between TPSW and ESP (and between TPSWs) have to be configured (defined and declared) correctly in the TPSW framework. Plausibility checks for correct contents of parameters and return values are added where required.    </w:t>
      </w:r>
    </w:p>
    <w:p w14:paraId="45B8DD4A" w14:textId="77777777" w:rsidR="00EB6458" w:rsidRDefault="00EB6458" w:rsidP="00EB6458">
      <w:pPr>
        <w:rPr>
          <w:ins w:id="39" w:author="Markus Zetlmeisl" w:date="2012-05-08T15:59:00Z"/>
          <w:rFonts w:eastAsia="Bosch Office Sans"/>
          <w:szCs w:val="20"/>
          <w:lang w:val="en-US"/>
        </w:rPr>
      </w:pPr>
    </w:p>
    <w:p w14:paraId="600E3B4C" w14:textId="77777777" w:rsidR="00EB6458" w:rsidRDefault="00EB6458" w:rsidP="00EB6458">
      <w:pPr>
        <w:rPr>
          <w:rFonts w:eastAsia="Bosch Office Sans"/>
          <w:szCs w:val="20"/>
          <w:lang w:val="en-US"/>
        </w:rPr>
      </w:pPr>
      <w:r w:rsidRPr="00E7265E">
        <w:rPr>
          <w:rFonts w:eastAsia="Bosch Office Sans"/>
          <w:szCs w:val="20"/>
          <w:lang w:val="en-US"/>
        </w:rPr>
        <w:t xml:space="preserve">This requires some design step that has to be done with knowledge of the TPSW’s interfaces. </w:t>
      </w:r>
    </w:p>
    <w:p w14:paraId="1D05B42B" w14:textId="77777777" w:rsidR="00EB6458" w:rsidRDefault="00EB6458" w:rsidP="00EB6458">
      <w:pPr>
        <w:rPr>
          <w:rFonts w:ascii="Courier New" w:eastAsia="Bosch Office Sans" w:hAnsi="Courier New" w:cs="Courier New"/>
          <w:szCs w:val="20"/>
          <w:lang w:val="en-US"/>
        </w:rPr>
      </w:pPr>
      <w:r>
        <w:rPr>
          <w:rFonts w:eastAsia="Bosch Office Sans"/>
          <w:szCs w:val="20"/>
          <w:lang w:val="en-US"/>
        </w:rPr>
        <w:t>All</w:t>
      </w:r>
      <w:r w:rsidR="009E36E8">
        <w:rPr>
          <w:rFonts w:eastAsia="Bosch Office Sans"/>
          <w:szCs w:val="20"/>
          <w:lang w:val="en-US"/>
        </w:rPr>
        <w:t xml:space="preserve"> of</w:t>
      </w:r>
      <w:r>
        <w:rPr>
          <w:rFonts w:eastAsia="Bosch Office Sans"/>
          <w:szCs w:val="20"/>
          <w:lang w:val="en-US"/>
        </w:rPr>
        <w:t xml:space="preserve"> the following described API for the TPSW capsule is available via the header</w:t>
      </w:r>
      <w:r w:rsidR="009E36E8">
        <w:rPr>
          <w:rFonts w:eastAsia="Bosch Office Sans"/>
          <w:szCs w:val="20"/>
          <w:lang w:val="en-US"/>
        </w:rPr>
        <w:t xml:space="preserve"> </w:t>
      </w:r>
      <w:r w:rsidR="009E36E8" w:rsidRPr="009E36E8">
        <w:rPr>
          <w:rFonts w:ascii="Courier New" w:eastAsia="Bosch Office Sans" w:hAnsi="Courier New" w:cs="Courier New"/>
          <w:szCs w:val="20"/>
          <w:lang w:val="en-US"/>
        </w:rPr>
        <w:t>RBTPSW_TPSWCapsule.h</w:t>
      </w:r>
    </w:p>
    <w:p w14:paraId="7EDD9C20" w14:textId="77777777" w:rsidR="009E36E8" w:rsidRDefault="009E36E8" w:rsidP="009E36E8">
      <w:pPr>
        <w:rPr>
          <w:rFonts w:eastAsia="Bosch Office Sans"/>
          <w:szCs w:val="20"/>
          <w:lang w:val="en-US"/>
        </w:rPr>
      </w:pPr>
    </w:p>
    <w:p w14:paraId="16BB74E8" w14:textId="77777777" w:rsidR="009775A4" w:rsidRDefault="009775A4" w:rsidP="009E36E8">
      <w:pPr>
        <w:rPr>
          <w:rFonts w:eastAsia="Bosch Office Sans"/>
          <w:szCs w:val="20"/>
          <w:lang w:val="en-US"/>
        </w:rPr>
      </w:pPr>
    </w:p>
    <w:p w14:paraId="3080B6BC" w14:textId="07EE8B8E" w:rsidR="00EB6458" w:rsidRDefault="00953B70" w:rsidP="00EB6458">
      <w:pPr>
        <w:rPr>
          <w:rFonts w:eastAsia="Bosch Office Sans"/>
          <w:szCs w:val="20"/>
          <w:lang w:val="en-US"/>
        </w:rPr>
      </w:pPr>
      <w:r>
        <w:rPr>
          <w:noProof/>
          <w:lang w:val="en-US" w:eastAsia="en-US"/>
        </w:rPr>
        <mc:AlternateContent>
          <mc:Choice Requires="wps">
            <w:drawing>
              <wp:anchor distT="0" distB="0" distL="114300" distR="114300" simplePos="0" relativeHeight="8" behindDoc="0" locked="0" layoutInCell="1" allowOverlap="1" wp14:anchorId="40B0C470" wp14:editId="2F5C6DD7">
                <wp:simplePos x="0" y="0"/>
                <wp:positionH relativeFrom="column">
                  <wp:posOffset>10160</wp:posOffset>
                </wp:positionH>
                <wp:positionV relativeFrom="paragraph">
                  <wp:posOffset>3584575</wp:posOffset>
                </wp:positionV>
                <wp:extent cx="5867400" cy="187325"/>
                <wp:effectExtent l="0" t="0" r="0" b="0"/>
                <wp:wrapNone/>
                <wp:docPr id="281" name="Text Box 2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0" cy="1873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F10655" w14:textId="77777777" w:rsidR="004769B8" w:rsidRPr="00A04434" w:rsidRDefault="004769B8" w:rsidP="009E36E8">
                            <w:pPr>
                              <w:pStyle w:val="Beschriftung"/>
                              <w:rPr>
                                <w:rFonts w:eastAsia="Bosch Office Sans"/>
                                <w:szCs w:val="20"/>
                                <w:lang w:val="en-US"/>
                              </w:rPr>
                            </w:pPr>
                            <w:bookmarkStart w:id="40" w:name="_Ref412033413"/>
                            <w:r>
                              <w:t xml:space="preserve">Abbildung </w:t>
                            </w:r>
                            <w:r>
                              <w:fldChar w:fldCharType="begin"/>
                            </w:r>
                            <w:r>
                              <w:instrText xml:space="preserve"> SEQ Abbildung \* ARABIC </w:instrText>
                            </w:r>
                            <w:r>
                              <w:fldChar w:fldCharType="separate"/>
                            </w:r>
                            <w:r>
                              <w:rPr>
                                <w:noProof/>
                              </w:rPr>
                              <w:t>1</w:t>
                            </w:r>
                            <w:r>
                              <w:rPr>
                                <w:noProof/>
                              </w:rPr>
                              <w:fldChar w:fldCharType="end"/>
                            </w:r>
                            <w:r>
                              <w:t>:</w:t>
                            </w:r>
                            <w:r w:rsidRPr="009E36E8">
                              <w:rPr>
                                <w:rFonts w:eastAsia="Bosch Office Sans"/>
                                <w:szCs w:val="20"/>
                                <w:lang w:val="en-US"/>
                              </w:rPr>
                              <w:t xml:space="preserve"> </w:t>
                            </w:r>
                            <w:r>
                              <w:rPr>
                                <w:rFonts w:eastAsia="Bosch Office Sans"/>
                                <w:szCs w:val="20"/>
                                <w:lang w:val="en-US"/>
                              </w:rPr>
                              <w:t>Schematic RAM layout for TPSW capsule: Especially use case: pure data capsule</w:t>
                            </w:r>
                            <w:bookmarkEnd w:id="40"/>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40B0C470" id="_x0000_t202" coordsize="21600,21600" o:spt="202" path="m,l,21600r21600,l21600,xe">
                <v:stroke joinstyle="miter"/>
                <v:path gradientshapeok="t" o:connecttype="rect"/>
              </v:shapetype>
              <v:shape id="Text Box 274" o:spid="_x0000_s1026" type="#_x0000_t202" style="position:absolute;margin-left:.8pt;margin-top:282.25pt;width:462pt;height:14.75pt;z-index: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" stroked="f">
                <v:textbox style="mso-fit-shape-to-text:t" inset="0,0,0,0">
                  <w:txbxContent>
                    <w:p w14:paraId="07F10655" w14:textId="77777777" w:rsidR="004769B8" w:rsidRPr="00A04434" w:rsidRDefault="004769B8" w:rsidP="009E36E8">
                      <w:pPr>
                        <w:pStyle w:val="Beschriftung"/>
                        <w:rPr>
                          <w:rFonts w:eastAsia="Bosch Office Sans"/>
                          <w:szCs w:val="20"/>
                          <w:lang w:val="en-US"/>
                        </w:rPr>
                      </w:pPr>
                      <w:bookmarkStart w:id="41" w:name="_Ref412033413"/>
                      <w:r>
                        <w:t xml:space="preserve">Abbildung </w:t>
                      </w:r>
                      <w:r>
                        <w:fldChar w:fldCharType="begin"/>
                      </w:r>
                      <w:r>
                        <w:instrText xml:space="preserve"> SEQ Abbildung \* ARABIC </w:instrText>
                      </w:r>
                      <w:r>
                        <w:fldChar w:fldCharType="separate"/>
                      </w:r>
                      <w:r>
                        <w:rPr>
                          <w:noProof/>
                        </w:rPr>
                        <w:t>1</w:t>
                      </w:r>
                      <w:r>
                        <w:rPr>
                          <w:noProof/>
                        </w:rPr>
                        <w:fldChar w:fldCharType="end"/>
                      </w:r>
                      <w:r>
                        <w:t>:</w:t>
                      </w:r>
                      <w:r w:rsidRPr="009E36E8">
                        <w:rPr>
                          <w:rFonts w:eastAsia="Bosch Office Sans"/>
                          <w:szCs w:val="20"/>
                          <w:lang w:val="en-US"/>
                        </w:rPr>
                        <w:t xml:space="preserve"> </w:t>
                      </w:r>
                      <w:r>
                        <w:rPr>
                          <w:rFonts w:eastAsia="Bosch Office Sans"/>
                          <w:szCs w:val="20"/>
                          <w:lang w:val="en-US"/>
                        </w:rPr>
                        <w:t>Schematic RAM layout for TPSW capsule: Especially use case: pure data capsule</w:t>
                      </w:r>
                      <w:bookmarkEnd w:id="41"/>
                    </w:p>
                  </w:txbxContent>
                </v:textbox>
              </v:shape>
            </w:pict>
          </mc:Fallback>
        </mc:AlternateContent>
      </w:r>
      <w:r>
        <w:rPr>
          <w:rFonts w:eastAsia="Bosch Office Sans"/>
          <w:noProof/>
          <w:szCs w:val="20"/>
          <w:lang w:val="en-US" w:eastAsia="en-US"/>
        </w:rPr>
        <mc:AlternateContent>
          <mc:Choice Requires="wpc">
            <w:drawing>
              <wp:anchor distT="0" distB="0" distL="114300" distR="114300" simplePos="0" relativeHeight="7" behindDoc="0" locked="0" layoutInCell="0" allowOverlap="1" wp14:anchorId="586CDE9E" wp14:editId="049AEC09">
                <wp:simplePos x="0" y="0"/>
                <wp:positionH relativeFrom="character">
                  <wp:posOffset>0</wp:posOffset>
                </wp:positionH>
                <wp:positionV relativeFrom="line">
                  <wp:posOffset>0</wp:posOffset>
                </wp:positionV>
                <wp:extent cx="5867400" cy="3516630"/>
                <wp:effectExtent l="0" t="0" r="0" b="0"/>
                <wp:wrapNone/>
                <wp:docPr id="280" name="Zeichenbereich 16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cap="flat" cmpd="sng" algn="ctr">
                          <a:solidFill>
                            <a:srgbClr val="000000"/>
                          </a:solidFill>
                          <a:prstDash val="solid"/>
                          <a:miter lim="800000"/>
                          <a:headEnd type="none" w="med" len="med"/>
                          <a:tailEnd type="none" w="med" len="med"/>
                        </a:ln>
                      </wpc:whole>
                      <wps:wsp>
                        <wps:cNvPr id="264" name="Text Box 164"/>
                        <wps:cNvSpPr txBox="1">
                          <a:spLocks noChangeArrowheads="1"/>
                        </wps:cNvSpPr>
                        <wps:spPr bwMode="auto">
                          <a:xfrm>
                            <a:off x="1816100" y="811530"/>
                            <a:ext cx="977900" cy="926465"/>
                          </a:xfrm>
                          <a:prstGeom prst="rect">
                            <a:avLst/>
                          </a:prstGeom>
                          <a:solidFill>
                            <a:srgbClr val="C0C0C0"/>
                          </a:solidFill>
                          <a:ln w="9525">
                            <a:solidFill>
                              <a:srgbClr val="000000"/>
                            </a:solidFill>
                            <a:miter lim="800000"/>
                            <a:headEnd/>
                            <a:tailEnd/>
                          </a:ln>
                        </wps:spPr>
                        <wps:txbx>
                          <w:txbxContent>
                            <w:p w14:paraId="6161BDB4" w14:textId="77777777" w:rsidR="004769B8" w:rsidRPr="005B4984" w:rsidRDefault="004769B8" w:rsidP="00EB6458">
                              <w:pPr>
                                <w:jc w:val="center"/>
                                <w:rPr>
                                  <w:sz w:val="16"/>
                                  <w:szCs w:val="16"/>
                                </w:rPr>
                              </w:pPr>
                              <w:r w:rsidRPr="005B4984">
                                <w:rPr>
                                  <w:sz w:val="16"/>
                                  <w:szCs w:val="16"/>
                                </w:rPr>
                                <w:t>RAM of TPSW (.data, .bss)</w:t>
                              </w:r>
                            </w:p>
                          </w:txbxContent>
                        </wps:txbx>
                        <wps:bodyPr rot="0" vert="horz" wrap="square" lIns="91440" tIns="45720" rIns="91440" bIns="45720" anchor="t" anchorCtr="0" upright="1">
                          <a:noAutofit/>
                        </wps:bodyPr>
                      </wps:wsp>
                      <wps:wsp>
                        <wps:cNvPr id="265" name="Text Box 165"/>
                        <wps:cNvSpPr txBox="1">
                          <a:spLocks noChangeArrowheads="1"/>
                        </wps:cNvSpPr>
                        <wps:spPr bwMode="auto">
                          <a:xfrm>
                            <a:off x="1816100" y="1713230"/>
                            <a:ext cx="979804" cy="662939"/>
                          </a:xfrm>
                          <a:prstGeom prst="rect">
                            <a:avLst/>
                          </a:prstGeom>
                          <a:solidFill>
                            <a:srgbClr val="C0C0C0"/>
                          </a:solidFill>
                          <a:ln w="9525">
                            <a:solidFill>
                              <a:srgbClr val="000000"/>
                            </a:solidFill>
                            <a:miter lim="800000"/>
                            <a:headEnd/>
                            <a:tailEnd/>
                          </a:ln>
                        </wps:spPr>
                        <wps:txbx>
                          <w:txbxContent>
                            <w:p w14:paraId="05C936B8" w14:textId="77777777" w:rsidR="004769B8" w:rsidRPr="005B4984" w:rsidRDefault="004769B8" w:rsidP="00EB6458">
                              <w:pPr>
                                <w:jc w:val="center"/>
                                <w:rPr>
                                  <w:sz w:val="16"/>
                                  <w:szCs w:val="16"/>
                                </w:rPr>
                              </w:pPr>
                              <w:r>
                                <w:rPr>
                                  <w:sz w:val="16"/>
                                  <w:szCs w:val="16"/>
                                </w:rPr>
                                <w:t>Pot. Exchange buffers, allocated by wrapper</w:t>
                              </w:r>
                            </w:p>
                          </w:txbxContent>
                        </wps:txbx>
                        <wps:bodyPr rot="0" vert="horz" wrap="square" lIns="91440" tIns="45720" rIns="91440" bIns="45720" anchor="t" anchorCtr="0" upright="1">
                          <a:spAutoFit/>
                        </wps:bodyPr>
                      </wps:wsp>
                      <wps:wsp>
                        <wps:cNvPr id="266" name="Text Box 166"/>
                        <wps:cNvSpPr txBox="1">
                          <a:spLocks noChangeArrowheads="1"/>
                        </wps:cNvSpPr>
                        <wps:spPr bwMode="auto">
                          <a:xfrm>
                            <a:off x="1816100" y="2344420"/>
                            <a:ext cx="979170" cy="631825"/>
                          </a:xfrm>
                          <a:prstGeom prst="rect">
                            <a:avLst/>
                          </a:prstGeom>
                          <a:solidFill>
                            <a:srgbClr val="FFFFFF"/>
                          </a:solidFill>
                          <a:ln w="9525">
                            <a:solidFill>
                              <a:srgbClr val="000000"/>
                            </a:solidFill>
                            <a:miter lim="800000"/>
                            <a:headEnd/>
                            <a:tailEnd/>
                          </a:ln>
                        </wps:spPr>
                        <wps:txbx>
                          <w:txbxContent>
                            <w:p w14:paraId="53824046" w14:textId="77777777" w:rsidR="004769B8" w:rsidRPr="005B4984" w:rsidRDefault="004769B8" w:rsidP="00EB6458">
                              <w:pPr>
                                <w:jc w:val="center"/>
                                <w:rPr>
                                  <w:sz w:val="16"/>
                                  <w:szCs w:val="16"/>
                                </w:rPr>
                              </w:pPr>
                              <w:r>
                                <w:rPr>
                                  <w:sz w:val="16"/>
                                  <w:szCs w:val="16"/>
                                </w:rPr>
                                <w:t>ESP RAM</w:t>
                              </w:r>
                            </w:p>
                          </w:txbxContent>
                        </wps:txbx>
                        <wps:bodyPr rot="0" vert="horz" wrap="square" lIns="91440" tIns="45720" rIns="91440" bIns="45720" anchor="t" anchorCtr="0" upright="1">
                          <a:noAutofit/>
                        </wps:bodyPr>
                      </wps:wsp>
                      <wps:wsp>
                        <wps:cNvPr id="267" name="Text Box 167"/>
                        <wps:cNvSpPr txBox="1">
                          <a:spLocks noChangeArrowheads="1"/>
                        </wps:cNvSpPr>
                        <wps:spPr bwMode="auto">
                          <a:xfrm>
                            <a:off x="1816100" y="2976245"/>
                            <a:ext cx="914400" cy="4660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BB06D7" w14:textId="77777777" w:rsidR="004769B8" w:rsidRPr="005B4984" w:rsidRDefault="004769B8" w:rsidP="00EB6458">
                              <w:pPr>
                                <w:rPr>
                                  <w:sz w:val="16"/>
                                  <w:szCs w:val="16"/>
                                </w:rPr>
                              </w:pPr>
                              <w:r w:rsidRPr="005B4984">
                                <w:rPr>
                                  <w:sz w:val="16"/>
                                  <w:szCs w:val="16"/>
                                </w:rPr>
                                <w:t>µC Ram layout of project</w:t>
                              </w:r>
                            </w:p>
                          </w:txbxContent>
                        </wps:txbx>
                        <wps:bodyPr rot="0" vert="horz" wrap="square" lIns="91440" tIns="45720" rIns="91440" bIns="45720" anchor="t" anchorCtr="0" upright="1">
                          <a:spAutoFit/>
                        </wps:bodyPr>
                      </wps:wsp>
                      <wps:wsp>
                        <wps:cNvPr id="269" name="AutoShape 168"/>
                        <wps:cNvSpPr>
                          <a:spLocks/>
                        </wps:cNvSpPr>
                        <wps:spPr bwMode="auto">
                          <a:xfrm>
                            <a:off x="1606550" y="901700"/>
                            <a:ext cx="69850" cy="1442720"/>
                          </a:xfrm>
                          <a:prstGeom prst="leftBrace">
                            <a:avLst>
                              <a:gd name="adj1" fmla="val 172121"/>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0" name="Text Box 169"/>
                        <wps:cNvSpPr txBox="1">
                          <a:spLocks noChangeArrowheads="1"/>
                        </wps:cNvSpPr>
                        <wps:spPr bwMode="auto">
                          <a:xfrm>
                            <a:off x="419100" y="1442720"/>
                            <a:ext cx="1187450" cy="840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9D9316" w14:textId="77777777" w:rsidR="004769B8" w:rsidRPr="005B4984" w:rsidRDefault="004769B8" w:rsidP="00EB6458">
                              <w:pPr>
                                <w:rPr>
                                  <w:sz w:val="16"/>
                                  <w:szCs w:val="16"/>
                                </w:rPr>
                              </w:pPr>
                              <w:r w:rsidRPr="005B4984">
                                <w:rPr>
                                  <w:sz w:val="16"/>
                                  <w:szCs w:val="16"/>
                                </w:rPr>
                                <w:t>TPSW linker section</w:t>
                              </w:r>
                            </w:p>
                            <w:p w14:paraId="7D20602C" w14:textId="77777777" w:rsidR="004769B8" w:rsidRDefault="004769B8" w:rsidP="00EB6458">
                              <w:pPr>
                                <w:rPr>
                                  <w:sz w:val="16"/>
                                  <w:szCs w:val="16"/>
                                </w:rPr>
                              </w:pPr>
                              <w:r>
                                <w:rPr>
                                  <w:sz w:val="16"/>
                                  <w:szCs w:val="16"/>
                                </w:rPr>
                                <w:t>TPSW RAM write access restricted to this window</w:t>
                              </w:r>
                              <w:r w:rsidRPr="005B4984">
                                <w:rPr>
                                  <w:sz w:val="16"/>
                                  <w:szCs w:val="16"/>
                                </w:rPr>
                                <w:t xml:space="preserve"> </w:t>
                              </w:r>
                            </w:p>
                          </w:txbxContent>
                        </wps:txbx>
                        <wps:bodyPr rot="0" vert="horz" wrap="square" lIns="91440" tIns="45720" rIns="91440" bIns="45720" anchor="t" anchorCtr="0" upright="1">
                          <a:spAutoFit/>
                        </wps:bodyPr>
                      </wps:wsp>
                      <wps:wsp>
                        <wps:cNvPr id="271" name="AutoShape 170"/>
                        <wps:cNvCnPr>
                          <a:cxnSpLocks noChangeShapeType="1"/>
                          <a:stCxn id="278" idx="1"/>
                          <a:endCxn id="264" idx="3"/>
                        </wps:cNvCnPr>
                        <wps:spPr bwMode="auto">
                          <a:xfrm>
                            <a:off x="2794000" y="541020"/>
                            <a:ext cx="635" cy="734060"/>
                          </a:xfrm>
                          <a:prstGeom prst="curvedConnector3">
                            <a:avLst>
                              <a:gd name="adj1" fmla="val 36000000"/>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272" name="AutoShape 171"/>
                        <wps:cNvCnPr>
                          <a:cxnSpLocks noChangeShapeType="1"/>
                          <a:stCxn id="265" idx="3"/>
                          <a:endCxn id="266" idx="3"/>
                        </wps:cNvCnPr>
                        <wps:spPr bwMode="auto">
                          <a:xfrm>
                            <a:off x="2795270" y="2044700"/>
                            <a:ext cx="635" cy="615950"/>
                          </a:xfrm>
                          <a:prstGeom prst="curvedConnector3">
                            <a:avLst>
                              <a:gd name="adj1" fmla="val 36000000"/>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273" name="Text Box 172"/>
                        <wps:cNvSpPr txBox="1">
                          <a:spLocks noChangeArrowheads="1"/>
                        </wps:cNvSpPr>
                        <wps:spPr bwMode="auto">
                          <a:xfrm>
                            <a:off x="3352800" y="776605"/>
                            <a:ext cx="1330960" cy="1964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58DA6E" w14:textId="77777777" w:rsidR="004769B8" w:rsidRDefault="004769B8" w:rsidP="00EB6458">
                              <w:pPr>
                                <w:rPr>
                                  <w:sz w:val="16"/>
                                  <w:szCs w:val="16"/>
                                </w:rPr>
                              </w:pPr>
                              <w:r>
                                <w:rPr>
                                  <w:sz w:val="16"/>
                                  <w:szCs w:val="16"/>
                                </w:rPr>
                                <w:t xml:space="preserve">Trusted </w:t>
                              </w:r>
                              <w:r w:rsidRPr="005B4984">
                                <w:rPr>
                                  <w:sz w:val="16"/>
                                  <w:szCs w:val="16"/>
                                </w:rPr>
                                <w:t xml:space="preserve">TPSW </w:t>
                              </w:r>
                              <w:r>
                                <w:rPr>
                                  <w:sz w:val="16"/>
                                  <w:szCs w:val="16"/>
                                </w:rPr>
                                <w:t>specific Bosch wrapper exchanges data (at least the data to be written by TPSW) before and after TPSW capsule is switched active and TPSW API is called</w:t>
                              </w:r>
                              <w:r w:rsidRPr="005B4984">
                                <w:rPr>
                                  <w:sz w:val="16"/>
                                  <w:szCs w:val="16"/>
                                </w:rPr>
                                <w:t xml:space="preserve"> </w:t>
                              </w:r>
                              <w:r>
                                <w:rPr>
                                  <w:sz w:val="16"/>
                                  <w:szCs w:val="16"/>
                                </w:rPr>
                                <w:t>(besides data passed via API parameters)</w:t>
                              </w:r>
                            </w:p>
                          </w:txbxContent>
                        </wps:txbx>
                        <wps:bodyPr rot="0" vert="horz" wrap="square" lIns="91440" tIns="45720" rIns="91440" bIns="45720" anchor="t" anchorCtr="0" upright="1">
                          <a:spAutoFit/>
                        </wps:bodyPr>
                      </wps:wsp>
                      <wps:wsp>
                        <wps:cNvPr id="274" name="Line 173"/>
                        <wps:cNvCnPr>
                          <a:cxnSpLocks noChangeShapeType="1"/>
                        </wps:cNvCnPr>
                        <wps:spPr bwMode="auto">
                          <a:xfrm flipH="1" flipV="1">
                            <a:off x="3003550" y="992505"/>
                            <a:ext cx="349250" cy="3594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5" name="Line 174"/>
                        <wps:cNvCnPr>
                          <a:cxnSpLocks noChangeShapeType="1"/>
                        </wps:cNvCnPr>
                        <wps:spPr bwMode="auto">
                          <a:xfrm flipH="1">
                            <a:off x="3003550" y="1983740"/>
                            <a:ext cx="419100" cy="2705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6" name="Line 175"/>
                        <wps:cNvCnPr>
                          <a:cxnSpLocks noChangeShapeType="1"/>
                        </wps:cNvCnPr>
                        <wps:spPr bwMode="auto">
                          <a:xfrm flipH="1">
                            <a:off x="2794000" y="2976245"/>
                            <a:ext cx="418465"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7" name="Text Box 176"/>
                        <wps:cNvSpPr txBox="1">
                          <a:spLocks noChangeArrowheads="1"/>
                        </wps:cNvSpPr>
                        <wps:spPr bwMode="auto">
                          <a:xfrm>
                            <a:off x="3212465" y="2795270"/>
                            <a:ext cx="768350" cy="278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C86774" w14:textId="77777777" w:rsidR="004769B8" w:rsidRDefault="004769B8" w:rsidP="00EB6458">
                              <w:pPr>
                                <w:rPr>
                                  <w:sz w:val="16"/>
                                  <w:szCs w:val="16"/>
                                </w:rPr>
                              </w:pPr>
                              <w:r>
                                <w:rPr>
                                  <w:sz w:val="16"/>
                                  <w:szCs w:val="16"/>
                                </w:rPr>
                                <w:t>RAM Start</w:t>
                              </w:r>
                              <w:r w:rsidRPr="005B4984">
                                <w:rPr>
                                  <w:sz w:val="16"/>
                                  <w:szCs w:val="16"/>
                                </w:rPr>
                                <w:t xml:space="preserve"> </w:t>
                              </w:r>
                            </w:p>
                          </w:txbxContent>
                        </wps:txbx>
                        <wps:bodyPr rot="0" vert="horz" wrap="square" lIns="91440" tIns="45720" rIns="91440" bIns="45720" anchor="t" anchorCtr="0" upright="1">
                          <a:spAutoFit/>
                        </wps:bodyPr>
                      </wps:wsp>
                      <wps:wsp>
                        <wps:cNvPr id="278" name="AutoShape 177"/>
                        <wps:cNvSpPr>
                          <a:spLocks noChangeArrowheads="1"/>
                        </wps:cNvSpPr>
                        <wps:spPr bwMode="auto">
                          <a:xfrm rot="10800000">
                            <a:off x="1816100" y="270510"/>
                            <a:ext cx="977900" cy="541020"/>
                          </a:xfrm>
                          <a:prstGeom prst="flowChartDocumen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79" name="Text Box 178"/>
                        <wps:cNvSpPr txBox="1">
                          <a:spLocks noChangeArrowheads="1"/>
                        </wps:cNvSpPr>
                        <wps:spPr bwMode="auto">
                          <a:xfrm>
                            <a:off x="2025015" y="270510"/>
                            <a:ext cx="631190" cy="450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092BBA" w14:textId="77777777" w:rsidR="004769B8" w:rsidRPr="005B4984" w:rsidRDefault="004769B8" w:rsidP="00EB6458">
                              <w:pPr>
                                <w:jc w:val="center"/>
                                <w:rPr>
                                  <w:sz w:val="16"/>
                                  <w:szCs w:val="16"/>
                                </w:rPr>
                              </w:pPr>
                              <w:r>
                                <w:rPr>
                                  <w:sz w:val="16"/>
                                  <w:szCs w:val="16"/>
                                </w:rPr>
                                <w:t>ESP RAM</w:t>
                              </w:r>
                            </w:p>
                          </w:txbxContent>
                        </wps:txbx>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586CDE9E" id="Zeichenbereich 162" o:spid="_x0000_s1027" editas="canvas" style="position:absolute;margin-left:0;margin-top:0;width:462pt;height:276.9pt;z-index:7;mso-position-horizontal-relative:char;mso-position-vertical-relative:line" coordsize="58674,351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" o:allowincell="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58674;height:35166;visibility:visible;mso-wrap-style:square" stroked="t">
                  <v:fill o:detectmouseclick="t"/>
                  <v:path o:connecttype="none"/>
                </v:shape>
                <v:shape id="Text Box 164" o:spid="_x0000_s1029" type="#_x0000_t202" style="position:absolute;left:18161;top:8115;width:9779;height:9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" fillcolor="silver">
                  <v:textbox>
                    <w:txbxContent>
                      <w:p w14:paraId="6161BDB4" w14:textId="77777777" w:rsidR="004769B8" w:rsidRPr="005B4984" w:rsidRDefault="004769B8" w:rsidP="00EB6458">
                        <w:pPr>
                          <w:jc w:val="center"/>
                          <w:rPr>
                            <w:sz w:val="16"/>
                            <w:szCs w:val="16"/>
                          </w:rPr>
                        </w:pPr>
                        <w:r w:rsidRPr="005B4984">
                          <w:rPr>
                            <w:sz w:val="16"/>
                            <w:szCs w:val="16"/>
                          </w:rPr>
                          <w:t>RAM of TPSW (.data, .bss)</w:t>
                        </w:r>
                      </w:p>
                    </w:txbxContent>
                  </v:textbox>
                </v:shape>
                <v:shape id="Text Box 165" o:spid="_x0000_s1030" type="#_x0000_t202" style="position:absolute;left:18161;top:17132;width:9798;height:6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" fillcolor="silver">
                  <v:textbox style="mso-fit-shape-to-text:t">
                    <w:txbxContent>
                      <w:p w14:paraId="05C936B8" w14:textId="77777777" w:rsidR="004769B8" w:rsidRPr="005B4984" w:rsidRDefault="004769B8" w:rsidP="00EB6458">
                        <w:pPr>
                          <w:jc w:val="center"/>
                          <w:rPr>
                            <w:sz w:val="16"/>
                            <w:szCs w:val="16"/>
                          </w:rPr>
                        </w:pPr>
                        <w:r>
                          <w:rPr>
                            <w:sz w:val="16"/>
                            <w:szCs w:val="16"/>
                          </w:rPr>
                          <w:t>Pot. Exchange buffers, allocated by wrapper</w:t>
                        </w:r>
                      </w:p>
                    </w:txbxContent>
                  </v:textbox>
                </v:shape>
                <v:shape id="Text Box 166" o:spid="_x0000_s1031" type="#_x0000_t202" style="position:absolute;left:18161;top:23444;width:9791;height:6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">
                  <v:textbox>
                    <w:txbxContent>
                      <w:p w14:paraId="53824046" w14:textId="77777777" w:rsidR="004769B8" w:rsidRPr="005B4984" w:rsidRDefault="004769B8" w:rsidP="00EB6458">
                        <w:pPr>
                          <w:jc w:val="center"/>
                          <w:rPr>
                            <w:sz w:val="16"/>
                            <w:szCs w:val="16"/>
                          </w:rPr>
                        </w:pPr>
                        <w:r>
                          <w:rPr>
                            <w:sz w:val="16"/>
                            <w:szCs w:val="16"/>
                          </w:rPr>
                          <w:t>ESP RAM</w:t>
                        </w:r>
                      </w:p>
                    </w:txbxContent>
                  </v:textbox>
                </v:shape>
                <v:shape id="Text Box 167" o:spid="_x0000_s1032" type="#_x0000_t202" style="position:absolute;left:18161;top:29762;width:9144;height:4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" filled="f" stroked="f">
                  <v:textbox style="mso-fit-shape-to-text:t">
                    <w:txbxContent>
                      <w:p w14:paraId="63BB06D7" w14:textId="77777777" w:rsidR="004769B8" w:rsidRPr="005B4984" w:rsidRDefault="004769B8" w:rsidP="00EB6458">
                        <w:pPr>
                          <w:rPr>
                            <w:sz w:val="16"/>
                            <w:szCs w:val="16"/>
                          </w:rPr>
                        </w:pPr>
                        <w:r w:rsidRPr="005B4984">
                          <w:rPr>
                            <w:sz w:val="16"/>
                            <w:szCs w:val="16"/>
                          </w:rPr>
                          <w:t>µC Ram layout of project</w:t>
                        </w:r>
                      </w:p>
                    </w:txbxContent>
                  </v:textbox>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168" o:spid="_x0000_s1033" type="#_x0000_t87" style="position:absolute;left:16065;top:9017;width:699;height:144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"/>
                <v:shape id="Text Box 169" o:spid="_x0000_s1034" type="#_x0000_t202" style="position:absolute;left:4191;top:14427;width:11874;height:8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" filled="f" stroked="f">
                  <v:textbox style="mso-fit-shape-to-text:t">
                    <w:txbxContent>
                      <w:p w14:paraId="099D9316" w14:textId="77777777" w:rsidR="004769B8" w:rsidRPr="005B4984" w:rsidRDefault="004769B8" w:rsidP="00EB6458">
                        <w:pPr>
                          <w:rPr>
                            <w:sz w:val="16"/>
                            <w:szCs w:val="16"/>
                          </w:rPr>
                        </w:pPr>
                        <w:r w:rsidRPr="005B4984">
                          <w:rPr>
                            <w:sz w:val="16"/>
                            <w:szCs w:val="16"/>
                          </w:rPr>
                          <w:t>TPSW linker section</w:t>
                        </w:r>
                      </w:p>
                      <w:p w14:paraId="7D20602C" w14:textId="77777777" w:rsidR="004769B8" w:rsidRDefault="004769B8" w:rsidP="00EB6458">
                        <w:pPr>
                          <w:rPr>
                            <w:sz w:val="16"/>
                            <w:szCs w:val="16"/>
                          </w:rPr>
                        </w:pPr>
                        <w:r>
                          <w:rPr>
                            <w:sz w:val="16"/>
                            <w:szCs w:val="16"/>
                          </w:rPr>
                          <w:t>TPSW RAM write access restricted to this window</w:t>
                        </w:r>
                        <w:r w:rsidRPr="005B4984">
                          <w:rPr>
                            <w:sz w:val="16"/>
                            <w:szCs w:val="16"/>
                          </w:rPr>
                          <w:t xml:space="preserve"> </w:t>
                        </w:r>
                      </w:p>
                    </w:txbxContent>
                  </v:textbox>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AutoShape 170" o:spid="_x0000_s1035" type="#_x0000_t38" style="position:absolute;left:27940;top:5410;width:6;height:734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" adj="7776000">
                  <v:stroke startarrow="block" endarrow="block"/>
                </v:shape>
                <v:shape id="AutoShape 171" o:spid="_x0000_s1036" type="#_x0000_t38" style="position:absolute;left:27952;top:20447;width:7;height:6159;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" adj="7776000">
                  <v:stroke startarrow="block" endarrow="block"/>
                </v:shape>
                <v:shape id="Text Box 172" o:spid="_x0000_s1037" type="#_x0000_t202" style="position:absolute;left:33528;top:7766;width:13309;height:196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" filled="f" stroked="f">
                  <v:textbox style="mso-fit-shape-to-text:t">
                    <w:txbxContent>
                      <w:p w14:paraId="1C58DA6E" w14:textId="77777777" w:rsidR="004769B8" w:rsidRDefault="004769B8" w:rsidP="00EB6458">
                        <w:pPr>
                          <w:rPr>
                            <w:sz w:val="16"/>
                            <w:szCs w:val="16"/>
                          </w:rPr>
                        </w:pPr>
                        <w:r>
                          <w:rPr>
                            <w:sz w:val="16"/>
                            <w:szCs w:val="16"/>
                          </w:rPr>
                          <w:t xml:space="preserve">Trusted </w:t>
                        </w:r>
                        <w:r w:rsidRPr="005B4984">
                          <w:rPr>
                            <w:sz w:val="16"/>
                            <w:szCs w:val="16"/>
                          </w:rPr>
                          <w:t xml:space="preserve">TPSW </w:t>
                        </w:r>
                        <w:r>
                          <w:rPr>
                            <w:sz w:val="16"/>
                            <w:szCs w:val="16"/>
                          </w:rPr>
                          <w:t>specific Bosch wrapper exchanges data (at least the data to be written by TPSW) before and after TPSW capsule is switched active and TPSW API is called</w:t>
                        </w:r>
                        <w:r w:rsidRPr="005B4984">
                          <w:rPr>
                            <w:sz w:val="16"/>
                            <w:szCs w:val="16"/>
                          </w:rPr>
                          <w:t xml:space="preserve"> </w:t>
                        </w:r>
                        <w:r>
                          <w:rPr>
                            <w:sz w:val="16"/>
                            <w:szCs w:val="16"/>
                          </w:rPr>
                          <w:t>(besides data passed via API parameters)</w:t>
                        </w:r>
                      </w:p>
                    </w:txbxContent>
                  </v:textbox>
                </v:shape>
                <v:line id="Line 173" o:spid="_x0000_s1038" style="position:absolute;flip:x y;visibility:visible;mso-wrap-style:square" from="30035,9925" to="33528,135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"/>
                <v:line id="Line 174" o:spid="_x0000_s1039" style="position:absolute;flip:x;visibility:visible;mso-wrap-style:square" from="30035,19837" to="34226,225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"/>
                <v:line id="Line 175" o:spid="_x0000_s1040" style="position:absolute;flip:x;visibility:visible;mso-wrap-style:square" from="27940,29762" to="32124,297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">
                  <v:stroke endarrow="block"/>
                </v:line>
                <v:shape id="Text Box 176" o:spid="_x0000_s1041" type="#_x0000_t202" style="position:absolute;left:32124;top:27952;width:7684;height:2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" filled="f" stroked="f">
                  <v:textbox style="mso-fit-shape-to-text:t">
                    <w:txbxContent>
                      <w:p w14:paraId="4BC86774" w14:textId="77777777" w:rsidR="004769B8" w:rsidRDefault="004769B8" w:rsidP="00EB6458">
                        <w:pPr>
                          <w:rPr>
                            <w:sz w:val="16"/>
                            <w:szCs w:val="16"/>
                          </w:rPr>
                        </w:pPr>
                        <w:r>
                          <w:rPr>
                            <w:sz w:val="16"/>
                            <w:szCs w:val="16"/>
                          </w:rPr>
                          <w:t>RAM Start</w:t>
                        </w:r>
                        <w:r w:rsidRPr="005B4984">
                          <w:rPr>
                            <w:sz w:val="16"/>
                            <w:szCs w:val="16"/>
                          </w:rPr>
                          <w:t xml:space="preserve"> </w:t>
                        </w:r>
                      </w:p>
                    </w:txbxContent>
                  </v:textbox>
                </v:shape>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AutoShape 177" o:spid="_x0000_s1042" type="#_x0000_t114" style="position:absolute;left:18161;top:2705;width:9779;height:5410;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"/>
                <v:shape id="Text Box 178" o:spid="_x0000_s1043" type="#_x0000_t202" style="position:absolute;left:20250;top:2705;width:6312;height:4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" filled="f" stroked="f">
                  <v:textbox>
                    <w:txbxContent>
                      <w:p w14:paraId="3E092BBA" w14:textId="77777777" w:rsidR="004769B8" w:rsidRPr="005B4984" w:rsidRDefault="004769B8" w:rsidP="00EB6458">
                        <w:pPr>
                          <w:jc w:val="center"/>
                          <w:rPr>
                            <w:sz w:val="16"/>
                            <w:szCs w:val="16"/>
                          </w:rPr>
                        </w:pPr>
                        <w:r>
                          <w:rPr>
                            <w:sz w:val="16"/>
                            <w:szCs w:val="16"/>
                          </w:rPr>
                          <w:t>ESP RAM</w:t>
                        </w:r>
                      </w:p>
                    </w:txbxContent>
                  </v:textbox>
                </v:shape>
                <w10:wrap anchory="line"/>
              </v:group>
            </w:pict>
          </mc:Fallback>
        </mc:AlternateContent>
      </w:r>
      <w:r>
        <w:rPr>
          <w:rFonts w:eastAsia="Bosch Office Sans"/>
          <w:noProof/>
          <w:szCs w:val="20"/>
          <w:lang w:val="en-US" w:eastAsia="en-US"/>
        </w:rPr>
        <mc:AlternateContent>
          <mc:Choice Requires="wps">
            <w:drawing>
              <wp:inline distT="0" distB="0" distL="0" distR="0" wp14:anchorId="63A53CBF" wp14:editId="5345B536">
                <wp:extent cx="5867400" cy="3514725"/>
                <wp:effectExtent l="0" t="0" r="0" b="0"/>
                <wp:docPr id="10" name="AutoShap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67400" cy="3514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539F75" id="AutoShape 5" o:spid="_x0000_s1026" style="width:462pt;height:27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" filled="f" stroked="f">
                <o:lock v:ext="edit" aspectratio="t"/>
                <w10:anchorlock/>
              </v:rect>
            </w:pict>
          </mc:Fallback>
        </mc:AlternateContent>
      </w:r>
    </w:p>
    <w:p w14:paraId="54EF0497" w14:textId="77777777" w:rsidR="00EB6458" w:rsidRDefault="00EB6458" w:rsidP="00EB6458">
      <w:pPr>
        <w:rPr>
          <w:rFonts w:eastAsia="Bosch Office Sans"/>
          <w:szCs w:val="20"/>
          <w:lang w:val="en-US"/>
        </w:rPr>
      </w:pPr>
    </w:p>
    <w:p w14:paraId="708FFAD5" w14:textId="77777777" w:rsidR="009E36E8" w:rsidRDefault="009E36E8" w:rsidP="009E36E8">
      <w:pPr>
        <w:rPr>
          <w:rFonts w:eastAsia="Bosch Office Sans"/>
          <w:szCs w:val="20"/>
          <w:lang w:val="en-US"/>
        </w:rPr>
      </w:pPr>
    </w:p>
    <w:p w14:paraId="5E969F62" w14:textId="77777777" w:rsidR="009E36E8" w:rsidRDefault="009E36E8" w:rsidP="009E36E8">
      <w:pPr>
        <w:rPr>
          <w:rFonts w:eastAsia="Bosch Office Sans"/>
          <w:szCs w:val="20"/>
          <w:lang w:val="en-US"/>
        </w:rPr>
      </w:pPr>
    </w:p>
    <w:p w14:paraId="536D62EB" w14:textId="7FC9665E" w:rsidR="00EB6458" w:rsidRDefault="00953B70" w:rsidP="00EB6458">
      <w:pPr>
        <w:rPr>
          <w:rFonts w:eastAsia="Bosch Office Sans"/>
          <w:szCs w:val="20"/>
          <w:lang w:val="en-US"/>
        </w:rPr>
      </w:pPr>
      <w:r>
        <w:rPr>
          <w:noProof/>
          <w:lang w:val="en-US" w:eastAsia="en-US"/>
        </w:rPr>
        <w:lastRenderedPageBreak/>
        <mc:AlternateContent>
          <mc:Choice Requires="wps">
            <w:drawing>
              <wp:anchor distT="0" distB="0" distL="114300" distR="114300" simplePos="0" relativeHeight="9" behindDoc="0" locked="0" layoutInCell="1" allowOverlap="1" wp14:anchorId="55185410" wp14:editId="291E0598">
                <wp:simplePos x="0" y="0"/>
                <wp:positionH relativeFrom="column">
                  <wp:posOffset>10160</wp:posOffset>
                </wp:positionH>
                <wp:positionV relativeFrom="paragraph">
                  <wp:posOffset>2592705</wp:posOffset>
                </wp:positionV>
                <wp:extent cx="5867400" cy="187325"/>
                <wp:effectExtent l="0" t="0" r="0" b="0"/>
                <wp:wrapNone/>
                <wp:docPr id="263" name="Text Box 2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0" cy="1873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5468F30" w14:textId="77777777" w:rsidR="004769B8" w:rsidRPr="00422BA9" w:rsidRDefault="004769B8" w:rsidP="009E36E8">
                            <w:pPr>
                              <w:pStyle w:val="Beschriftung"/>
                              <w:rPr>
                                <w:rFonts w:eastAsia="Bosch Office Sans"/>
                                <w:szCs w:val="20"/>
                                <w:lang w:val="en-US"/>
                              </w:rPr>
                            </w:pPr>
                            <w:bookmarkStart w:id="42" w:name="_Ref412033423"/>
                            <w:r>
                              <w:t xml:space="preserve">Abbildung </w:t>
                            </w:r>
                            <w:r>
                              <w:fldChar w:fldCharType="begin"/>
                            </w:r>
                            <w:r>
                              <w:instrText xml:space="preserve"> SEQ Abbildung \* ARABIC </w:instrText>
                            </w:r>
                            <w:r>
                              <w:fldChar w:fldCharType="separate"/>
                            </w:r>
                            <w:r>
                              <w:rPr>
                                <w:noProof/>
                              </w:rPr>
                              <w:t>2</w:t>
                            </w:r>
                            <w:r>
                              <w:rPr>
                                <w:noProof/>
                              </w:rPr>
                              <w:fldChar w:fldCharType="end"/>
                            </w:r>
                            <w:r>
                              <w:t xml:space="preserve">: </w:t>
                            </w:r>
                            <w:r w:rsidRPr="009E36E8">
                              <w:t>Flow of a TPSW call with Bosch wrapper</w:t>
                            </w:r>
                            <w:bookmarkEnd w:id="42"/>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55185410" id="Text Box 275" o:spid="_x0000_s1044" type="#_x0000_t202" style="position:absolute;margin-left:.8pt;margin-top:204.15pt;width:462pt;height:14.75pt;z-index: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" stroked="f">
                <v:textbox style="mso-fit-shape-to-text:t" inset="0,0,0,0">
                  <w:txbxContent>
                    <w:p w14:paraId="15468F30" w14:textId="77777777" w:rsidR="004769B8" w:rsidRPr="00422BA9" w:rsidRDefault="004769B8" w:rsidP="009E36E8">
                      <w:pPr>
                        <w:pStyle w:val="Beschriftung"/>
                        <w:rPr>
                          <w:rFonts w:eastAsia="Bosch Office Sans"/>
                          <w:szCs w:val="20"/>
                          <w:lang w:val="en-US"/>
                        </w:rPr>
                      </w:pPr>
                      <w:bookmarkStart w:id="43" w:name="_Ref412033423"/>
                      <w:r>
                        <w:t xml:space="preserve">Abbildung </w:t>
                      </w:r>
                      <w:r>
                        <w:fldChar w:fldCharType="begin"/>
                      </w:r>
                      <w:r>
                        <w:instrText xml:space="preserve"> SEQ Abbildung \* ARABIC </w:instrText>
                      </w:r>
                      <w:r>
                        <w:fldChar w:fldCharType="separate"/>
                      </w:r>
                      <w:r>
                        <w:rPr>
                          <w:noProof/>
                        </w:rPr>
                        <w:t>2</w:t>
                      </w:r>
                      <w:r>
                        <w:rPr>
                          <w:noProof/>
                        </w:rPr>
                        <w:fldChar w:fldCharType="end"/>
                      </w:r>
                      <w:r>
                        <w:t xml:space="preserve">: </w:t>
                      </w:r>
                      <w:r w:rsidRPr="009E36E8">
                        <w:t>Flow of a TPSW call with Bosch wrapper</w:t>
                      </w:r>
                      <w:bookmarkEnd w:id="43"/>
                    </w:p>
                  </w:txbxContent>
                </v:textbox>
              </v:shape>
            </w:pict>
          </mc:Fallback>
        </mc:AlternateContent>
      </w:r>
      <w:r>
        <w:rPr>
          <w:rFonts w:eastAsia="Bosch Office Sans"/>
          <w:noProof/>
          <w:szCs w:val="20"/>
          <w:lang w:val="en-US" w:eastAsia="en-US"/>
        </w:rPr>
        <mc:AlternateContent>
          <mc:Choice Requires="wpc">
            <w:drawing>
              <wp:anchor distT="0" distB="0" distL="114300" distR="114300" simplePos="0" relativeHeight="6" behindDoc="0" locked="0" layoutInCell="0" allowOverlap="1" wp14:anchorId="215DBA23" wp14:editId="78A464B3">
                <wp:simplePos x="0" y="0"/>
                <wp:positionH relativeFrom="character">
                  <wp:posOffset>0</wp:posOffset>
                </wp:positionH>
                <wp:positionV relativeFrom="line">
                  <wp:posOffset>0</wp:posOffset>
                </wp:positionV>
                <wp:extent cx="5867400" cy="2524760"/>
                <wp:effectExtent l="0" t="0" r="0" b="0"/>
                <wp:wrapNone/>
                <wp:docPr id="262" name="Zeichenbereich 17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cap="flat" cmpd="sng" algn="ctr">
                          <a:solidFill>
                            <a:srgbClr val="000000"/>
                          </a:solidFill>
                          <a:prstDash val="solid"/>
                          <a:miter lim="800000"/>
                          <a:headEnd type="none" w="med" len="med"/>
                          <a:tailEnd type="none" w="med" len="med"/>
                        </a:ln>
                      </wpc:whole>
                      <wps:wsp>
                        <wps:cNvPr id="251" name="Rectangle 181"/>
                        <wps:cNvSpPr>
                          <a:spLocks noChangeArrowheads="1"/>
                        </wps:cNvSpPr>
                        <wps:spPr bwMode="auto">
                          <a:xfrm>
                            <a:off x="278765" y="270510"/>
                            <a:ext cx="3772535" cy="135255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2" name="Text Box 182"/>
                        <wps:cNvSpPr txBox="1">
                          <a:spLocks noChangeArrowheads="1"/>
                        </wps:cNvSpPr>
                        <wps:spPr bwMode="auto">
                          <a:xfrm>
                            <a:off x="419100" y="631825"/>
                            <a:ext cx="1117600" cy="901065"/>
                          </a:xfrm>
                          <a:prstGeom prst="rect">
                            <a:avLst/>
                          </a:prstGeom>
                          <a:solidFill>
                            <a:srgbClr val="FFFFFF"/>
                          </a:solidFill>
                          <a:ln w="9525">
                            <a:solidFill>
                              <a:srgbClr val="000000"/>
                            </a:solidFill>
                            <a:miter lim="800000"/>
                            <a:headEnd/>
                            <a:tailEnd/>
                          </a:ln>
                        </wps:spPr>
                        <wps:txbx>
                          <w:txbxContent>
                            <w:p w14:paraId="6351DCA2" w14:textId="77777777" w:rsidR="004769B8" w:rsidRPr="00BE5F6C" w:rsidRDefault="004769B8" w:rsidP="00EB6458">
                              <w:pPr>
                                <w:jc w:val="center"/>
                                <w:rPr>
                                  <w:sz w:val="16"/>
                                  <w:szCs w:val="16"/>
                                </w:rPr>
                              </w:pPr>
                              <w:r>
                                <w:rPr>
                                  <w:sz w:val="16"/>
                                  <w:szCs w:val="16"/>
                                </w:rPr>
                                <w:t xml:space="preserve">Trusted Bosch </w:t>
                              </w:r>
                              <w:r w:rsidRPr="00BE5F6C">
                                <w:rPr>
                                  <w:sz w:val="16"/>
                                  <w:szCs w:val="16"/>
                                </w:rPr>
                                <w:t xml:space="preserve">Wrapper Code. </w:t>
                              </w:r>
                              <w:r>
                                <w:rPr>
                                  <w:sz w:val="16"/>
                                  <w:szCs w:val="16"/>
                                </w:rPr>
                                <w:t>Pot. p</w:t>
                              </w:r>
                              <w:r w:rsidRPr="00BE5F6C">
                                <w:rPr>
                                  <w:sz w:val="16"/>
                                  <w:szCs w:val="16"/>
                                </w:rPr>
                                <w:t xml:space="preserve">repare data </w:t>
                              </w:r>
                              <w:r>
                                <w:rPr>
                                  <w:sz w:val="16"/>
                                  <w:szCs w:val="16"/>
                                </w:rPr>
                                <w:t xml:space="preserve">buf +  params </w:t>
                              </w:r>
                              <w:r w:rsidRPr="00BE5F6C">
                                <w:rPr>
                                  <w:sz w:val="16"/>
                                  <w:szCs w:val="16"/>
                                </w:rPr>
                                <w:t>for TPSW</w:t>
                              </w:r>
                            </w:p>
                          </w:txbxContent>
                        </wps:txbx>
                        <wps:bodyPr rot="0" vert="horz" wrap="square" lIns="91440" tIns="45720" rIns="91440" bIns="45720" anchor="t" anchorCtr="0" upright="1">
                          <a:noAutofit/>
                        </wps:bodyPr>
                      </wps:wsp>
                      <wps:wsp>
                        <wps:cNvPr id="253" name="Text Box 183"/>
                        <wps:cNvSpPr txBox="1">
                          <a:spLocks noChangeArrowheads="1"/>
                        </wps:cNvSpPr>
                        <wps:spPr bwMode="auto">
                          <a:xfrm>
                            <a:off x="1536700" y="631825"/>
                            <a:ext cx="1118235" cy="901065"/>
                          </a:xfrm>
                          <a:prstGeom prst="rect">
                            <a:avLst/>
                          </a:prstGeom>
                          <a:solidFill>
                            <a:srgbClr val="C0C0C0"/>
                          </a:solidFill>
                          <a:ln w="9525">
                            <a:solidFill>
                              <a:srgbClr val="000000"/>
                            </a:solidFill>
                            <a:miter lim="800000"/>
                            <a:headEnd/>
                            <a:tailEnd/>
                          </a:ln>
                        </wps:spPr>
                        <wps:txbx>
                          <w:txbxContent>
                            <w:p w14:paraId="0E8D94FF" w14:textId="77777777" w:rsidR="004769B8" w:rsidRDefault="004769B8" w:rsidP="00EB6458">
                              <w:pPr>
                                <w:jc w:val="center"/>
                                <w:rPr>
                                  <w:sz w:val="16"/>
                                  <w:szCs w:val="16"/>
                                </w:rPr>
                              </w:pPr>
                              <w:r>
                                <w:rPr>
                                  <w:sz w:val="16"/>
                                  <w:szCs w:val="16"/>
                                </w:rPr>
                                <w:t xml:space="preserve">TPSW FUNC </w:t>
                              </w:r>
                            </w:p>
                            <w:p w14:paraId="6899A199" w14:textId="77777777" w:rsidR="004769B8" w:rsidRPr="00BE5F6C" w:rsidRDefault="004769B8" w:rsidP="00EB6458">
                              <w:pPr>
                                <w:jc w:val="center"/>
                                <w:rPr>
                                  <w:sz w:val="16"/>
                                  <w:szCs w:val="16"/>
                                </w:rPr>
                              </w:pPr>
                              <w:r>
                                <w:rPr>
                                  <w:sz w:val="16"/>
                                  <w:szCs w:val="16"/>
                                </w:rPr>
                                <w:t>(API) execution</w:t>
                              </w:r>
                            </w:p>
                          </w:txbxContent>
                        </wps:txbx>
                        <wps:bodyPr rot="0" vert="horz" wrap="square" lIns="91440" tIns="45720" rIns="91440" bIns="45720" anchor="t" anchorCtr="0" upright="1">
                          <a:noAutofit/>
                        </wps:bodyPr>
                      </wps:wsp>
                      <wps:wsp>
                        <wps:cNvPr id="254" name="Text Box 184"/>
                        <wps:cNvSpPr txBox="1">
                          <a:spLocks noChangeArrowheads="1"/>
                        </wps:cNvSpPr>
                        <wps:spPr bwMode="auto">
                          <a:xfrm>
                            <a:off x="2654935" y="631825"/>
                            <a:ext cx="1116330" cy="901065"/>
                          </a:xfrm>
                          <a:prstGeom prst="rect">
                            <a:avLst/>
                          </a:prstGeom>
                          <a:solidFill>
                            <a:srgbClr val="FFFFFF"/>
                          </a:solidFill>
                          <a:ln w="9525">
                            <a:solidFill>
                              <a:srgbClr val="000000"/>
                            </a:solidFill>
                            <a:miter lim="800000"/>
                            <a:headEnd/>
                            <a:tailEnd/>
                          </a:ln>
                        </wps:spPr>
                        <wps:txbx>
                          <w:txbxContent>
                            <w:p w14:paraId="74BD96E6" w14:textId="77777777" w:rsidR="004769B8" w:rsidRPr="00BE5F6C" w:rsidRDefault="004769B8" w:rsidP="00EB6458">
                              <w:pPr>
                                <w:jc w:val="center"/>
                                <w:rPr>
                                  <w:sz w:val="16"/>
                                  <w:szCs w:val="16"/>
                                </w:rPr>
                              </w:pPr>
                              <w:r>
                                <w:rPr>
                                  <w:sz w:val="16"/>
                                  <w:szCs w:val="16"/>
                                </w:rPr>
                                <w:t xml:space="preserve">Trusted Bosch </w:t>
                              </w:r>
                              <w:r w:rsidRPr="00BE5F6C">
                                <w:rPr>
                                  <w:sz w:val="16"/>
                                  <w:szCs w:val="16"/>
                                </w:rPr>
                                <w:t xml:space="preserve">Wrapper Code. </w:t>
                              </w:r>
                              <w:r>
                                <w:rPr>
                                  <w:sz w:val="16"/>
                                  <w:szCs w:val="16"/>
                                </w:rPr>
                                <w:t>Eval</w:t>
                              </w:r>
                              <w:ins w:id="44" w:author="Markus Zetlmeisl" w:date="2012-05-09T00:52:00Z">
                                <w:r>
                                  <w:rPr>
                                    <w:sz w:val="16"/>
                                    <w:szCs w:val="16"/>
                                  </w:rPr>
                                  <w:t>.</w:t>
                                </w:r>
                              </w:ins>
                              <w:r>
                                <w:rPr>
                                  <w:sz w:val="16"/>
                                  <w:szCs w:val="16"/>
                                </w:rPr>
                                <w:t xml:space="preserve"> results +pot. copy data to ESP </w:t>
                              </w:r>
                            </w:p>
                          </w:txbxContent>
                        </wps:txbx>
                        <wps:bodyPr rot="0" vert="horz" wrap="square" lIns="91440" tIns="45720" rIns="91440" bIns="45720" anchor="t" anchorCtr="0" upright="1">
                          <a:noAutofit/>
                        </wps:bodyPr>
                      </wps:wsp>
                      <wps:wsp>
                        <wps:cNvPr id="256" name="AutoShape 185"/>
                        <wps:cNvSpPr>
                          <a:spLocks/>
                        </wps:cNvSpPr>
                        <wps:spPr bwMode="auto">
                          <a:xfrm>
                            <a:off x="289560" y="1713230"/>
                            <a:ext cx="1048385" cy="751840"/>
                          </a:xfrm>
                          <a:prstGeom prst="borderCallout1">
                            <a:avLst>
                              <a:gd name="adj1" fmla="val 15204"/>
                              <a:gd name="adj2" fmla="val 107269"/>
                              <a:gd name="adj3" fmla="val -97972"/>
                              <a:gd name="adj4" fmla="val 120046"/>
                            </a:avLst>
                          </a:prstGeom>
                          <a:solidFill>
                            <a:srgbClr val="FFFFFF"/>
                          </a:solidFill>
                          <a:ln w="9525">
                            <a:solidFill>
                              <a:srgbClr val="000000"/>
                            </a:solidFill>
                            <a:prstDash val="sysDot"/>
                            <a:miter lim="800000"/>
                            <a:headEnd/>
                            <a:tailEnd/>
                          </a:ln>
                        </wps:spPr>
                        <wps:txbx>
                          <w:txbxContent>
                            <w:p w14:paraId="120CA0D4" w14:textId="77777777" w:rsidR="004769B8" w:rsidRDefault="004769B8" w:rsidP="00EB6458">
                              <w:pPr>
                                <w:rPr>
                                  <w:rFonts w:ascii="Courier New" w:eastAsia="Bosch Office Sans" w:hAnsi="Courier New" w:cs="Courier New"/>
                                  <w:sz w:val="16"/>
                                  <w:szCs w:val="16"/>
                                  <w:lang w:val="en-US"/>
                                </w:rPr>
                              </w:pPr>
                              <w:r w:rsidRPr="00BE5F6C">
                                <w:rPr>
                                  <w:rFonts w:ascii="Courier New" w:eastAsia="Bosch Office Sans" w:hAnsi="Courier New" w:cs="Courier New"/>
                                  <w:sz w:val="16"/>
                                  <w:szCs w:val="16"/>
                                  <w:lang w:val="en-US"/>
                                </w:rPr>
                                <w:t>TPSW</w:t>
                              </w:r>
                              <w:r>
                                <w:rPr>
                                  <w:rFonts w:ascii="Courier New" w:eastAsia="Bosch Office Sans" w:hAnsi="Courier New" w:cs="Courier New"/>
                                  <w:sz w:val="16"/>
                                  <w:szCs w:val="16"/>
                                  <w:lang w:val="en-US"/>
                                </w:rPr>
                                <w:t>_CALL/TPSW_START API</w:t>
                              </w:r>
                            </w:p>
                            <w:p w14:paraId="0982AC5A" w14:textId="77777777" w:rsidR="004769B8" w:rsidRPr="00DD3942" w:rsidRDefault="004769B8" w:rsidP="00EB6458">
                              <w:pPr>
                                <w:rPr>
                                  <w:sz w:val="16"/>
                                  <w:szCs w:val="16"/>
                                  <w:lang w:val="en-US"/>
                                </w:rPr>
                              </w:pPr>
                            </w:p>
                            <w:p w14:paraId="751AA92C" w14:textId="77777777" w:rsidR="004769B8" w:rsidRPr="00DD3942" w:rsidRDefault="004769B8" w:rsidP="00EB6458">
                              <w:pPr>
                                <w:rPr>
                                  <w:lang w:val="en-US"/>
                                </w:rPr>
                              </w:pPr>
                            </w:p>
                          </w:txbxContent>
                        </wps:txbx>
                        <wps:bodyPr rot="0" vert="horz" wrap="square" lIns="91440" tIns="45720" rIns="91440" bIns="45720" anchor="t" anchorCtr="0" upright="1">
                          <a:noAutofit/>
                        </wps:bodyPr>
                      </wps:wsp>
                      <wps:wsp>
                        <wps:cNvPr id="257" name="Text Box 186"/>
                        <wps:cNvSpPr txBox="1">
                          <a:spLocks noChangeArrowheads="1"/>
                        </wps:cNvSpPr>
                        <wps:spPr bwMode="auto">
                          <a:xfrm>
                            <a:off x="278765" y="318770"/>
                            <a:ext cx="1956435" cy="270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B5ABF3" w14:textId="77777777" w:rsidR="004769B8" w:rsidRPr="003D2347" w:rsidRDefault="004769B8" w:rsidP="00EB6458">
                              <w:pPr>
                                <w:rPr>
                                  <w:sz w:val="16"/>
                                  <w:szCs w:val="16"/>
                                </w:rPr>
                              </w:pPr>
                              <w:r>
                                <w:rPr>
                                  <w:sz w:val="16"/>
                                  <w:szCs w:val="16"/>
                                </w:rPr>
                                <w:t xml:space="preserve">Normal Bosch ESP </w:t>
                              </w:r>
                              <w:r w:rsidRPr="003D2347">
                                <w:rPr>
                                  <w:sz w:val="16"/>
                                  <w:szCs w:val="16"/>
                                </w:rPr>
                                <w:t xml:space="preserve">Process in a Task </w:t>
                              </w:r>
                              <w:r w:rsidRPr="003D2347">
                                <w:rPr>
                                  <w:sz w:val="16"/>
                                  <w:szCs w:val="16"/>
                                </w:rPr>
                                <w:sym w:font="Wingdings" w:char="F0E8"/>
                              </w:r>
                              <w:r w:rsidRPr="003D2347">
                                <w:rPr>
                                  <w:sz w:val="16"/>
                                  <w:szCs w:val="16"/>
                                </w:rPr>
                                <w:t xml:space="preserve"> </w:t>
                              </w:r>
                            </w:p>
                          </w:txbxContent>
                        </wps:txbx>
                        <wps:bodyPr rot="0" vert="horz" wrap="square" lIns="18000" tIns="0" rIns="18000" bIns="45720" anchor="t" anchorCtr="0" upright="1">
                          <a:noAutofit/>
                        </wps:bodyPr>
                      </wps:wsp>
                      <wps:wsp>
                        <wps:cNvPr id="258" name="AutoShape 187"/>
                        <wps:cNvSpPr>
                          <a:spLocks noChangeArrowheads="1"/>
                        </wps:cNvSpPr>
                        <wps:spPr bwMode="auto">
                          <a:xfrm>
                            <a:off x="1676400" y="1532890"/>
                            <a:ext cx="139700" cy="379095"/>
                          </a:xfrm>
                          <a:prstGeom prst="downArrow">
                            <a:avLst>
                              <a:gd name="adj1" fmla="val 50000"/>
                              <a:gd name="adj2" fmla="val 67841"/>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59" name="AutoShape 188"/>
                        <wps:cNvSpPr>
                          <a:spLocks noChangeArrowheads="1"/>
                        </wps:cNvSpPr>
                        <wps:spPr bwMode="auto">
                          <a:xfrm>
                            <a:off x="1872615" y="1534160"/>
                            <a:ext cx="139065" cy="378460"/>
                          </a:xfrm>
                          <a:prstGeom prst="downArrow">
                            <a:avLst>
                              <a:gd name="adj1" fmla="val 50000"/>
                              <a:gd name="adj2" fmla="val 68037"/>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60" name="AutoShape 189"/>
                        <wps:cNvSpPr>
                          <a:spLocks noChangeArrowheads="1"/>
                        </wps:cNvSpPr>
                        <wps:spPr bwMode="auto">
                          <a:xfrm>
                            <a:off x="2098675" y="1534160"/>
                            <a:ext cx="139700" cy="379095"/>
                          </a:xfrm>
                          <a:prstGeom prst="downArrow">
                            <a:avLst>
                              <a:gd name="adj1" fmla="val 50000"/>
                              <a:gd name="adj2" fmla="val 67841"/>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61" name="Text Box 190"/>
                        <wps:cNvSpPr txBox="1">
                          <a:spLocks noChangeArrowheads="1"/>
                        </wps:cNvSpPr>
                        <wps:spPr bwMode="auto">
                          <a:xfrm>
                            <a:off x="1612265" y="1911985"/>
                            <a:ext cx="1255395" cy="553085"/>
                          </a:xfrm>
                          <a:prstGeom prst="rect">
                            <a:avLst/>
                          </a:prstGeom>
                          <a:solidFill>
                            <a:srgbClr val="FFFFFF"/>
                          </a:solidFill>
                          <a:ln w="9525">
                            <a:solidFill>
                              <a:srgbClr val="000000"/>
                            </a:solidFill>
                            <a:miter lim="800000"/>
                            <a:headEnd/>
                            <a:tailEnd/>
                          </a:ln>
                        </wps:spPr>
                        <wps:txbx>
                          <w:txbxContent>
                            <w:p w14:paraId="054BBFA5" w14:textId="77777777" w:rsidR="004769B8" w:rsidRPr="00017832" w:rsidRDefault="004769B8" w:rsidP="00EB6458">
                              <w:pPr>
                                <w:rPr>
                                  <w:sz w:val="16"/>
                                  <w:szCs w:val="16"/>
                                  <w:lang w:val="en-US"/>
                                </w:rPr>
                              </w:pPr>
                              <w:r w:rsidRPr="00017832">
                                <w:rPr>
                                  <w:sz w:val="16"/>
                                  <w:szCs w:val="16"/>
                                  <w:lang w:val="en-US"/>
                                </w:rPr>
                                <w:t>Function calls to ESP  or other TPSWs</w:t>
                              </w:r>
                            </w:p>
                          </w:txbxContent>
                        </wps:txbx>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215DBA23" id="Zeichenbereich 179" o:spid="_x0000_s1045" editas="canvas" style="position:absolute;margin-left:0;margin-top:0;width:462pt;height:198.8pt;z-index:6;mso-position-horizontal-relative:char;mso-position-vertical-relative:line" coordsize="58674,252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" o:allowincell="f">
                <v:shape id="_x0000_s1046" type="#_x0000_t75" style="position:absolute;width:58674;height:25247;visibility:visible;mso-wrap-style:square" stroked="t">
                  <v:fill o:detectmouseclick="t"/>
                  <v:path o:connecttype="none"/>
                </v:shape>
                <v:rect id="Rectangle 181" o:spid="_x0000_s1047" style="position:absolute;left:2787;top:2705;width:37726;height:13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" filled="f"/>
                <v:shape id="Text Box 182" o:spid="_x0000_s1048" type="#_x0000_t202" style="position:absolute;left:4191;top:6318;width:11176;height:9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">
                  <v:textbox>
                    <w:txbxContent>
                      <w:p w14:paraId="6351DCA2" w14:textId="77777777" w:rsidR="004769B8" w:rsidRPr="00BE5F6C" w:rsidRDefault="004769B8" w:rsidP="00EB6458">
                        <w:pPr>
                          <w:jc w:val="center"/>
                          <w:rPr>
                            <w:sz w:val="16"/>
                            <w:szCs w:val="16"/>
                          </w:rPr>
                        </w:pPr>
                        <w:r>
                          <w:rPr>
                            <w:sz w:val="16"/>
                            <w:szCs w:val="16"/>
                          </w:rPr>
                          <w:t xml:space="preserve">Trusted Bosch </w:t>
                        </w:r>
                        <w:r w:rsidRPr="00BE5F6C">
                          <w:rPr>
                            <w:sz w:val="16"/>
                            <w:szCs w:val="16"/>
                          </w:rPr>
                          <w:t xml:space="preserve">Wrapper Code. </w:t>
                        </w:r>
                        <w:r>
                          <w:rPr>
                            <w:sz w:val="16"/>
                            <w:szCs w:val="16"/>
                          </w:rPr>
                          <w:t>Pot. p</w:t>
                        </w:r>
                        <w:r w:rsidRPr="00BE5F6C">
                          <w:rPr>
                            <w:sz w:val="16"/>
                            <w:szCs w:val="16"/>
                          </w:rPr>
                          <w:t xml:space="preserve">repare data </w:t>
                        </w:r>
                        <w:r>
                          <w:rPr>
                            <w:sz w:val="16"/>
                            <w:szCs w:val="16"/>
                          </w:rPr>
                          <w:t xml:space="preserve">buf +  params </w:t>
                        </w:r>
                        <w:r w:rsidRPr="00BE5F6C">
                          <w:rPr>
                            <w:sz w:val="16"/>
                            <w:szCs w:val="16"/>
                          </w:rPr>
                          <w:t>for TPSW</w:t>
                        </w:r>
                      </w:p>
                    </w:txbxContent>
                  </v:textbox>
                </v:shape>
                <v:shape id="Text Box 183" o:spid="_x0000_s1049" type="#_x0000_t202" style="position:absolute;left:15367;top:6318;width:11182;height:9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" fillcolor="silver">
                  <v:textbox>
                    <w:txbxContent>
                      <w:p w14:paraId="0E8D94FF" w14:textId="77777777" w:rsidR="004769B8" w:rsidRDefault="004769B8" w:rsidP="00EB6458">
                        <w:pPr>
                          <w:jc w:val="center"/>
                          <w:rPr>
                            <w:sz w:val="16"/>
                            <w:szCs w:val="16"/>
                          </w:rPr>
                        </w:pPr>
                        <w:r>
                          <w:rPr>
                            <w:sz w:val="16"/>
                            <w:szCs w:val="16"/>
                          </w:rPr>
                          <w:t xml:space="preserve">TPSW FUNC </w:t>
                        </w:r>
                      </w:p>
                      <w:p w14:paraId="6899A199" w14:textId="77777777" w:rsidR="004769B8" w:rsidRPr="00BE5F6C" w:rsidRDefault="004769B8" w:rsidP="00EB6458">
                        <w:pPr>
                          <w:jc w:val="center"/>
                          <w:rPr>
                            <w:sz w:val="16"/>
                            <w:szCs w:val="16"/>
                          </w:rPr>
                        </w:pPr>
                        <w:r>
                          <w:rPr>
                            <w:sz w:val="16"/>
                            <w:szCs w:val="16"/>
                          </w:rPr>
                          <w:t>(API) execution</w:t>
                        </w:r>
                      </w:p>
                    </w:txbxContent>
                  </v:textbox>
                </v:shape>
                <v:shape id="Text Box 184" o:spid="_x0000_s1050" type="#_x0000_t202" style="position:absolute;left:26549;top:6318;width:11163;height:9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">
                  <v:textbox>
                    <w:txbxContent>
                      <w:p w14:paraId="74BD96E6" w14:textId="77777777" w:rsidR="004769B8" w:rsidRPr="00BE5F6C" w:rsidRDefault="004769B8" w:rsidP="00EB6458">
                        <w:pPr>
                          <w:jc w:val="center"/>
                          <w:rPr>
                            <w:sz w:val="16"/>
                            <w:szCs w:val="16"/>
                          </w:rPr>
                        </w:pPr>
                        <w:r>
                          <w:rPr>
                            <w:sz w:val="16"/>
                            <w:szCs w:val="16"/>
                          </w:rPr>
                          <w:t xml:space="preserve">Trusted Bosch </w:t>
                        </w:r>
                        <w:r w:rsidRPr="00BE5F6C">
                          <w:rPr>
                            <w:sz w:val="16"/>
                            <w:szCs w:val="16"/>
                          </w:rPr>
                          <w:t xml:space="preserve">Wrapper Code. </w:t>
                        </w:r>
                        <w:r>
                          <w:rPr>
                            <w:sz w:val="16"/>
                            <w:szCs w:val="16"/>
                          </w:rPr>
                          <w:t>Eval</w:t>
                        </w:r>
                        <w:ins w:id="45" w:author="Markus Zetlmeisl" w:date="2012-05-09T00:52:00Z">
                          <w:r>
                            <w:rPr>
                              <w:sz w:val="16"/>
                              <w:szCs w:val="16"/>
                            </w:rPr>
                            <w:t>.</w:t>
                          </w:r>
                        </w:ins>
                        <w:r>
                          <w:rPr>
                            <w:sz w:val="16"/>
                            <w:szCs w:val="16"/>
                          </w:rPr>
                          <w:t xml:space="preserve"> results +pot. copy data to ESP </w:t>
                        </w:r>
                      </w:p>
                    </w:txbxContent>
                  </v:textbox>
                </v:shape>
                <v:shapetype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AutoShape 185" o:spid="_x0000_s1051" type="#_x0000_t47" style="position:absolute;left:2895;top:17132;width:10484;height:75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" adj="25930,-21162,23170,3284">
                  <v:stroke dashstyle="1 1"/>
                  <v:textbox>
                    <w:txbxContent>
                      <w:p w14:paraId="120CA0D4" w14:textId="77777777" w:rsidR="004769B8" w:rsidRDefault="004769B8" w:rsidP="00EB6458">
                        <w:pPr>
                          <w:rPr>
                            <w:rFonts w:ascii="Courier New" w:eastAsia="Bosch Office Sans" w:hAnsi="Courier New" w:cs="Courier New"/>
                            <w:sz w:val="16"/>
                            <w:szCs w:val="16"/>
                            <w:lang w:val="en-US"/>
                          </w:rPr>
                        </w:pPr>
                        <w:r w:rsidRPr="00BE5F6C">
                          <w:rPr>
                            <w:rFonts w:ascii="Courier New" w:eastAsia="Bosch Office Sans" w:hAnsi="Courier New" w:cs="Courier New"/>
                            <w:sz w:val="16"/>
                            <w:szCs w:val="16"/>
                            <w:lang w:val="en-US"/>
                          </w:rPr>
                          <w:t>TPSW</w:t>
                        </w:r>
                        <w:r>
                          <w:rPr>
                            <w:rFonts w:ascii="Courier New" w:eastAsia="Bosch Office Sans" w:hAnsi="Courier New" w:cs="Courier New"/>
                            <w:sz w:val="16"/>
                            <w:szCs w:val="16"/>
                            <w:lang w:val="en-US"/>
                          </w:rPr>
                          <w:t>_CALL/TPSW_START API</w:t>
                        </w:r>
                      </w:p>
                      <w:p w14:paraId="0982AC5A" w14:textId="77777777" w:rsidR="004769B8" w:rsidRPr="00DD3942" w:rsidRDefault="004769B8" w:rsidP="00EB6458">
                        <w:pPr>
                          <w:rPr>
                            <w:sz w:val="16"/>
                            <w:szCs w:val="16"/>
                            <w:lang w:val="en-US"/>
                          </w:rPr>
                        </w:pPr>
                      </w:p>
                      <w:p w14:paraId="751AA92C" w14:textId="77777777" w:rsidR="004769B8" w:rsidRPr="00DD3942" w:rsidRDefault="004769B8" w:rsidP="00EB6458">
                        <w:pPr>
                          <w:rPr>
                            <w:lang w:val="en-US"/>
                          </w:rPr>
                        </w:pPr>
                      </w:p>
                    </w:txbxContent>
                  </v:textbox>
                  <o:callout v:ext="edit" minusx="t"/>
                </v:shape>
                <v:shape id="Text Box 186" o:spid="_x0000_s1052" type="#_x0000_t202" style="position:absolute;left:2787;top:3187;width:19565;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" filled="f" stroked="f">
                  <v:textbox inset=".5mm,0,.5mm">
                    <w:txbxContent>
                      <w:p w14:paraId="0EB5ABF3" w14:textId="77777777" w:rsidR="004769B8" w:rsidRPr="003D2347" w:rsidRDefault="004769B8" w:rsidP="00EB6458">
                        <w:pPr>
                          <w:rPr>
                            <w:sz w:val="16"/>
                            <w:szCs w:val="16"/>
                          </w:rPr>
                        </w:pPr>
                        <w:r>
                          <w:rPr>
                            <w:sz w:val="16"/>
                            <w:szCs w:val="16"/>
                          </w:rPr>
                          <w:t xml:space="preserve">Normal Bosch ESP </w:t>
                        </w:r>
                        <w:r w:rsidRPr="003D2347">
                          <w:rPr>
                            <w:sz w:val="16"/>
                            <w:szCs w:val="16"/>
                          </w:rPr>
                          <w:t xml:space="preserve">Process in a Task </w:t>
                        </w:r>
                        <w:r w:rsidRPr="003D2347">
                          <w:rPr>
                            <w:sz w:val="16"/>
                            <w:szCs w:val="16"/>
                          </w:rPr>
                          <w:sym w:font="Wingdings" w:char="F0E8"/>
                        </w:r>
                        <w:r w:rsidRPr="003D2347">
                          <w:rPr>
                            <w:sz w:val="16"/>
                            <w:szCs w:val="16"/>
                          </w:rPr>
                          <w:t xml:space="preserve"> </w:t>
                        </w:r>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187" o:spid="_x0000_s1053" type="#_x0000_t67" style="position:absolute;left:16764;top:15328;width:1397;height:3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"/>
                <v:shape id="AutoShape 188" o:spid="_x0000_s1054" type="#_x0000_t67" style="position:absolute;left:18726;top:15341;width:1390;height:37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"/>
                <v:shape id="AutoShape 189" o:spid="_x0000_s1055" type="#_x0000_t67" style="position:absolute;left:20986;top:15341;width:1397;height:3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"/>
                <v:shape id="Text Box 190" o:spid="_x0000_s1056" type="#_x0000_t202" style="position:absolute;left:16122;top:19119;width:12554;height:55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">
                  <v:textbox>
                    <w:txbxContent>
                      <w:p w14:paraId="054BBFA5" w14:textId="77777777" w:rsidR="004769B8" w:rsidRPr="00017832" w:rsidRDefault="004769B8" w:rsidP="00EB6458">
                        <w:pPr>
                          <w:rPr>
                            <w:sz w:val="16"/>
                            <w:szCs w:val="16"/>
                            <w:lang w:val="en-US"/>
                          </w:rPr>
                        </w:pPr>
                        <w:r w:rsidRPr="00017832">
                          <w:rPr>
                            <w:sz w:val="16"/>
                            <w:szCs w:val="16"/>
                            <w:lang w:val="en-US"/>
                          </w:rPr>
                          <w:t>Function calls to ESP  or other TPSWs</w:t>
                        </w:r>
                      </w:p>
                    </w:txbxContent>
                  </v:textbox>
                </v:shape>
                <w10:wrap anchory="line"/>
              </v:group>
            </w:pict>
          </mc:Fallback>
        </mc:AlternateContent>
      </w:r>
      <w:r>
        <w:rPr>
          <w:rFonts w:eastAsia="Bosch Office Sans"/>
          <w:noProof/>
          <w:szCs w:val="20"/>
          <w:lang w:val="en-US" w:eastAsia="en-US"/>
        </w:rPr>
        <mc:AlternateContent>
          <mc:Choice Requires="wps">
            <w:drawing>
              <wp:inline distT="0" distB="0" distL="0" distR="0" wp14:anchorId="23BA9FC4" wp14:editId="715585F8">
                <wp:extent cx="5867400" cy="2533650"/>
                <wp:effectExtent l="0" t="0" r="0" b="0"/>
                <wp:docPr id="9" name="AutoShap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67400" cy="2533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EB4C5F" id="AutoShape 6" o:spid="_x0000_s1026" style="width:462pt;height:19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" filled="f" stroked="f">
                <o:lock v:ext="edit" aspectratio="t"/>
                <w10:anchorlock/>
              </v:rect>
            </w:pict>
          </mc:Fallback>
        </mc:AlternateContent>
      </w:r>
    </w:p>
    <w:p w14:paraId="2678B5ED" w14:textId="77777777" w:rsidR="00EB6458" w:rsidRDefault="00EB6458" w:rsidP="00EB6458">
      <w:pPr>
        <w:rPr>
          <w:rFonts w:eastAsia="Bosch Office Sans"/>
          <w:szCs w:val="20"/>
          <w:lang w:val="en-US"/>
        </w:rPr>
      </w:pPr>
    </w:p>
    <w:p w14:paraId="7FE815CB" w14:textId="77777777" w:rsidR="009E36E8" w:rsidRDefault="009E36E8" w:rsidP="00EB6458">
      <w:pPr>
        <w:rPr>
          <w:rFonts w:eastAsia="Bosch Office Sans" w:cs="Courier New"/>
          <w:iCs/>
          <w:lang w:val="en-US"/>
        </w:rPr>
      </w:pPr>
    </w:p>
    <w:p w14:paraId="0598FEA4" w14:textId="77777777" w:rsidR="009775A4" w:rsidRDefault="009775A4" w:rsidP="00EB6458">
      <w:pPr>
        <w:rPr>
          <w:rFonts w:eastAsia="Bosch Office Sans" w:cs="Courier New"/>
          <w:iCs/>
          <w:lang w:val="en-US"/>
        </w:rPr>
      </w:pPr>
    </w:p>
    <w:p w14:paraId="596D90A6" w14:textId="751DCCA7" w:rsidR="0096306A" w:rsidRDefault="00EB6458" w:rsidP="00EB6458">
      <w:pPr>
        <w:rPr>
          <w:rFonts w:eastAsia="Bosch Office Sans" w:cs="Courier New"/>
          <w:iCs/>
          <w:lang w:val="en-US"/>
        </w:rPr>
      </w:pPr>
      <w:r w:rsidRPr="00D4682D">
        <w:rPr>
          <w:rFonts w:eastAsia="Bosch Office Sans" w:cs="Courier New"/>
          <w:iCs/>
          <w:lang w:val="en-US"/>
        </w:rPr>
        <w:t xml:space="preserve">Note that the flash is not restricted because this would cause a lot of integration effort and restrictions to the TPSW without increasing the protection because flash is read-only anyway. </w:t>
      </w:r>
      <w:r w:rsidR="000822DD">
        <w:rPr>
          <w:rFonts w:eastAsia="Bosch Office Sans" w:cs="Courier New"/>
          <w:iCs/>
          <w:lang w:val="en-US"/>
        </w:rPr>
        <w:t xml:space="preserve">Flash restrictions may apply if FOTA is enabled (see section </w:t>
      </w:r>
      <w:r w:rsidR="003D008F">
        <w:rPr>
          <w:rFonts w:eastAsia="Bosch Office Sans" w:cs="Courier New"/>
          <w:iCs/>
          <w:lang w:val="en-US"/>
        </w:rPr>
        <w:fldChar w:fldCharType="begin"/>
      </w:r>
      <w:r w:rsidR="003D008F">
        <w:rPr>
          <w:rFonts w:eastAsia="Bosch Office Sans" w:cs="Courier New"/>
          <w:iCs/>
          <w:lang w:val="en-US"/>
        </w:rPr>
        <w:instrText xml:space="preserve"> REF _Ref62734535 \r \h </w:instrText>
      </w:r>
      <w:r w:rsidR="003D008F">
        <w:rPr>
          <w:rFonts w:eastAsia="Bosch Office Sans" w:cs="Courier New"/>
          <w:iCs/>
          <w:lang w:val="en-US"/>
        </w:rPr>
      </w:r>
      <w:r w:rsidR="003D008F">
        <w:rPr>
          <w:rFonts w:eastAsia="Bosch Office Sans" w:cs="Courier New"/>
          <w:iCs/>
          <w:lang w:val="en-US"/>
        </w:rPr>
        <w:fldChar w:fldCharType="separate"/>
      </w:r>
      <w:r w:rsidR="003D008F">
        <w:rPr>
          <w:rFonts w:eastAsia="Bosch Office Sans" w:cs="Courier New"/>
          <w:iCs/>
          <w:lang w:val="en-US"/>
        </w:rPr>
        <w:t>9.1.2</w:t>
      </w:r>
      <w:r w:rsidR="003D008F">
        <w:rPr>
          <w:rFonts w:eastAsia="Bosch Office Sans" w:cs="Courier New"/>
          <w:iCs/>
          <w:lang w:val="en-US"/>
        </w:rPr>
        <w:fldChar w:fldCharType="end"/>
      </w:r>
      <w:r w:rsidR="000822DD">
        <w:rPr>
          <w:rFonts w:eastAsia="Bosch Office Sans" w:cs="Courier New"/>
          <w:iCs/>
          <w:lang w:val="en-US"/>
        </w:rPr>
        <w:t>)</w:t>
      </w:r>
      <w:r w:rsidR="003D008F">
        <w:rPr>
          <w:rFonts w:eastAsia="Bosch Office Sans" w:cs="Courier New"/>
          <w:iCs/>
          <w:lang w:val="en-US"/>
        </w:rPr>
        <w:t>.</w:t>
      </w:r>
      <w:r w:rsidR="000822DD">
        <w:rPr>
          <w:rFonts w:eastAsia="Bosch Office Sans" w:cs="Courier New"/>
          <w:iCs/>
          <w:lang w:val="en-US"/>
        </w:rPr>
        <w:t xml:space="preserve"> </w:t>
      </w:r>
      <w:r>
        <w:rPr>
          <w:rFonts w:eastAsia="Bosch Office Sans" w:cs="Courier New"/>
          <w:iCs/>
          <w:lang w:val="en-US"/>
        </w:rPr>
        <w:t xml:space="preserve">Also the whole RAM is read only to simplify integration and allow function calls (see </w:t>
      </w:r>
      <w:r w:rsidR="002B7EAD">
        <w:rPr>
          <w:rFonts w:eastAsia="Bosch Office Sans" w:cs="Courier New"/>
          <w:iCs/>
          <w:lang w:val="en-US"/>
        </w:rPr>
        <w:t xml:space="preserve">section </w:t>
      </w:r>
      <w:r w:rsidR="002C75FD">
        <w:rPr>
          <w:rFonts w:eastAsia="Bosch Office Sans" w:cs="Courier New"/>
          <w:iCs/>
          <w:lang w:val="en-US"/>
        </w:rPr>
        <w:fldChar w:fldCharType="begin"/>
      </w:r>
      <w:r w:rsidR="002B7EAD">
        <w:rPr>
          <w:rFonts w:eastAsia="Bosch Office Sans" w:cs="Courier New"/>
          <w:iCs/>
          <w:lang w:val="en-US"/>
        </w:rPr>
        <w:instrText xml:space="preserve"> REF _Ref412094044 \r \h </w:instrText>
      </w:r>
      <w:r w:rsidR="002C75FD">
        <w:rPr>
          <w:rFonts w:eastAsia="Bosch Office Sans" w:cs="Courier New"/>
          <w:iCs/>
          <w:lang w:val="en-US"/>
        </w:rPr>
      </w:r>
      <w:r w:rsidR="002C75FD">
        <w:rPr>
          <w:rFonts w:eastAsia="Bosch Office Sans" w:cs="Courier New"/>
          <w:iCs/>
          <w:lang w:val="en-US"/>
        </w:rPr>
        <w:fldChar w:fldCharType="separate"/>
      </w:r>
      <w:r w:rsidR="002B7EAD">
        <w:rPr>
          <w:rFonts w:eastAsia="Bosch Office Sans" w:cs="Courier New"/>
          <w:iCs/>
          <w:lang w:val="en-US"/>
        </w:rPr>
        <w:t>2.1.2</w:t>
      </w:r>
      <w:r w:rsidR="002C75FD">
        <w:rPr>
          <w:rFonts w:eastAsia="Bosch Office Sans" w:cs="Courier New"/>
          <w:iCs/>
          <w:lang w:val="en-US"/>
        </w:rPr>
        <w:fldChar w:fldCharType="end"/>
      </w:r>
      <w:r>
        <w:rPr>
          <w:rFonts w:eastAsia="Bosch Office Sans" w:cs="Courier New"/>
          <w:iCs/>
          <w:lang w:val="en-US"/>
        </w:rPr>
        <w:t>) in the current TPSW framework. So for RAM, only write access has to be considered in configuration of a TPSW. A</w:t>
      </w:r>
      <w:r w:rsidRPr="00D4682D">
        <w:rPr>
          <w:rFonts w:eastAsia="Bosch Office Sans" w:cs="Courier New"/>
          <w:iCs/>
          <w:lang w:val="en-US"/>
        </w:rPr>
        <w:t xml:space="preserve">ll </w:t>
      </w:r>
      <w:r>
        <w:rPr>
          <w:rFonts w:eastAsia="Bosch Office Sans" w:cs="Courier New"/>
          <w:iCs/>
          <w:lang w:val="en-US"/>
        </w:rPr>
        <w:t>other memory areas (</w:t>
      </w:r>
      <w:r w:rsidRPr="00D4682D">
        <w:rPr>
          <w:rFonts w:eastAsia="Bosch Office Sans" w:cs="Courier New"/>
          <w:iCs/>
          <w:lang w:val="en-US"/>
        </w:rPr>
        <w:t>peripherals memory and registers</w:t>
      </w:r>
      <w:r>
        <w:rPr>
          <w:rFonts w:eastAsia="Bosch Office Sans" w:cs="Courier New"/>
          <w:iCs/>
          <w:lang w:val="en-US"/>
        </w:rPr>
        <w:t>) are not accessible at all because already a read access can modify contents here. But they can be configured to be accessible for TPSW</w:t>
      </w:r>
      <w:r w:rsidR="0096306A">
        <w:rPr>
          <w:rFonts w:eastAsia="Bosch Office Sans" w:cs="Courier New"/>
          <w:iCs/>
          <w:lang w:val="en-US"/>
        </w:rPr>
        <w:t xml:space="preserve"> via the MPU table (see </w:t>
      </w:r>
      <w:r w:rsidR="002B7EAD">
        <w:rPr>
          <w:rFonts w:eastAsia="Bosch Office Sans" w:cs="Courier New"/>
          <w:iCs/>
          <w:lang w:val="en-US"/>
        </w:rPr>
        <w:t xml:space="preserve">section </w:t>
      </w:r>
      <w:r w:rsidR="002C75FD">
        <w:rPr>
          <w:rFonts w:eastAsia="Bosch Office Sans" w:cs="Courier New"/>
          <w:iCs/>
          <w:lang w:val="en-US"/>
        </w:rPr>
        <w:fldChar w:fldCharType="begin"/>
      </w:r>
      <w:r w:rsidR="002B7EAD">
        <w:rPr>
          <w:rFonts w:eastAsia="Bosch Office Sans" w:cs="Courier New"/>
          <w:iCs/>
          <w:lang w:val="en-US"/>
        </w:rPr>
        <w:instrText xml:space="preserve"> REF _Ref412034927 \r \h </w:instrText>
      </w:r>
      <w:r w:rsidR="002C75FD">
        <w:rPr>
          <w:rFonts w:eastAsia="Bosch Office Sans" w:cs="Courier New"/>
          <w:iCs/>
          <w:lang w:val="en-US"/>
        </w:rPr>
      </w:r>
      <w:r w:rsidR="002C75FD">
        <w:rPr>
          <w:rFonts w:eastAsia="Bosch Office Sans" w:cs="Courier New"/>
          <w:iCs/>
          <w:lang w:val="en-US"/>
        </w:rPr>
        <w:fldChar w:fldCharType="separate"/>
      </w:r>
      <w:r w:rsidR="002B7EAD">
        <w:rPr>
          <w:rFonts w:eastAsia="Bosch Office Sans" w:cs="Courier New"/>
          <w:iCs/>
          <w:lang w:val="en-US"/>
        </w:rPr>
        <w:t>2.1.2.2</w:t>
      </w:r>
      <w:r w:rsidR="002C75FD">
        <w:rPr>
          <w:rFonts w:eastAsia="Bosch Office Sans" w:cs="Courier New"/>
          <w:iCs/>
          <w:lang w:val="en-US"/>
        </w:rPr>
        <w:fldChar w:fldCharType="end"/>
      </w:r>
      <w:r w:rsidR="0096306A">
        <w:rPr>
          <w:rFonts w:eastAsia="Bosch Office Sans" w:cs="Courier New"/>
          <w:iCs/>
          <w:lang w:val="en-US"/>
        </w:rPr>
        <w:t>).</w:t>
      </w:r>
    </w:p>
    <w:p w14:paraId="5B531D8C" w14:textId="77777777" w:rsidR="0096306A" w:rsidRDefault="0096306A" w:rsidP="00EB6458">
      <w:pPr>
        <w:rPr>
          <w:rFonts w:eastAsia="Bosch Office Sans" w:cs="Courier New"/>
          <w:iCs/>
          <w:lang w:val="en-US"/>
        </w:rPr>
      </w:pPr>
    </w:p>
    <w:p w14:paraId="1EA17D9F" w14:textId="77777777" w:rsidR="00EB6458" w:rsidRDefault="00EB6458" w:rsidP="00EB6458">
      <w:pPr>
        <w:rPr>
          <w:rFonts w:eastAsia="Bosch Office Sans" w:cs="Courier New"/>
          <w:iCs/>
          <w:lang w:val="en-US"/>
        </w:rPr>
      </w:pPr>
      <w:r w:rsidRPr="00D4682D">
        <w:rPr>
          <w:rFonts w:eastAsia="Bosch Office Sans" w:cs="Courier New"/>
          <w:iCs/>
          <w:lang w:val="en-US"/>
        </w:rPr>
        <w:t>The TPSW specific wrapper is responsible that all RAM data required by the TPSW can be accessed by placing desired global variables inside the capsule</w:t>
      </w:r>
      <w:r>
        <w:rPr>
          <w:rFonts w:eastAsia="Bosch Office Sans" w:cs="Courier New"/>
          <w:iCs/>
          <w:lang w:val="en-US"/>
        </w:rPr>
        <w:t>, at least the data to be written. Typically read and write data in RAM are not sorted out and placed to TPSW memory area together.</w:t>
      </w:r>
      <w:r w:rsidRPr="00D4682D">
        <w:rPr>
          <w:rFonts w:eastAsia="Bosch Office Sans" w:cs="Courier New"/>
          <w:iCs/>
          <w:lang w:val="en-US"/>
        </w:rPr>
        <w:t xml:space="preserve"> Note that in case TPSW gets a pointer to data passed, the data pointed to must also be </w:t>
      </w:r>
      <w:r>
        <w:rPr>
          <w:rFonts w:eastAsia="Bosch Office Sans" w:cs="Courier New"/>
          <w:iCs/>
          <w:lang w:val="en-US"/>
        </w:rPr>
        <w:t>writable</w:t>
      </w:r>
      <w:r w:rsidRPr="00D4682D">
        <w:rPr>
          <w:rFonts w:eastAsia="Bosch Office Sans" w:cs="Courier New"/>
          <w:iCs/>
          <w:lang w:val="en-US"/>
        </w:rPr>
        <w:t xml:space="preserve"> by the TPSW. So also in this case a copy of the data for the TPSW placed inside the capsule might </w:t>
      </w:r>
      <w:r w:rsidR="0096306A" w:rsidRPr="00D4682D">
        <w:rPr>
          <w:rFonts w:eastAsia="Bosch Office Sans" w:cs="Courier New"/>
          <w:iCs/>
          <w:lang w:val="en-US"/>
        </w:rPr>
        <w:t>be</w:t>
      </w:r>
      <w:r w:rsidRPr="00D4682D">
        <w:rPr>
          <w:rFonts w:eastAsia="Bosch Office Sans" w:cs="Courier New"/>
          <w:iCs/>
          <w:lang w:val="en-US"/>
        </w:rPr>
        <w:t xml:space="preserve"> required. </w:t>
      </w:r>
    </w:p>
    <w:p w14:paraId="345CF69B" w14:textId="77777777" w:rsidR="0096306A" w:rsidRPr="00D4682D" w:rsidRDefault="0096306A" w:rsidP="00EB6458">
      <w:pPr>
        <w:rPr>
          <w:rFonts w:eastAsia="Bosch Office Sans" w:cs="Courier New"/>
          <w:iCs/>
          <w:lang w:val="en-US"/>
        </w:rPr>
      </w:pPr>
    </w:p>
    <w:p w14:paraId="6D6D7AD6" w14:textId="77777777" w:rsidR="0096306A" w:rsidRDefault="00EB6458" w:rsidP="00EB6458">
      <w:pPr>
        <w:rPr>
          <w:rFonts w:eastAsia="Bosch Office Sans" w:cs="Courier New"/>
          <w:iCs/>
          <w:lang w:val="en-US"/>
        </w:rPr>
      </w:pPr>
      <w:r w:rsidRPr="00D4682D">
        <w:rPr>
          <w:rFonts w:eastAsia="Bosch Office Sans" w:cs="Courier New"/>
          <w:iCs/>
          <w:lang w:val="en-US"/>
        </w:rPr>
        <w:t xml:space="preserve">Note that also a stack protection is done. </w:t>
      </w:r>
      <w:r>
        <w:rPr>
          <w:rFonts w:eastAsia="Bosch Office Sans" w:cs="Courier New"/>
          <w:iCs/>
          <w:lang w:val="en-US"/>
        </w:rPr>
        <w:t>In case of function call parameters, buffers and return values are handled between ESP and TPSW and between TPSWs by the TPSW framework. More complex cases of parameter passing have to be configured explicitly in the framework (see</w:t>
      </w:r>
      <w:r w:rsidR="009A7D04">
        <w:rPr>
          <w:rFonts w:eastAsia="Bosch Office Sans" w:cs="Courier New"/>
          <w:iCs/>
          <w:lang w:val="en-US"/>
        </w:rPr>
        <w:t xml:space="preserve"> section </w:t>
      </w:r>
      <w:r w:rsidR="002C75FD">
        <w:rPr>
          <w:rFonts w:eastAsia="Bosch Office Sans" w:cs="Courier New"/>
          <w:iCs/>
          <w:lang w:val="en-US"/>
        </w:rPr>
        <w:fldChar w:fldCharType="begin"/>
      </w:r>
      <w:r w:rsidR="009A7D04">
        <w:rPr>
          <w:rFonts w:eastAsia="Bosch Office Sans" w:cs="Courier New"/>
          <w:iCs/>
          <w:lang w:val="en-US"/>
        </w:rPr>
        <w:instrText xml:space="preserve"> REF _Ref320879988 \r \h </w:instrText>
      </w:r>
      <w:r w:rsidR="002C75FD">
        <w:rPr>
          <w:rFonts w:eastAsia="Bosch Office Sans" w:cs="Courier New"/>
          <w:iCs/>
          <w:lang w:val="en-US"/>
        </w:rPr>
      </w:r>
      <w:r w:rsidR="002C75FD">
        <w:rPr>
          <w:rFonts w:eastAsia="Bosch Office Sans" w:cs="Courier New"/>
          <w:iCs/>
          <w:lang w:val="en-US"/>
        </w:rPr>
        <w:fldChar w:fldCharType="separate"/>
      </w:r>
      <w:r w:rsidR="009A7D04">
        <w:rPr>
          <w:rFonts w:eastAsia="Bosch Office Sans" w:cs="Courier New"/>
          <w:iCs/>
          <w:lang w:val="en-US"/>
        </w:rPr>
        <w:t>2.1.5</w:t>
      </w:r>
      <w:r w:rsidR="002C75FD">
        <w:rPr>
          <w:rFonts w:eastAsia="Bosch Office Sans" w:cs="Courier New"/>
          <w:iCs/>
          <w:lang w:val="en-US"/>
        </w:rPr>
        <w:fldChar w:fldCharType="end"/>
      </w:r>
      <w:r>
        <w:rPr>
          <w:rFonts w:eastAsia="Bosch Office Sans" w:cs="Courier New"/>
          <w:iCs/>
          <w:lang w:val="en-US"/>
        </w:rPr>
        <w:t>).</w:t>
      </w:r>
    </w:p>
    <w:p w14:paraId="1C0E5E7A" w14:textId="77777777" w:rsidR="0096306A" w:rsidRPr="00D4682D" w:rsidRDefault="0096306A" w:rsidP="00EB6458">
      <w:pPr>
        <w:rPr>
          <w:rFonts w:eastAsia="Bosch Office Sans" w:cs="Courier New"/>
          <w:iCs/>
          <w:lang w:val="en-US"/>
        </w:rPr>
      </w:pPr>
    </w:p>
    <w:p w14:paraId="6E4B362D" w14:textId="77777777" w:rsidR="0096306A" w:rsidRPr="00D4682D" w:rsidRDefault="00EB6458" w:rsidP="00EB6458">
      <w:pPr>
        <w:rPr>
          <w:rFonts w:eastAsia="Bosch Office Sans" w:cs="Courier New"/>
          <w:iCs/>
          <w:lang w:val="en-US"/>
        </w:rPr>
      </w:pPr>
      <w:r w:rsidRPr="00D4682D">
        <w:rPr>
          <w:rFonts w:eastAsia="Bosch Office Sans" w:cs="Courier New"/>
          <w:iCs/>
          <w:lang w:val="en-US"/>
        </w:rPr>
        <w:lastRenderedPageBreak/>
        <w:t>After the FU</w:t>
      </w:r>
      <w:r>
        <w:rPr>
          <w:rFonts w:eastAsia="Bosch Office Sans" w:cs="Courier New"/>
          <w:iCs/>
          <w:lang w:val="en-US"/>
        </w:rPr>
        <w:t>NC</w:t>
      </w:r>
      <w:r w:rsidRPr="00D4682D">
        <w:rPr>
          <w:rFonts w:eastAsia="Bosch Office Sans" w:cs="Courier New"/>
          <w:iCs/>
          <w:lang w:val="en-US"/>
        </w:rPr>
        <w:t xml:space="preserve"> run, the program returns right after this call with full Bosch access rights even if the TPSW was aborted due to any memory violation. </w:t>
      </w:r>
    </w:p>
    <w:p w14:paraId="566A3D9B" w14:textId="77777777" w:rsidR="00EB6458" w:rsidRDefault="00EB6458" w:rsidP="00EB6458">
      <w:pPr>
        <w:rPr>
          <w:rFonts w:eastAsia="Bosch Office Sans"/>
          <w:iCs/>
          <w:szCs w:val="20"/>
          <w:lang w:val="en-US"/>
        </w:rPr>
      </w:pPr>
      <w:r w:rsidRPr="00D4682D">
        <w:rPr>
          <w:rFonts w:eastAsia="Bosch Office Sans"/>
          <w:iCs/>
          <w:szCs w:val="20"/>
          <w:lang w:val="en-US"/>
        </w:rPr>
        <w:t>After a successful TPSW execution, data results from the TPSW can be obtained easily by the wrapper because the wrapper has all access rights and can access the TPSW result data buffers.</w:t>
      </w:r>
      <w:r>
        <w:rPr>
          <w:rFonts w:eastAsia="Bosch Office Sans"/>
          <w:iCs/>
          <w:szCs w:val="20"/>
          <w:lang w:val="en-US"/>
        </w:rPr>
        <w:t xml:space="preserve"> Plausibility checks on the data contents have to be added specifically by the integrator.</w:t>
      </w:r>
    </w:p>
    <w:p w14:paraId="44CA3475" w14:textId="77777777" w:rsidR="00EB6458" w:rsidRDefault="00EB6458" w:rsidP="00EB6458">
      <w:pPr>
        <w:rPr>
          <w:rFonts w:eastAsia="Bosch Office Sans"/>
          <w:szCs w:val="20"/>
          <w:lang w:val="en-US"/>
        </w:rPr>
      </w:pPr>
    </w:p>
    <w:p w14:paraId="1C4B3B7B" w14:textId="77777777" w:rsidR="00EB6458" w:rsidRDefault="00EB6458" w:rsidP="00EB6458">
      <w:pPr>
        <w:rPr>
          <w:rFonts w:eastAsia="Bosch Office Sans"/>
          <w:szCs w:val="20"/>
          <w:lang w:val="en-US"/>
        </w:rPr>
      </w:pPr>
      <w:r>
        <w:rPr>
          <w:rFonts w:eastAsia="Bosch Office Sans"/>
          <w:szCs w:val="20"/>
          <w:lang w:val="en-US"/>
        </w:rPr>
        <w:t>Notes:</w:t>
      </w:r>
    </w:p>
    <w:p w14:paraId="0D35A265" w14:textId="6EEA16DD" w:rsidR="0096306A" w:rsidRPr="008C7F03" w:rsidRDefault="00EB6458" w:rsidP="00F00720">
      <w:pPr>
        <w:numPr>
          <w:ilvl w:val="0"/>
          <w:numId w:val="33"/>
        </w:numPr>
        <w:rPr>
          <w:rFonts w:eastAsia="Bosch Office Sans"/>
          <w:szCs w:val="20"/>
          <w:lang w:val="en-US"/>
        </w:rPr>
      </w:pPr>
      <w:r>
        <w:rPr>
          <w:rFonts w:eastAsia="Bosch Office Sans"/>
          <w:szCs w:val="20"/>
          <w:lang w:val="en-US"/>
        </w:rPr>
        <w:t>In case a TPSW is allowed to use interrupt locks</w:t>
      </w:r>
      <w:r w:rsidR="008C7F03">
        <w:rPr>
          <w:rFonts w:eastAsia="Bosch Office Sans"/>
          <w:szCs w:val="20"/>
          <w:lang w:val="en-US"/>
        </w:rPr>
        <w:t xml:space="preserve"> or spin locks</w:t>
      </w:r>
      <w:r>
        <w:rPr>
          <w:rFonts w:eastAsia="Bosch Office Sans"/>
          <w:szCs w:val="20"/>
          <w:lang w:val="en-US"/>
        </w:rPr>
        <w:t>, the system interrupts locks are taken. There is no further monitoring than the regular platform monitoring on interrupt locks. I.e. a TPSW can cause the system to stall.</w:t>
      </w:r>
    </w:p>
    <w:p w14:paraId="5DA3C5D2" w14:textId="77777777" w:rsidR="00EB6458" w:rsidRPr="00E7265E" w:rsidRDefault="00EB6458" w:rsidP="00F00720">
      <w:pPr>
        <w:numPr>
          <w:ilvl w:val="0"/>
          <w:numId w:val="33"/>
        </w:numPr>
        <w:rPr>
          <w:rFonts w:eastAsia="Bosch Office Sans"/>
          <w:szCs w:val="20"/>
          <w:lang w:val="en-US"/>
        </w:rPr>
      </w:pPr>
      <w:r>
        <w:rPr>
          <w:rFonts w:eastAsia="Bosch Office Sans"/>
          <w:szCs w:val="20"/>
          <w:lang w:val="en-US"/>
        </w:rPr>
        <w:t>Although any function call API signatures are allowed between TPSW and ESP code, a TPSW call has a runtime overhead. So alternatives of using pure data ca</w:t>
      </w:r>
      <w:r w:rsidR="0096306A">
        <w:rPr>
          <w:rFonts w:eastAsia="Bosch Office Sans"/>
          <w:szCs w:val="20"/>
          <w:lang w:val="en-US"/>
        </w:rPr>
        <w:t xml:space="preserve">psule with only a few </w:t>
      </w:r>
      <w:r w:rsidR="0080487B">
        <w:rPr>
          <w:rFonts w:eastAsia="Bosch Office Sans"/>
          <w:szCs w:val="20"/>
          <w:lang w:val="en-US"/>
        </w:rPr>
        <w:t>RBTPSW_</w:t>
      </w:r>
      <w:r w:rsidR="0096306A">
        <w:rPr>
          <w:rFonts w:eastAsia="Bosch Office Sans"/>
          <w:szCs w:val="20"/>
          <w:lang w:val="en-US"/>
        </w:rPr>
        <w:t>CALLs</w:t>
      </w:r>
      <w:r>
        <w:rPr>
          <w:rFonts w:eastAsia="Bosch Office Sans"/>
          <w:szCs w:val="20"/>
          <w:lang w:val="en-US"/>
        </w:rPr>
        <w:t xml:space="preserve"> to minimize the switches are preferable. </w:t>
      </w:r>
    </w:p>
    <w:p w14:paraId="6EE8EDEA" w14:textId="77777777" w:rsidR="00EB6458" w:rsidRPr="00325099" w:rsidRDefault="00EB6458" w:rsidP="00EB6458">
      <w:pPr>
        <w:rPr>
          <w:rFonts w:eastAsia="Bosch Office Sans"/>
          <w:szCs w:val="20"/>
          <w:lang w:val="en-US"/>
        </w:rPr>
      </w:pPr>
    </w:p>
    <w:p w14:paraId="78FC2809" w14:textId="447ADEE9" w:rsidR="00EB6458" w:rsidRDefault="003B5C90" w:rsidP="00EB6458">
      <w:pPr>
        <w:pStyle w:val="berschrift3"/>
        <w:tabs>
          <w:tab w:val="clear" w:pos="360"/>
          <w:tab w:val="num" w:pos="720"/>
        </w:tabs>
        <w:ind w:left="720" w:hanging="720"/>
        <w:rPr>
          <w:rFonts w:eastAsia="Bosch Office Sans"/>
          <w:lang w:val="en-US"/>
        </w:rPr>
      </w:pPr>
      <w:bookmarkStart w:id="46" w:name="_Ref412094044"/>
      <w:bookmarkStart w:id="47" w:name="_Toc86823260"/>
      <w:r>
        <w:rPr>
          <w:rFonts w:eastAsia="Bosch Office Sans"/>
          <w:lang w:val="en-US"/>
        </w:rPr>
        <w:t xml:space="preserve">  </w:t>
      </w:r>
      <w:r w:rsidR="00EB6458" w:rsidRPr="00325099">
        <w:rPr>
          <w:rFonts w:eastAsia="Bosch Office Sans"/>
          <w:lang w:val="en-US"/>
        </w:rPr>
        <w:t>Untrusted/Trusted APPLICATION and FUNC</w:t>
      </w:r>
      <w:bookmarkEnd w:id="46"/>
      <w:bookmarkEnd w:id="47"/>
    </w:p>
    <w:p w14:paraId="0A162BAA" w14:textId="77777777" w:rsidR="00C70E1C" w:rsidRPr="00C70E1C" w:rsidRDefault="00C70E1C" w:rsidP="00C70E1C">
      <w:pPr>
        <w:rPr>
          <w:rFonts w:eastAsia="Bosch Office Sans"/>
          <w:lang w:val="en-US" w:eastAsia="en-US"/>
        </w:rPr>
      </w:pPr>
    </w:p>
    <w:p w14:paraId="7C98CF30" w14:textId="3BFFB969" w:rsidR="00EB6458" w:rsidRPr="00325099" w:rsidRDefault="000431EB" w:rsidP="00EB6458">
      <w:pPr>
        <w:rPr>
          <w:rFonts w:eastAsia="Bosch Office Sans"/>
          <w:iCs/>
          <w:lang w:val="en-US"/>
        </w:rPr>
      </w:pPr>
      <w:r>
        <w:rPr>
          <w:rFonts w:eastAsia="Bosch Office Sans"/>
          <w:iCs/>
          <w:lang w:val="en-US"/>
        </w:rPr>
        <w:t>A</w:t>
      </w:r>
      <w:r w:rsidR="00EB6458" w:rsidRPr="00325099">
        <w:rPr>
          <w:rFonts w:eastAsia="Bosch Office Sans"/>
          <w:iCs/>
          <w:lang w:val="en-US"/>
        </w:rPr>
        <w:t xml:space="preserve"> TPSW software (Trusted or Untrusted) is defined as a TPSW application consisting of one or more FUNC (untrusted or trusted) that are integrated into ESPs task scheme. A FUNC is a function with/without re</w:t>
      </w:r>
      <w:r w:rsidR="003F5BA1">
        <w:rPr>
          <w:rFonts w:eastAsia="Bosch Office Sans"/>
          <w:iCs/>
          <w:lang w:val="en-US"/>
        </w:rPr>
        <w:t>turn value which has from 0 to 9</w:t>
      </w:r>
      <w:r w:rsidR="00EB6458" w:rsidRPr="00325099">
        <w:rPr>
          <w:rFonts w:eastAsia="Bosch Office Sans"/>
          <w:iCs/>
          <w:lang w:val="en-US"/>
        </w:rPr>
        <w:t xml:space="preserve"> parameters.</w:t>
      </w:r>
    </w:p>
    <w:p w14:paraId="0D515043" w14:textId="77777777" w:rsidR="000431EB" w:rsidRDefault="000431EB" w:rsidP="00EB6458">
      <w:pPr>
        <w:rPr>
          <w:rFonts w:eastAsia="Bosch Office Sans"/>
          <w:iCs/>
          <w:lang w:val="en-US"/>
        </w:rPr>
      </w:pPr>
    </w:p>
    <w:p w14:paraId="0380DC81" w14:textId="3BD19F5D" w:rsidR="000431EB" w:rsidRDefault="00EB6458" w:rsidP="00EB6458">
      <w:pPr>
        <w:rPr>
          <w:rFonts w:eastAsia="Bosch Office Sans"/>
          <w:iCs/>
          <w:lang w:val="en-US"/>
        </w:rPr>
      </w:pPr>
      <w:r w:rsidRPr="00325099">
        <w:rPr>
          <w:rFonts w:eastAsia="Bosch Office Sans"/>
          <w:iCs/>
          <w:lang w:val="en-US"/>
        </w:rPr>
        <w:t>Please note that a TPSW application can be multitasking</w:t>
      </w:r>
      <w:r w:rsidR="00C70E1C">
        <w:rPr>
          <w:rFonts w:eastAsia="Bosch Office Sans"/>
          <w:iCs/>
          <w:lang w:val="en-US"/>
        </w:rPr>
        <w:t xml:space="preserve">, </w:t>
      </w:r>
      <w:r w:rsidRPr="00325099">
        <w:rPr>
          <w:rFonts w:eastAsia="Bosch Office Sans"/>
          <w:iCs/>
          <w:lang w:val="en-US"/>
        </w:rPr>
        <w:t>i.e. run in different tasks or at</w:t>
      </w:r>
      <w:r w:rsidR="000431EB">
        <w:rPr>
          <w:rFonts w:eastAsia="Bosch Office Sans"/>
          <w:iCs/>
          <w:lang w:val="en-US"/>
        </w:rPr>
        <w:t xml:space="preserve"> different positions in a task. </w:t>
      </w:r>
      <w:r w:rsidR="00C70E1C">
        <w:rPr>
          <w:rFonts w:eastAsia="Bosch Office Sans"/>
          <w:iCs/>
          <w:lang w:val="en-US"/>
        </w:rPr>
        <w:t>Effectively,</w:t>
      </w:r>
      <w:r w:rsidR="000431EB">
        <w:rPr>
          <w:rFonts w:eastAsia="Bosch Office Sans"/>
          <w:iCs/>
          <w:lang w:val="en-US"/>
        </w:rPr>
        <w:t xml:space="preserve"> any FUNC of a TPSW application can be started from any task of any core.</w:t>
      </w:r>
    </w:p>
    <w:p w14:paraId="01980341" w14:textId="77777777" w:rsidR="000431EB" w:rsidRDefault="000431EB" w:rsidP="00EB6458">
      <w:pPr>
        <w:rPr>
          <w:rFonts w:eastAsia="Bosch Office Sans"/>
          <w:iCs/>
          <w:lang w:val="en-US"/>
        </w:rPr>
      </w:pPr>
    </w:p>
    <w:p w14:paraId="3FC1858B" w14:textId="77777777" w:rsidR="000431EB" w:rsidRPr="00325099" w:rsidRDefault="00EB6458" w:rsidP="00EB6458">
      <w:pPr>
        <w:rPr>
          <w:rFonts w:eastAsia="Bosch Office Sans"/>
          <w:iCs/>
          <w:lang w:val="en-US"/>
        </w:rPr>
      </w:pPr>
      <w:r w:rsidRPr="00325099">
        <w:rPr>
          <w:rFonts w:eastAsia="Bosch Office Sans"/>
          <w:iCs/>
          <w:lang w:val="en-US"/>
        </w:rPr>
        <w:t xml:space="preserve">The FUNCs of a TPSW application share a common RAM address range i.e. the same address </w:t>
      </w:r>
      <w:r w:rsidR="00E0774F">
        <w:rPr>
          <w:rFonts w:eastAsia="Bosch Office Sans"/>
          <w:iCs/>
          <w:lang w:val="en-US"/>
        </w:rPr>
        <w:t xml:space="preserve">are considered to be accessible or </w:t>
      </w:r>
      <w:r w:rsidRPr="00325099">
        <w:rPr>
          <w:rFonts w:eastAsia="Bosch Office Sans"/>
          <w:iCs/>
          <w:lang w:val="en-US"/>
        </w:rPr>
        <w:t>forbidden by the TPSW capsule. This implies that the FUNC of one application can exchange data between FUNCs (even between different tasks</w:t>
      </w:r>
      <w:r w:rsidR="000431EB">
        <w:rPr>
          <w:rFonts w:eastAsia="Bosch Office Sans"/>
          <w:iCs/>
          <w:lang w:val="en-US"/>
        </w:rPr>
        <w:t xml:space="preserve"> or core</w:t>
      </w:r>
      <w:r w:rsidRPr="00325099">
        <w:rPr>
          <w:rFonts w:eastAsia="Bosch Office Sans"/>
          <w:iCs/>
          <w:lang w:val="en-US"/>
        </w:rPr>
        <w:t>) without overhead by just using global variables.</w:t>
      </w:r>
    </w:p>
    <w:p w14:paraId="7E2CF06C" w14:textId="77777777" w:rsidR="00EB6458" w:rsidRDefault="00EB6458" w:rsidP="00EB6458">
      <w:pPr>
        <w:rPr>
          <w:rFonts w:eastAsia="Bosch Office Sans"/>
          <w:iCs/>
          <w:lang w:val="en-US"/>
        </w:rPr>
      </w:pPr>
      <w:r w:rsidRPr="00325099">
        <w:rPr>
          <w:rFonts w:eastAsia="Bosch Office Sans"/>
          <w:iCs/>
          <w:lang w:val="en-US"/>
        </w:rPr>
        <w:t>Furthermore it is assumed that the FUNCs of a TPSW application work tightly together. So if one FUNC fails by e.g. a memory protection fault (i.e. it addressed data that is not part of the capsule), the whole application is considered to be erroneous and aborted.</w:t>
      </w:r>
    </w:p>
    <w:p w14:paraId="1D105D1E" w14:textId="77777777" w:rsidR="000431EB" w:rsidRPr="00325099" w:rsidRDefault="000431EB" w:rsidP="00EB6458">
      <w:pPr>
        <w:rPr>
          <w:rFonts w:eastAsia="Bosch Office Sans"/>
          <w:iCs/>
          <w:lang w:val="en-US"/>
        </w:rPr>
      </w:pPr>
    </w:p>
    <w:p w14:paraId="17D1015F" w14:textId="77777777" w:rsidR="00EB6458" w:rsidRPr="00325099" w:rsidRDefault="00EB6458" w:rsidP="00EB6458">
      <w:pPr>
        <w:rPr>
          <w:rFonts w:eastAsia="Bosch Office Sans"/>
          <w:iCs/>
          <w:lang w:val="en-US"/>
        </w:rPr>
      </w:pPr>
      <w:r w:rsidRPr="00325099">
        <w:rPr>
          <w:rFonts w:eastAsia="Bosch Office Sans"/>
          <w:iCs/>
          <w:lang w:val="en-US"/>
        </w:rPr>
        <w:t xml:space="preserve">The definition of TPSW application and FUNCs is part of the TPSW specific Bosch wrapper code. </w:t>
      </w:r>
    </w:p>
    <w:p w14:paraId="482E5933" w14:textId="77777777" w:rsidR="00EB6458" w:rsidRPr="00325099" w:rsidRDefault="00EB6458" w:rsidP="00EB6458">
      <w:pPr>
        <w:rPr>
          <w:rFonts w:eastAsia="Bosch Office Sans"/>
          <w:iCs/>
          <w:lang w:val="en-US"/>
        </w:rPr>
      </w:pPr>
      <w:r w:rsidRPr="00325099">
        <w:rPr>
          <w:rFonts w:eastAsia="Bosch Office Sans"/>
          <w:iCs/>
          <w:lang w:val="en-US"/>
        </w:rPr>
        <w:lastRenderedPageBreak/>
        <w:t xml:space="preserve">Defining a TPSW application also has implies defining the address range of the TPSW. Therefore definition has to be done consistently in </w:t>
      </w:r>
      <w:r w:rsidR="000431EB">
        <w:rPr>
          <w:rFonts w:eastAsia="Bosch Office Sans"/>
          <w:iCs/>
          <w:lang w:val="en-US"/>
        </w:rPr>
        <w:t>the linker file</w:t>
      </w:r>
      <w:r w:rsidRPr="00325099">
        <w:rPr>
          <w:rFonts w:eastAsia="Bosch Office Sans"/>
          <w:iCs/>
          <w:lang w:val="en-US"/>
        </w:rPr>
        <w:t xml:space="preserve"> and </w:t>
      </w:r>
      <w:r w:rsidR="000431EB">
        <w:rPr>
          <w:rFonts w:eastAsia="Bosch Office Sans"/>
          <w:iCs/>
          <w:lang w:val="en-US"/>
        </w:rPr>
        <w:t xml:space="preserve">in the C </w:t>
      </w:r>
      <w:r w:rsidRPr="00325099">
        <w:rPr>
          <w:rFonts w:eastAsia="Bosch Office Sans"/>
          <w:iCs/>
          <w:lang w:val="en-US"/>
        </w:rPr>
        <w:t>Code.</w:t>
      </w:r>
    </w:p>
    <w:p w14:paraId="3520E281" w14:textId="77777777" w:rsidR="00EB6458" w:rsidRPr="00325099" w:rsidRDefault="00EB6458" w:rsidP="00EB6458">
      <w:pPr>
        <w:rPr>
          <w:rFonts w:eastAsia="Bosch Office Sans"/>
          <w:iCs/>
          <w:lang w:val="en-US"/>
        </w:rPr>
      </w:pPr>
    </w:p>
    <w:p w14:paraId="499E34B2" w14:textId="77777777" w:rsidR="00EB6458" w:rsidRPr="00325099" w:rsidRDefault="00EB6458" w:rsidP="00EB6458">
      <w:pPr>
        <w:rPr>
          <w:rFonts w:eastAsia="Bosch Office Sans"/>
          <w:b/>
          <w:iCs/>
          <w:lang w:val="en-US"/>
        </w:rPr>
      </w:pPr>
      <w:r w:rsidRPr="00325099">
        <w:rPr>
          <w:rFonts w:eastAsia="Bosch Office Sans"/>
          <w:b/>
          <w:iCs/>
          <w:lang w:val="en-US"/>
        </w:rPr>
        <w:t>Defining TPSWs:</w:t>
      </w:r>
    </w:p>
    <w:p w14:paraId="55587597" w14:textId="77777777" w:rsidR="00EB6458" w:rsidRPr="00325099" w:rsidRDefault="00EB6458" w:rsidP="00EB6458">
      <w:pPr>
        <w:rPr>
          <w:rFonts w:eastAsia="Bosch Office Sans"/>
          <w:b/>
          <w:iCs/>
          <w:lang w:val="en-US"/>
        </w:rPr>
      </w:pPr>
    </w:p>
    <w:p w14:paraId="3DA41565" w14:textId="6BF7D322" w:rsidR="00EB6458" w:rsidRDefault="00C70E1C" w:rsidP="00EB6458">
      <w:pPr>
        <w:pStyle w:val="berschrift4"/>
        <w:tabs>
          <w:tab w:val="clear" w:pos="360"/>
          <w:tab w:val="num" w:pos="864"/>
        </w:tabs>
        <w:ind w:left="864" w:hanging="864"/>
        <w:rPr>
          <w:rFonts w:eastAsia="Bosch Office Sans"/>
          <w:lang w:val="en-US"/>
        </w:rPr>
      </w:pPr>
      <w:bookmarkStart w:id="48" w:name="_Toc86823261"/>
      <w:r>
        <w:rPr>
          <w:rFonts w:eastAsia="Bosch Office Sans"/>
          <w:lang w:val="en-US"/>
        </w:rPr>
        <w:t xml:space="preserve">  </w:t>
      </w:r>
      <w:r w:rsidR="00EB6458" w:rsidRPr="00325099">
        <w:rPr>
          <w:rFonts w:eastAsia="Bosch Office Sans"/>
          <w:lang w:val="en-US"/>
        </w:rPr>
        <w:t>Declaring and configuring a TPSW application name</w:t>
      </w:r>
      <w:bookmarkEnd w:id="48"/>
    </w:p>
    <w:p w14:paraId="1D6BA27C" w14:textId="77777777" w:rsidR="00C70E1C" w:rsidRPr="00C70E1C" w:rsidRDefault="00C70E1C" w:rsidP="00C70E1C">
      <w:pPr>
        <w:rPr>
          <w:rFonts w:eastAsia="Bosch Office Sans"/>
          <w:lang w:val="en-US" w:eastAsia="en-US"/>
        </w:rPr>
      </w:pPr>
    </w:p>
    <w:p w14:paraId="5727C25D" w14:textId="519BF56D" w:rsidR="00C70E1C" w:rsidRDefault="00C70E1C" w:rsidP="00C70E1C">
      <w:pPr>
        <w:rPr>
          <w:rFonts w:eastAsia="Bosch Office Sans"/>
          <w:lang w:val="en-US" w:eastAsia="en-US"/>
        </w:rPr>
      </w:pPr>
      <w:r>
        <w:rPr>
          <w:rFonts w:eastAsia="Bosch Office Sans"/>
          <w:lang w:val="en-US" w:eastAsia="en-US"/>
        </w:rPr>
        <w:t>A TPSW application must be declared and configured in the wrapper code. For that the following macros are provided for usage in the header and source file:</w:t>
      </w:r>
    </w:p>
    <w:p w14:paraId="32451D28" w14:textId="77777777" w:rsidR="00C70E1C" w:rsidRPr="00C70E1C" w:rsidRDefault="00C70E1C" w:rsidP="00C70E1C">
      <w:pPr>
        <w:rPr>
          <w:rFonts w:eastAsia="Bosch Office Sans"/>
          <w:lang w:val="en-US" w:eastAsia="en-US"/>
        </w:rPr>
      </w:pPr>
    </w:p>
    <w:p w14:paraId="5AD5A0FA" w14:textId="77777777" w:rsidR="00EB6458" w:rsidRPr="00325099" w:rsidRDefault="00EB6458" w:rsidP="00794032">
      <w:pPr>
        <w:numPr>
          <w:ilvl w:val="1"/>
          <w:numId w:val="14"/>
        </w:numPr>
        <w:tabs>
          <w:tab w:val="clear" w:pos="1440"/>
          <w:tab w:val="num" w:pos="360"/>
        </w:tabs>
        <w:ind w:left="360"/>
        <w:rPr>
          <w:rFonts w:ascii="Courier New" w:eastAsia="Bosch Office Sans" w:hAnsi="Courier New" w:cs="Courier New"/>
          <w:iCs/>
          <w:lang w:val="en-US"/>
        </w:rPr>
      </w:pPr>
      <w:r w:rsidRPr="00325099">
        <w:rPr>
          <w:rFonts w:eastAsia="Bosch Office Sans"/>
          <w:iCs/>
          <w:lang w:val="en-US"/>
        </w:rPr>
        <w:t>H file:</w:t>
      </w:r>
      <w:r w:rsidRPr="00325099">
        <w:rPr>
          <w:rFonts w:ascii="Courier New" w:eastAsia="MS Mincho" w:hAnsi="Courier New" w:cs="Courier New"/>
          <w:color w:val="000000"/>
          <w:szCs w:val="20"/>
          <w:lang w:eastAsia="ja-JP"/>
        </w:rPr>
        <w:t xml:space="preserve"> </w:t>
      </w:r>
      <w:r w:rsidR="0080487B">
        <w:rPr>
          <w:rFonts w:ascii="Courier New" w:eastAsia="MS Mincho" w:hAnsi="Courier New" w:cs="Courier New"/>
          <w:color w:val="000000"/>
          <w:szCs w:val="20"/>
          <w:lang w:eastAsia="ja-JP"/>
        </w:rPr>
        <w:t>RBTPSW_</w:t>
      </w:r>
      <w:r w:rsidRPr="00325099">
        <w:rPr>
          <w:rFonts w:ascii="Courier New" w:eastAsia="MS Mincho" w:hAnsi="Courier New" w:cs="Courier New"/>
          <w:color w:val="000000"/>
          <w:szCs w:val="20"/>
          <w:lang w:eastAsia="ja-JP"/>
        </w:rPr>
        <w:t>DECLARE_UNTRUSTED_APPLICATION</w:t>
      </w:r>
      <w:r w:rsidRPr="00325099">
        <w:rPr>
          <w:rFonts w:ascii="Courier New" w:eastAsia="Bosch Office Sans" w:hAnsi="Courier New" w:cs="Courier New"/>
          <w:iCs/>
          <w:lang w:val="en-US"/>
        </w:rPr>
        <w:t>(</w:t>
      </w:r>
      <w:r w:rsidRPr="00325099">
        <w:rPr>
          <w:rFonts w:ascii="Courier New" w:eastAsia="Bosch Office Sans" w:hAnsi="Courier New" w:cs="Courier New"/>
          <w:b/>
          <w:i/>
          <w:lang w:val="en-US"/>
        </w:rPr>
        <w:t>TPSWAppName</w:t>
      </w:r>
      <w:r w:rsidRPr="00325099">
        <w:rPr>
          <w:rFonts w:ascii="Courier New" w:eastAsia="Bosch Office Sans" w:hAnsi="Courier New" w:cs="Courier New"/>
          <w:iCs/>
          <w:lang w:val="en-US"/>
        </w:rPr>
        <w:t>)</w:t>
      </w:r>
    </w:p>
    <w:p w14:paraId="508D7621" w14:textId="77777777" w:rsidR="00EB6458" w:rsidRPr="00325099" w:rsidRDefault="00EB6458" w:rsidP="00794032">
      <w:pPr>
        <w:numPr>
          <w:ilvl w:val="1"/>
          <w:numId w:val="14"/>
        </w:numPr>
        <w:tabs>
          <w:tab w:val="clear" w:pos="1440"/>
          <w:tab w:val="num" w:pos="360"/>
        </w:tabs>
        <w:ind w:left="360"/>
        <w:rPr>
          <w:rFonts w:ascii="Courier New" w:eastAsia="Bosch Office Sans" w:hAnsi="Courier New" w:cs="Courier New"/>
          <w:iCs/>
          <w:lang w:val="en-US"/>
        </w:rPr>
      </w:pPr>
      <w:r w:rsidRPr="00325099">
        <w:rPr>
          <w:rFonts w:eastAsia="Bosch Office Sans"/>
          <w:iCs/>
          <w:lang w:val="en-US"/>
        </w:rPr>
        <w:t>C file:</w:t>
      </w:r>
      <w:r w:rsidRPr="00325099">
        <w:rPr>
          <w:rFonts w:ascii="Courier New" w:eastAsia="MS Mincho" w:hAnsi="Courier New" w:cs="Courier New"/>
          <w:color w:val="000000"/>
          <w:szCs w:val="20"/>
          <w:lang w:eastAsia="ja-JP"/>
        </w:rPr>
        <w:t xml:space="preserve"> </w:t>
      </w:r>
      <w:r w:rsidR="0080487B">
        <w:rPr>
          <w:rFonts w:ascii="Courier New" w:eastAsia="MS Mincho" w:hAnsi="Courier New" w:cs="Courier New"/>
          <w:color w:val="000000"/>
          <w:szCs w:val="20"/>
          <w:lang w:eastAsia="ja-JP"/>
        </w:rPr>
        <w:t>RBTPSW_</w:t>
      </w:r>
      <w:r w:rsidRPr="00325099">
        <w:rPr>
          <w:rFonts w:ascii="Courier New" w:eastAsia="MS Mincho" w:hAnsi="Courier New" w:cs="Courier New"/>
          <w:color w:val="000000"/>
          <w:szCs w:val="20"/>
          <w:lang w:eastAsia="ja-JP"/>
        </w:rPr>
        <w:t>UNTRUSTED_APPLICATION_CONFIG</w:t>
      </w:r>
      <w:r w:rsidRPr="00325099">
        <w:rPr>
          <w:rFonts w:ascii="Courier New" w:eastAsia="Bosch Office Sans" w:hAnsi="Courier New" w:cs="Courier New"/>
          <w:iCs/>
          <w:lang w:val="en-US"/>
        </w:rPr>
        <w:t>(</w:t>
      </w:r>
      <w:r w:rsidRPr="00325099">
        <w:rPr>
          <w:rFonts w:ascii="Courier New" w:eastAsia="Bosch Office Sans" w:hAnsi="Courier New" w:cs="Courier New"/>
          <w:b/>
          <w:i/>
          <w:lang w:val="en-US"/>
        </w:rPr>
        <w:t>TPSWAppName</w:t>
      </w:r>
      <w:r w:rsidRPr="00325099">
        <w:rPr>
          <w:rFonts w:ascii="Courier New" w:eastAsia="Bosch Office Sans" w:hAnsi="Courier New" w:cs="Courier New"/>
          <w:iCs/>
          <w:lang w:val="en-US"/>
        </w:rPr>
        <w:t>)</w:t>
      </w:r>
    </w:p>
    <w:p w14:paraId="5DF9ABA0" w14:textId="77777777" w:rsidR="00911660" w:rsidRDefault="00911660" w:rsidP="00EB6458">
      <w:pPr>
        <w:rPr>
          <w:rFonts w:eastAsia="Bosch Office Sans"/>
          <w:iCs/>
          <w:lang w:val="en-US"/>
        </w:rPr>
      </w:pPr>
    </w:p>
    <w:p w14:paraId="4E39F895" w14:textId="77777777" w:rsidR="00911660" w:rsidRDefault="00EB6458" w:rsidP="00EB6458">
      <w:pPr>
        <w:rPr>
          <w:rFonts w:eastAsia="Bosch Office Sans"/>
          <w:iCs/>
          <w:lang w:val="en-US"/>
        </w:rPr>
      </w:pPr>
      <w:r w:rsidRPr="00325099">
        <w:rPr>
          <w:rFonts w:eastAsia="Bosch Office Sans"/>
          <w:iCs/>
          <w:lang w:val="en-US"/>
        </w:rPr>
        <w:t xml:space="preserve">Where </w:t>
      </w:r>
      <w:r w:rsidRPr="00325099">
        <w:rPr>
          <w:rFonts w:ascii="Courier New" w:eastAsia="Bosch Office Sans" w:hAnsi="Courier New" w:cs="Courier New"/>
          <w:b/>
          <w:i/>
          <w:lang w:val="en-US"/>
        </w:rPr>
        <w:t>TPSWAppName</w:t>
      </w:r>
      <w:r w:rsidRPr="00325099">
        <w:rPr>
          <w:rFonts w:eastAsia="Bosch Office Sans"/>
          <w:i/>
          <w:lang w:val="en-US"/>
        </w:rPr>
        <w:t xml:space="preserve"> </w:t>
      </w:r>
      <w:r w:rsidR="00911660">
        <w:rPr>
          <w:rFonts w:eastAsia="Bosch Office Sans"/>
          <w:iCs/>
          <w:lang w:val="en-US"/>
        </w:rPr>
        <w:t>is the name of the application. This</w:t>
      </w:r>
      <w:r w:rsidRPr="00325099">
        <w:rPr>
          <w:rFonts w:eastAsia="Bosch Office Sans"/>
          <w:iCs/>
          <w:lang w:val="en-US"/>
        </w:rPr>
        <w:t xml:space="preserve"> name is also used in the</w:t>
      </w:r>
      <w:r w:rsidR="00911660">
        <w:rPr>
          <w:rFonts w:eastAsia="Bosch Office Sans"/>
          <w:iCs/>
          <w:lang w:val="en-US"/>
        </w:rPr>
        <w:t>:</w:t>
      </w:r>
    </w:p>
    <w:p w14:paraId="210255B5" w14:textId="77777777" w:rsidR="00911660" w:rsidRDefault="00911660" w:rsidP="00F00720">
      <w:pPr>
        <w:numPr>
          <w:ilvl w:val="0"/>
          <w:numId w:val="37"/>
        </w:numPr>
        <w:rPr>
          <w:rFonts w:eastAsia="Bosch Office Sans"/>
          <w:iCs/>
          <w:lang w:val="en-US"/>
        </w:rPr>
      </w:pPr>
      <w:r>
        <w:rPr>
          <w:rFonts w:eastAsia="Bosch Office Sans"/>
          <w:iCs/>
          <w:lang w:val="en-US"/>
        </w:rPr>
        <w:t xml:space="preserve">MPU table (see </w:t>
      </w:r>
      <w:r w:rsidR="002C75FD" w:rsidRPr="00911660">
        <w:rPr>
          <w:rFonts w:eastAsia="Bosch Office Sans"/>
          <w:iCs/>
          <w:u w:val="single"/>
          <w:lang w:val="en-US"/>
        </w:rPr>
        <w:fldChar w:fldCharType="begin"/>
      </w:r>
      <w:r w:rsidRPr="00911660">
        <w:rPr>
          <w:rFonts w:eastAsia="Bosch Office Sans"/>
          <w:iCs/>
          <w:u w:val="single"/>
          <w:lang w:val="en-US"/>
        </w:rPr>
        <w:instrText xml:space="preserve"> REF _Ref412034927 \h </w:instrText>
      </w:r>
      <w:r w:rsidR="002C75FD" w:rsidRPr="00911660">
        <w:rPr>
          <w:rFonts w:eastAsia="Bosch Office Sans"/>
          <w:iCs/>
          <w:u w:val="single"/>
          <w:lang w:val="en-US"/>
        </w:rPr>
      </w:r>
      <w:r w:rsidR="002C75FD" w:rsidRPr="00911660">
        <w:rPr>
          <w:rFonts w:eastAsia="Bosch Office Sans"/>
          <w:iCs/>
          <w:u w:val="single"/>
          <w:lang w:val="en-US"/>
        </w:rPr>
        <w:fldChar w:fldCharType="separate"/>
      </w:r>
      <w:r w:rsidR="00787EB4" w:rsidRPr="00325099">
        <w:rPr>
          <w:rFonts w:eastAsia="Bosch Office Sans"/>
          <w:lang w:val="en-US"/>
        </w:rPr>
        <w:t>Configuration of the MPU table</w:t>
      </w:r>
      <w:r w:rsidR="002C75FD" w:rsidRPr="00911660">
        <w:rPr>
          <w:rFonts w:eastAsia="Bosch Office Sans"/>
          <w:iCs/>
          <w:u w:val="single"/>
          <w:lang w:val="en-US"/>
        </w:rPr>
        <w:fldChar w:fldCharType="end"/>
      </w:r>
      <w:r>
        <w:rPr>
          <w:rFonts w:eastAsia="Bosch Office Sans"/>
          <w:iCs/>
          <w:lang w:val="en-US"/>
        </w:rPr>
        <w:t>)</w:t>
      </w:r>
    </w:p>
    <w:p w14:paraId="719EB19B" w14:textId="77777777" w:rsidR="00911660" w:rsidRDefault="00911660" w:rsidP="00F00720">
      <w:pPr>
        <w:numPr>
          <w:ilvl w:val="0"/>
          <w:numId w:val="37"/>
        </w:numPr>
        <w:rPr>
          <w:rFonts w:eastAsia="Bosch Office Sans"/>
          <w:iCs/>
          <w:lang w:val="en-US"/>
        </w:rPr>
      </w:pPr>
      <w:r>
        <w:rPr>
          <w:rFonts w:eastAsia="Bosch Office Sans"/>
          <w:iCs/>
          <w:lang w:val="en-US"/>
        </w:rPr>
        <w:t>Lock table</w:t>
      </w:r>
      <w:r w:rsidR="00787EB4">
        <w:rPr>
          <w:rFonts w:eastAsia="Bosch Office Sans"/>
          <w:iCs/>
          <w:lang w:val="en-US"/>
        </w:rPr>
        <w:t xml:space="preserve"> (see </w:t>
      </w:r>
      <w:r w:rsidR="002C75FD">
        <w:rPr>
          <w:rFonts w:eastAsia="Bosch Office Sans"/>
          <w:iCs/>
          <w:lang w:val="en-US"/>
        </w:rPr>
        <w:fldChar w:fldCharType="begin"/>
      </w:r>
      <w:r w:rsidR="00787EB4">
        <w:rPr>
          <w:rFonts w:eastAsia="Bosch Office Sans"/>
          <w:iCs/>
          <w:lang w:val="en-US"/>
        </w:rPr>
        <w:instrText xml:space="preserve"> REF _Ref412035010 \h </w:instrText>
      </w:r>
      <w:r w:rsidR="002C75FD">
        <w:rPr>
          <w:rFonts w:eastAsia="Bosch Office Sans"/>
          <w:iCs/>
          <w:lang w:val="en-US"/>
        </w:rPr>
      </w:r>
      <w:r w:rsidR="002C75FD">
        <w:rPr>
          <w:rFonts w:eastAsia="Bosch Office Sans"/>
          <w:iCs/>
          <w:lang w:val="en-US"/>
        </w:rPr>
        <w:fldChar w:fldCharType="separate"/>
      </w:r>
      <w:r w:rsidR="00787EB4">
        <w:rPr>
          <w:rFonts w:eastAsia="Bosch Office Sans"/>
          <w:lang w:val="en-US"/>
        </w:rPr>
        <w:t>Configuration of the lock table</w:t>
      </w:r>
      <w:r w:rsidR="002C75FD">
        <w:rPr>
          <w:rFonts w:eastAsia="Bosch Office Sans"/>
          <w:iCs/>
          <w:lang w:val="en-US"/>
        </w:rPr>
        <w:fldChar w:fldCharType="end"/>
      </w:r>
      <w:r w:rsidR="00787EB4">
        <w:rPr>
          <w:rFonts w:eastAsia="Bosch Office Sans"/>
          <w:iCs/>
          <w:lang w:val="en-US"/>
        </w:rPr>
        <w:t>)</w:t>
      </w:r>
    </w:p>
    <w:p w14:paraId="701071A1" w14:textId="77777777" w:rsidR="00911660" w:rsidRPr="00911660" w:rsidRDefault="00911660" w:rsidP="00911660">
      <w:pPr>
        <w:rPr>
          <w:rFonts w:eastAsia="Bosch Office Sans"/>
          <w:iCs/>
          <w:lang w:val="en-US"/>
        </w:rPr>
      </w:pPr>
    </w:p>
    <w:p w14:paraId="41E4241A" w14:textId="77777777" w:rsidR="00EB6458" w:rsidRPr="00325099" w:rsidRDefault="00EB6458" w:rsidP="00EB6458">
      <w:pPr>
        <w:rPr>
          <w:rFonts w:eastAsia="Bosch Office Sans"/>
          <w:iCs/>
          <w:lang w:val="en-US"/>
        </w:rPr>
      </w:pPr>
      <w:r w:rsidRPr="00325099">
        <w:rPr>
          <w:rFonts w:eastAsia="Bosch Office Sans"/>
          <w:iCs/>
          <w:lang w:val="en-US"/>
        </w:rPr>
        <w:t>Please note that there is no limit for the number of declared applications.</w:t>
      </w:r>
    </w:p>
    <w:p w14:paraId="6849C199" w14:textId="77777777" w:rsidR="00EB6458" w:rsidRPr="00325099" w:rsidRDefault="00EB6458" w:rsidP="00EB6458">
      <w:pPr>
        <w:ind w:left="720"/>
        <w:rPr>
          <w:rFonts w:eastAsia="Bosch Office Sans"/>
          <w:iCs/>
          <w:lang w:val="en-US"/>
        </w:rPr>
      </w:pPr>
    </w:p>
    <w:p w14:paraId="709507B6" w14:textId="4FF357E7" w:rsidR="00EB6458" w:rsidRPr="00325099" w:rsidRDefault="00C70E1C" w:rsidP="00EB6458">
      <w:pPr>
        <w:pStyle w:val="berschrift4"/>
        <w:tabs>
          <w:tab w:val="clear" w:pos="360"/>
          <w:tab w:val="num" w:pos="864"/>
        </w:tabs>
        <w:ind w:left="864" w:hanging="864"/>
        <w:rPr>
          <w:rFonts w:eastAsia="Bosch Office Sans"/>
          <w:lang w:val="en-US"/>
        </w:rPr>
      </w:pPr>
      <w:bookmarkStart w:id="49" w:name="_Ref412034927"/>
      <w:bookmarkStart w:id="50" w:name="_Toc86823262"/>
      <w:r>
        <w:rPr>
          <w:rFonts w:eastAsia="Bosch Office Sans"/>
          <w:lang w:val="en-US"/>
        </w:rPr>
        <w:t xml:space="preserve">  </w:t>
      </w:r>
      <w:r w:rsidR="00EB6458" w:rsidRPr="00325099">
        <w:rPr>
          <w:rFonts w:eastAsia="Bosch Office Sans"/>
          <w:lang w:val="en-US"/>
        </w:rPr>
        <w:t>Configuration of the MPU table</w:t>
      </w:r>
      <w:bookmarkEnd w:id="49"/>
      <w:bookmarkEnd w:id="50"/>
    </w:p>
    <w:p w14:paraId="0FF12953" w14:textId="77777777" w:rsidR="00C70E1C" w:rsidRDefault="00C70E1C" w:rsidP="00EB6458">
      <w:pPr>
        <w:rPr>
          <w:rFonts w:eastAsia="Bosch Office Sans"/>
          <w:iCs/>
          <w:lang w:val="en-US"/>
        </w:rPr>
      </w:pPr>
    </w:p>
    <w:p w14:paraId="2055B7FF" w14:textId="7239013B" w:rsidR="00EB6458" w:rsidRPr="00325099" w:rsidRDefault="00EB6458" w:rsidP="00EB6458">
      <w:pPr>
        <w:rPr>
          <w:rFonts w:eastAsia="Bosch Office Sans"/>
          <w:iCs/>
          <w:lang w:val="en-US"/>
        </w:rPr>
      </w:pPr>
      <w:r w:rsidRPr="00325099">
        <w:rPr>
          <w:rFonts w:eastAsia="Bosch Office Sans"/>
          <w:iCs/>
          <w:lang w:val="en-US"/>
        </w:rPr>
        <w:t>For each untrusted Application, it is necessary to define the MPU table. Each table entry will configure a MPU channel when a FUNC is running. It is possible to configure several entries. At the first call of a FUNC of the application, a plausibility check is done on the whole table.</w:t>
      </w:r>
    </w:p>
    <w:p w14:paraId="13807440" w14:textId="1FAE78C3" w:rsidR="00EB6458" w:rsidRPr="00787EB4" w:rsidRDefault="00EB6458" w:rsidP="00787EB4">
      <w:pPr>
        <w:rPr>
          <w:rFonts w:eastAsia="Bosch Office Sans"/>
          <w:b/>
          <w:iCs/>
          <w:lang w:val="en-US"/>
        </w:rPr>
      </w:pPr>
      <w:r w:rsidRPr="00325099">
        <w:rPr>
          <w:rFonts w:eastAsia="Bosch Office Sans"/>
          <w:iCs/>
          <w:lang w:val="en-US"/>
        </w:rPr>
        <w:tab/>
      </w:r>
      <w:r w:rsidRPr="00325099">
        <w:rPr>
          <w:rFonts w:eastAsia="Bosch Office Sans"/>
          <w:b/>
          <w:iCs/>
          <w:lang w:val="en-US"/>
        </w:rPr>
        <w:t>Restrictions:</w:t>
      </w:r>
      <w:r w:rsidR="00787EB4">
        <w:rPr>
          <w:rFonts w:eastAsia="Bosch Office Sans"/>
          <w:b/>
          <w:iCs/>
          <w:lang w:val="en-US"/>
        </w:rPr>
        <w:t xml:space="preserve"> </w:t>
      </w:r>
      <w:r w:rsidR="00787EB4">
        <w:rPr>
          <w:rFonts w:eastAsia="Bosch Office Sans"/>
          <w:iCs/>
          <w:lang w:val="en-US"/>
        </w:rPr>
        <w:t xml:space="preserve">The MPU table supports currently </w:t>
      </w:r>
      <w:r w:rsidR="00C70E1C">
        <w:rPr>
          <w:rFonts w:eastAsia="Bosch Office Sans"/>
          <w:iCs/>
          <w:lang w:val="en-US"/>
        </w:rPr>
        <w:t>up to</w:t>
      </w:r>
      <w:r w:rsidR="00787EB4">
        <w:rPr>
          <w:rFonts w:eastAsia="Bosch Office Sans"/>
          <w:iCs/>
          <w:lang w:val="en-US"/>
        </w:rPr>
        <w:t xml:space="preserve"> 4</w:t>
      </w:r>
      <w:r w:rsidRPr="00325099">
        <w:rPr>
          <w:rFonts w:eastAsia="Bosch Office Sans"/>
          <w:iCs/>
          <w:lang w:val="en-US"/>
        </w:rPr>
        <w:t xml:space="preserve"> entries</w:t>
      </w:r>
      <w:r w:rsidR="00787EB4">
        <w:rPr>
          <w:rFonts w:eastAsia="Bosch Office Sans"/>
          <w:iCs/>
          <w:lang w:val="en-US"/>
        </w:rPr>
        <w:t>.</w:t>
      </w:r>
    </w:p>
    <w:p w14:paraId="41F88115" w14:textId="77777777" w:rsidR="00EB6458" w:rsidRPr="00325099" w:rsidRDefault="00EB6458" w:rsidP="00EB6458">
      <w:pPr>
        <w:rPr>
          <w:rFonts w:eastAsia="Bosch Office Sans"/>
          <w:iCs/>
          <w:lang w:val="en-US"/>
        </w:rPr>
      </w:pPr>
    </w:p>
    <w:p w14:paraId="757CE78E" w14:textId="77777777" w:rsidR="00EB6458" w:rsidRPr="00325099" w:rsidRDefault="00EB6458" w:rsidP="00EB6458">
      <w:pPr>
        <w:rPr>
          <w:rFonts w:eastAsia="Bosch Office Sans"/>
          <w:iCs/>
          <w:lang w:val="en-US"/>
        </w:rPr>
      </w:pPr>
      <w:r w:rsidRPr="00325099">
        <w:rPr>
          <w:rFonts w:eastAsia="Bosch Office Sans"/>
          <w:iCs/>
          <w:lang w:val="en-US"/>
        </w:rPr>
        <w:t>To configure a MPU table, use the following macros in the .C file of the wrapper:</w:t>
      </w:r>
    </w:p>
    <w:p w14:paraId="5D5A3392" w14:textId="77777777" w:rsidR="00EB6458" w:rsidRPr="00325099" w:rsidRDefault="00EB6458" w:rsidP="00EB6458">
      <w:pPr>
        <w:autoSpaceDE w:val="0"/>
        <w:autoSpaceDN w:val="0"/>
        <w:adjustRightInd w:val="0"/>
        <w:spacing w:line="240" w:lineRule="auto"/>
        <w:rPr>
          <w:rFonts w:ascii="Courier New" w:eastAsia="MS Mincho" w:hAnsi="Courier New" w:cs="Courier New"/>
          <w:color w:val="000000"/>
          <w:szCs w:val="20"/>
          <w:lang w:val="en-US" w:eastAsia="ja-JP"/>
        </w:rPr>
      </w:pPr>
    </w:p>
    <w:p w14:paraId="6879568E" w14:textId="77777777" w:rsidR="00EB6458" w:rsidRPr="00325099" w:rsidRDefault="0080487B" w:rsidP="00A93720">
      <w:pPr>
        <w:autoSpaceDE w:val="0"/>
        <w:autoSpaceDN w:val="0"/>
        <w:adjustRightInd w:val="0"/>
        <w:spacing w:line="240" w:lineRule="auto"/>
        <w:ind w:left="720"/>
        <w:rPr>
          <w:rFonts w:ascii="Courier New" w:eastAsia="MS Mincho" w:hAnsi="Courier New" w:cs="Courier New"/>
          <w:szCs w:val="20"/>
          <w:lang w:eastAsia="ja-JP"/>
        </w:rPr>
      </w:pPr>
      <w:r>
        <w:rPr>
          <w:rFonts w:ascii="Courier New" w:eastAsia="MS Mincho" w:hAnsi="Courier New" w:cs="Courier New"/>
          <w:color w:val="000000"/>
          <w:szCs w:val="20"/>
          <w:lang w:eastAsia="ja-JP"/>
        </w:rPr>
        <w:t>RBTPSW_</w:t>
      </w:r>
      <w:r w:rsidR="00EB6458" w:rsidRPr="00325099">
        <w:rPr>
          <w:rFonts w:ascii="Courier New" w:eastAsia="MS Mincho" w:hAnsi="Courier New" w:cs="Courier New"/>
          <w:color w:val="000000"/>
          <w:szCs w:val="20"/>
          <w:lang w:eastAsia="ja-JP"/>
        </w:rPr>
        <w:t>DEFINE_MPUTABLE(</w:t>
      </w:r>
      <w:r w:rsidR="00EB6458" w:rsidRPr="00325099">
        <w:rPr>
          <w:rFonts w:ascii="Courier New" w:eastAsia="Bosch Office Sans" w:hAnsi="Courier New" w:cs="Courier New"/>
          <w:b/>
          <w:i/>
          <w:lang w:val="en-US"/>
        </w:rPr>
        <w:t>TPSWAppName</w:t>
      </w:r>
      <w:r w:rsidR="00EB6458" w:rsidRPr="00325099">
        <w:rPr>
          <w:rFonts w:ascii="Courier New" w:eastAsia="MS Mincho" w:hAnsi="Courier New" w:cs="Courier New"/>
          <w:color w:val="000000"/>
          <w:szCs w:val="20"/>
          <w:lang w:eastAsia="ja-JP"/>
        </w:rPr>
        <w:t>) = {</w:t>
      </w:r>
    </w:p>
    <w:p w14:paraId="11FA82B8" w14:textId="77777777" w:rsidR="00EB6458" w:rsidRPr="00325099" w:rsidRDefault="00EB6458" w:rsidP="00A93720">
      <w:pPr>
        <w:autoSpaceDE w:val="0"/>
        <w:autoSpaceDN w:val="0"/>
        <w:adjustRightInd w:val="0"/>
        <w:spacing w:line="240" w:lineRule="auto"/>
        <w:ind w:left="720"/>
        <w:rPr>
          <w:rFonts w:ascii="Courier New" w:eastAsia="MS Mincho" w:hAnsi="Courier New" w:cs="Courier New"/>
          <w:color w:val="000000"/>
          <w:szCs w:val="20"/>
          <w:lang w:eastAsia="ja-JP"/>
        </w:rPr>
      </w:pPr>
      <w:r w:rsidRPr="00325099">
        <w:rPr>
          <w:rFonts w:ascii="Courier New" w:eastAsia="MS Mincho" w:hAnsi="Courier New" w:cs="Courier New"/>
          <w:color w:val="000000"/>
          <w:szCs w:val="20"/>
          <w:lang w:eastAsia="ja-JP"/>
        </w:rPr>
        <w:t xml:space="preserve">    </w:t>
      </w:r>
      <w:r w:rsidRPr="00325099">
        <w:rPr>
          <w:rFonts w:ascii="Courier New" w:eastAsia="MS Mincho" w:hAnsi="Courier New" w:cs="Courier New"/>
          <w:b/>
          <w:i/>
          <w:color w:val="000000"/>
          <w:szCs w:val="20"/>
          <w:lang w:eastAsia="ja-JP"/>
        </w:rPr>
        <w:t>ENTRY_1</w:t>
      </w:r>
      <w:r w:rsidRPr="00325099">
        <w:rPr>
          <w:rFonts w:ascii="Courier New" w:eastAsia="MS Mincho" w:hAnsi="Courier New" w:cs="Courier New"/>
          <w:color w:val="000000"/>
          <w:szCs w:val="20"/>
          <w:lang w:eastAsia="ja-JP"/>
        </w:rPr>
        <w:t>,</w:t>
      </w:r>
    </w:p>
    <w:p w14:paraId="52758D5B" w14:textId="77777777" w:rsidR="00EB6458" w:rsidRPr="00325099" w:rsidRDefault="00EB6458" w:rsidP="00A93720">
      <w:pPr>
        <w:autoSpaceDE w:val="0"/>
        <w:autoSpaceDN w:val="0"/>
        <w:adjustRightInd w:val="0"/>
        <w:spacing w:line="240" w:lineRule="auto"/>
        <w:ind w:left="720"/>
        <w:rPr>
          <w:rFonts w:ascii="Courier New" w:eastAsia="MS Mincho" w:hAnsi="Courier New" w:cs="Courier New"/>
          <w:color w:val="000000"/>
          <w:szCs w:val="20"/>
          <w:lang w:eastAsia="ja-JP"/>
        </w:rPr>
      </w:pPr>
      <w:r w:rsidRPr="00325099">
        <w:rPr>
          <w:rFonts w:ascii="Courier New" w:eastAsia="MS Mincho" w:hAnsi="Courier New" w:cs="Courier New"/>
          <w:color w:val="000000"/>
          <w:szCs w:val="20"/>
          <w:lang w:eastAsia="ja-JP"/>
        </w:rPr>
        <w:t xml:space="preserve">    ...,</w:t>
      </w:r>
    </w:p>
    <w:p w14:paraId="02BCC4F6" w14:textId="77777777" w:rsidR="00EB6458" w:rsidRPr="00325099" w:rsidRDefault="00EB6458" w:rsidP="00A93720">
      <w:pPr>
        <w:autoSpaceDE w:val="0"/>
        <w:autoSpaceDN w:val="0"/>
        <w:adjustRightInd w:val="0"/>
        <w:spacing w:line="240" w:lineRule="auto"/>
        <w:ind w:left="720"/>
        <w:rPr>
          <w:rFonts w:ascii="Courier New" w:eastAsia="MS Mincho" w:hAnsi="Courier New" w:cs="Courier New"/>
          <w:szCs w:val="20"/>
          <w:lang w:eastAsia="ja-JP"/>
        </w:rPr>
      </w:pPr>
      <w:r w:rsidRPr="00325099">
        <w:rPr>
          <w:rFonts w:ascii="Courier New" w:eastAsia="MS Mincho" w:hAnsi="Courier New" w:cs="Courier New"/>
          <w:color w:val="000000"/>
          <w:szCs w:val="20"/>
          <w:lang w:eastAsia="ja-JP"/>
        </w:rPr>
        <w:t xml:space="preserve">    </w:t>
      </w:r>
      <w:r w:rsidRPr="00325099">
        <w:rPr>
          <w:rFonts w:ascii="Courier New" w:eastAsia="MS Mincho" w:hAnsi="Courier New" w:cs="Courier New"/>
          <w:b/>
          <w:i/>
          <w:color w:val="000000"/>
          <w:szCs w:val="20"/>
          <w:lang w:eastAsia="ja-JP"/>
        </w:rPr>
        <w:t>ENTRY_n</w:t>
      </w:r>
      <w:r w:rsidRPr="00325099">
        <w:rPr>
          <w:rFonts w:ascii="Courier New" w:eastAsia="MS Mincho" w:hAnsi="Courier New" w:cs="Courier New"/>
          <w:color w:val="000000"/>
          <w:szCs w:val="20"/>
          <w:lang w:eastAsia="ja-JP"/>
        </w:rPr>
        <w:t>,</w:t>
      </w:r>
    </w:p>
    <w:p w14:paraId="1EDCD03C" w14:textId="77777777" w:rsidR="00EB6458" w:rsidRPr="00325099" w:rsidRDefault="00EB6458" w:rsidP="00A93720">
      <w:pPr>
        <w:autoSpaceDE w:val="0"/>
        <w:autoSpaceDN w:val="0"/>
        <w:adjustRightInd w:val="0"/>
        <w:spacing w:line="240" w:lineRule="auto"/>
        <w:ind w:left="720"/>
        <w:rPr>
          <w:rFonts w:ascii="Courier New" w:eastAsia="MS Mincho" w:hAnsi="Courier New" w:cs="Courier New"/>
          <w:szCs w:val="20"/>
          <w:lang w:eastAsia="ja-JP"/>
        </w:rPr>
      </w:pPr>
      <w:r w:rsidRPr="00325099">
        <w:rPr>
          <w:rFonts w:ascii="Courier New" w:eastAsia="MS Mincho" w:hAnsi="Courier New" w:cs="Courier New"/>
          <w:color w:val="000000"/>
          <w:szCs w:val="20"/>
          <w:lang w:eastAsia="ja-JP"/>
        </w:rPr>
        <w:t xml:space="preserve">    </w:t>
      </w:r>
      <w:r w:rsidR="0080487B">
        <w:rPr>
          <w:rFonts w:ascii="Courier New" w:eastAsia="MS Mincho" w:hAnsi="Courier New" w:cs="Courier New"/>
          <w:color w:val="000000"/>
          <w:szCs w:val="20"/>
          <w:lang w:eastAsia="ja-JP"/>
        </w:rPr>
        <w:t>RBTPSW_</w:t>
      </w:r>
      <w:r w:rsidRPr="00325099">
        <w:rPr>
          <w:rFonts w:ascii="Courier New" w:eastAsia="MS Mincho" w:hAnsi="Courier New" w:cs="Courier New"/>
          <w:color w:val="000000"/>
          <w:szCs w:val="20"/>
          <w:lang w:eastAsia="ja-JP"/>
        </w:rPr>
        <w:t>MPUCONFIG_ENDMARKER</w:t>
      </w:r>
    </w:p>
    <w:p w14:paraId="182D507D" w14:textId="77777777" w:rsidR="00EB6458" w:rsidRDefault="00EB6458" w:rsidP="00A93720">
      <w:pPr>
        <w:ind w:left="720"/>
        <w:rPr>
          <w:rFonts w:ascii="Courier New" w:eastAsia="MS Mincho" w:hAnsi="Courier New" w:cs="Courier New"/>
          <w:color w:val="000000"/>
          <w:szCs w:val="20"/>
          <w:lang w:eastAsia="ja-JP"/>
        </w:rPr>
      </w:pPr>
      <w:r w:rsidRPr="00325099">
        <w:rPr>
          <w:rFonts w:ascii="Courier New" w:eastAsia="MS Mincho" w:hAnsi="Courier New" w:cs="Courier New"/>
          <w:color w:val="000000"/>
          <w:szCs w:val="20"/>
          <w:lang w:eastAsia="ja-JP"/>
        </w:rPr>
        <w:t>};</w:t>
      </w:r>
    </w:p>
    <w:p w14:paraId="1D7588DB" w14:textId="77777777" w:rsidR="00935596" w:rsidRPr="00325099" w:rsidRDefault="00935596" w:rsidP="00EB6458">
      <w:pPr>
        <w:rPr>
          <w:rFonts w:eastAsia="Bosch Office Sans"/>
          <w:iCs/>
          <w:lang w:val="en-US"/>
        </w:rPr>
      </w:pPr>
    </w:p>
    <w:p w14:paraId="410FEAF0" w14:textId="77777777" w:rsidR="00EB6458" w:rsidRPr="00325099" w:rsidRDefault="00EB6458" w:rsidP="00EB6458">
      <w:pPr>
        <w:rPr>
          <w:rFonts w:eastAsia="Bosch Office Sans"/>
          <w:iCs/>
          <w:lang w:val="en-US"/>
        </w:rPr>
      </w:pPr>
      <w:r w:rsidRPr="00325099">
        <w:rPr>
          <w:rFonts w:eastAsia="Bosch Office Sans"/>
          <w:iCs/>
          <w:lang w:val="en-US"/>
        </w:rPr>
        <w:lastRenderedPageBreak/>
        <w:t xml:space="preserve">The last element of the table must be </w:t>
      </w:r>
      <w:r w:rsidR="0080487B">
        <w:rPr>
          <w:rFonts w:ascii="Courier New" w:eastAsia="MS Mincho" w:hAnsi="Courier New" w:cs="Courier New"/>
          <w:color w:val="000000"/>
          <w:szCs w:val="20"/>
          <w:lang w:eastAsia="ja-JP"/>
        </w:rPr>
        <w:t>RBTPSW_</w:t>
      </w:r>
      <w:r w:rsidRPr="00325099">
        <w:rPr>
          <w:rFonts w:ascii="Courier New" w:eastAsia="MS Mincho" w:hAnsi="Courier New" w:cs="Courier New"/>
          <w:color w:val="000000"/>
          <w:szCs w:val="20"/>
          <w:lang w:eastAsia="ja-JP"/>
        </w:rPr>
        <w:t>MPUCONFIG_ENDMARKER</w:t>
      </w:r>
      <w:r w:rsidRPr="00325099">
        <w:rPr>
          <w:rFonts w:eastAsia="Bosch Office Sans"/>
          <w:iCs/>
          <w:lang w:val="en-US"/>
        </w:rPr>
        <w:t xml:space="preserve">. Let us define what the possible values are for </w:t>
      </w:r>
      <w:r w:rsidRPr="00325099">
        <w:rPr>
          <w:rFonts w:ascii="Courier New" w:eastAsia="MS Mincho" w:hAnsi="Courier New" w:cs="Courier New"/>
          <w:b/>
          <w:i/>
          <w:color w:val="000000"/>
          <w:szCs w:val="20"/>
          <w:lang w:eastAsia="ja-JP"/>
        </w:rPr>
        <w:t>ENTRY_x</w:t>
      </w:r>
      <w:r w:rsidRPr="00325099">
        <w:rPr>
          <w:rFonts w:eastAsia="Bosch Office Sans"/>
          <w:iCs/>
          <w:lang w:val="en-US"/>
        </w:rPr>
        <w:t xml:space="preserve"> (also see MPU documentation in the </w:t>
      </w:r>
      <w:r w:rsidR="00351591">
        <w:rPr>
          <w:rFonts w:eastAsia="Bosch Office Sans"/>
          <w:iCs/>
          <w:lang w:val="en-US"/>
        </w:rPr>
        <w:t>RH850</w:t>
      </w:r>
      <w:r w:rsidRPr="00325099">
        <w:rPr>
          <w:rFonts w:eastAsia="Bosch Office Sans"/>
          <w:iCs/>
          <w:lang w:val="en-US"/>
        </w:rPr>
        <w:t xml:space="preserve"> specification):</w:t>
      </w:r>
    </w:p>
    <w:p w14:paraId="51F18C42" w14:textId="77777777" w:rsidR="00C70E1C" w:rsidRPr="00C70E1C" w:rsidRDefault="0080487B" w:rsidP="00F00720">
      <w:pPr>
        <w:numPr>
          <w:ilvl w:val="0"/>
          <w:numId w:val="20"/>
        </w:numPr>
        <w:tabs>
          <w:tab w:val="clear" w:pos="1440"/>
          <w:tab w:val="num" w:pos="720"/>
        </w:tabs>
        <w:ind w:left="720"/>
        <w:rPr>
          <w:rFonts w:ascii="Courier New" w:eastAsia="Bosch Office Sans" w:hAnsi="Courier New" w:cs="Courier New"/>
          <w:i/>
          <w:lang w:val="en-US"/>
        </w:rPr>
      </w:pPr>
      <w:r w:rsidRPr="00C70E1C">
        <w:rPr>
          <w:rFonts w:ascii="Courier New" w:eastAsia="MS Mincho" w:hAnsi="Courier New" w:cs="Courier New"/>
          <w:color w:val="000000"/>
          <w:szCs w:val="20"/>
          <w:lang w:eastAsia="ja-JP"/>
        </w:rPr>
        <w:t>RBTPSW_</w:t>
      </w:r>
      <w:r w:rsidR="00EB6458" w:rsidRPr="00C70E1C">
        <w:rPr>
          <w:rFonts w:ascii="Courier New" w:eastAsia="MS Mincho" w:hAnsi="Courier New" w:cs="Courier New"/>
          <w:color w:val="000000"/>
          <w:szCs w:val="20"/>
          <w:lang w:eastAsia="ja-JP"/>
        </w:rPr>
        <w:t>MPUCONFIG_FROMLCF(</w:t>
      </w:r>
      <w:r w:rsidR="003E1728" w:rsidRPr="00C70E1C">
        <w:rPr>
          <w:rFonts w:ascii="Courier New" w:eastAsia="Bosch Office Sans" w:hAnsi="Courier New" w:cs="Courier New"/>
          <w:b/>
          <w:i/>
          <w:iCs/>
          <w:sz w:val="18"/>
          <w:lang w:val="en-US"/>
        </w:rPr>
        <w:t>TPSWRange</w:t>
      </w:r>
      <w:r w:rsidR="003E1728" w:rsidRPr="00C70E1C">
        <w:rPr>
          <w:rFonts w:ascii="Courier New" w:eastAsia="Bosch Office Sans" w:hAnsi="Courier New" w:cs="Courier New"/>
          <w:b/>
          <w:i/>
          <w:lang w:val="en-US"/>
        </w:rPr>
        <w:t>_x</w:t>
      </w:r>
      <w:r w:rsidR="00EB6458" w:rsidRPr="00C70E1C">
        <w:rPr>
          <w:rFonts w:ascii="Courier New" w:eastAsia="MS Mincho" w:hAnsi="Courier New" w:cs="Courier New"/>
          <w:color w:val="000000"/>
          <w:szCs w:val="20"/>
          <w:lang w:eastAsia="ja-JP"/>
        </w:rPr>
        <w:t>)</w:t>
      </w:r>
      <w:r w:rsidR="00EB6458" w:rsidRPr="00C70E1C">
        <w:rPr>
          <w:rFonts w:eastAsia="Bosch Office Sans"/>
          <w:iCs/>
          <w:lang w:val="en-US"/>
        </w:rPr>
        <w:t xml:space="preserve">: Where </w:t>
      </w:r>
      <w:r w:rsidR="003E1728" w:rsidRPr="00C70E1C">
        <w:rPr>
          <w:rFonts w:ascii="Courier New" w:eastAsia="Bosch Office Sans" w:hAnsi="Courier New" w:cs="Courier New"/>
          <w:b/>
          <w:i/>
          <w:iCs/>
          <w:sz w:val="18"/>
          <w:lang w:val="en-US"/>
        </w:rPr>
        <w:t>TPSWRange</w:t>
      </w:r>
      <w:r w:rsidR="003E1728" w:rsidRPr="00C70E1C">
        <w:rPr>
          <w:rFonts w:ascii="Courier New" w:eastAsia="Bosch Office Sans" w:hAnsi="Courier New" w:cs="Courier New"/>
          <w:b/>
          <w:i/>
          <w:lang w:val="en-US"/>
        </w:rPr>
        <w:t>_x</w:t>
      </w:r>
      <w:r w:rsidR="003E1728" w:rsidRPr="00C70E1C">
        <w:rPr>
          <w:rFonts w:eastAsia="Bosch Office Sans"/>
          <w:iCs/>
          <w:lang w:val="en-US"/>
        </w:rPr>
        <w:t xml:space="preserve"> </w:t>
      </w:r>
      <w:r w:rsidR="00EB6458" w:rsidRPr="00C70E1C">
        <w:rPr>
          <w:rFonts w:eastAsia="Bosch Office Sans"/>
          <w:iCs/>
          <w:lang w:val="en-US"/>
        </w:rPr>
        <w:t xml:space="preserve">is the name of the </w:t>
      </w:r>
      <w:r w:rsidR="00000377" w:rsidRPr="00C70E1C">
        <w:rPr>
          <w:rFonts w:eastAsia="Bosch Office Sans"/>
          <w:iCs/>
          <w:lang w:val="en-US"/>
        </w:rPr>
        <w:t xml:space="preserve">section </w:t>
      </w:r>
      <w:r w:rsidR="00EB6458" w:rsidRPr="00C70E1C">
        <w:rPr>
          <w:rFonts w:eastAsia="Bosch Office Sans"/>
          <w:iCs/>
          <w:lang w:val="en-US"/>
        </w:rPr>
        <w:t xml:space="preserve">used in the </w:t>
      </w:r>
      <w:r w:rsidR="00000377" w:rsidRPr="00C70E1C">
        <w:rPr>
          <w:rFonts w:eastAsia="Bosch Office Sans"/>
          <w:iCs/>
          <w:lang w:val="en-US"/>
        </w:rPr>
        <w:t>linker file</w:t>
      </w:r>
      <w:r w:rsidR="00EB6458" w:rsidRPr="00C70E1C">
        <w:rPr>
          <w:rFonts w:eastAsia="Bosch Office Sans"/>
          <w:iCs/>
          <w:lang w:val="en-US"/>
        </w:rPr>
        <w:t xml:space="preserve"> (see</w:t>
      </w:r>
      <w:r w:rsidR="00F307EF" w:rsidRPr="00C70E1C">
        <w:rPr>
          <w:rFonts w:eastAsia="Bosch Office Sans"/>
          <w:iCs/>
          <w:lang w:val="en-US"/>
        </w:rPr>
        <w:t xml:space="preserve"> also section</w:t>
      </w:r>
      <w:r w:rsidR="00EB6458" w:rsidRPr="00C70E1C">
        <w:rPr>
          <w:rFonts w:eastAsia="Bosch Office Sans"/>
          <w:iCs/>
          <w:lang w:val="en-US"/>
        </w:rPr>
        <w:t xml:space="preserve"> </w:t>
      </w:r>
      <w:r w:rsidR="002C75FD" w:rsidRPr="00C70E1C">
        <w:rPr>
          <w:rFonts w:eastAsia="Bosch Office Sans"/>
          <w:iCs/>
          <w:u w:val="single"/>
          <w:lang w:val="en-US"/>
        </w:rPr>
        <w:fldChar w:fldCharType="begin"/>
      </w:r>
      <w:r w:rsidR="00F307EF" w:rsidRPr="00C70E1C">
        <w:rPr>
          <w:rFonts w:eastAsia="Bosch Office Sans"/>
          <w:iCs/>
          <w:u w:val="single"/>
          <w:lang w:val="en-US"/>
        </w:rPr>
        <w:instrText xml:space="preserve"> REF  _Ref412035516 \h \n </w:instrText>
      </w:r>
      <w:r w:rsidR="002C75FD" w:rsidRPr="00C70E1C">
        <w:rPr>
          <w:rFonts w:eastAsia="Bosch Office Sans"/>
          <w:iCs/>
          <w:u w:val="single"/>
          <w:lang w:val="en-US"/>
        </w:rPr>
      </w:r>
      <w:r w:rsidR="002C75FD" w:rsidRPr="00C70E1C">
        <w:rPr>
          <w:rFonts w:eastAsia="Bosch Office Sans"/>
          <w:iCs/>
          <w:u w:val="single"/>
          <w:lang w:val="en-US"/>
        </w:rPr>
        <w:fldChar w:fldCharType="separate"/>
      </w:r>
      <w:r w:rsidR="00F307EF" w:rsidRPr="00C70E1C">
        <w:rPr>
          <w:rFonts w:eastAsia="Bosch Office Sans"/>
          <w:iCs/>
          <w:u w:val="single"/>
          <w:lang w:val="en-US"/>
        </w:rPr>
        <w:t>2.1.2.4</w:t>
      </w:r>
      <w:r w:rsidR="002C75FD" w:rsidRPr="00C70E1C">
        <w:rPr>
          <w:rFonts w:eastAsia="Bosch Office Sans"/>
          <w:iCs/>
          <w:u w:val="single"/>
          <w:lang w:val="en-US"/>
        </w:rPr>
        <w:fldChar w:fldCharType="end"/>
      </w:r>
      <w:r w:rsidR="00992251" w:rsidRPr="00C70E1C">
        <w:rPr>
          <w:rFonts w:eastAsia="Bosch Office Sans"/>
          <w:iCs/>
          <w:lang w:val="en-US"/>
        </w:rPr>
        <w:t>)</w:t>
      </w:r>
      <w:r w:rsidR="00EB6458" w:rsidRPr="00C70E1C">
        <w:rPr>
          <w:rFonts w:eastAsia="Bosch Office Sans"/>
          <w:iCs/>
          <w:lang w:val="en-US"/>
        </w:rPr>
        <w:t>.</w:t>
      </w:r>
      <w:r w:rsidR="00C70E1C" w:rsidRPr="00C70E1C">
        <w:rPr>
          <w:rFonts w:eastAsia="Bosch Office Sans"/>
          <w:iCs/>
          <w:lang w:val="en-US"/>
        </w:rPr>
        <w:t xml:space="preserve"> In order to define the linker labels, the following macros should be used:</w:t>
      </w:r>
    </w:p>
    <w:p w14:paraId="724BCF6A" w14:textId="77777777" w:rsidR="00C70E1C" w:rsidRPr="00C70E1C" w:rsidRDefault="00C70E1C" w:rsidP="00C70E1C">
      <w:pPr>
        <w:ind w:left="720"/>
        <w:rPr>
          <w:rFonts w:ascii="Courier New" w:eastAsia="Bosch Office Sans" w:hAnsi="Courier New" w:cs="Courier New"/>
          <w:i/>
          <w:lang w:val="en-US"/>
        </w:rPr>
      </w:pPr>
    </w:p>
    <w:p w14:paraId="22C09B1B" w14:textId="3A9E9F23" w:rsidR="00C70E1C" w:rsidRDefault="00C70E1C" w:rsidP="00C70E1C">
      <w:pPr>
        <w:ind w:left="1440"/>
        <w:rPr>
          <w:rFonts w:ascii="Courier New" w:eastAsia="Bosch Office Sans" w:hAnsi="Courier New" w:cs="Courier New"/>
          <w:i/>
          <w:lang w:val="en-US"/>
        </w:rPr>
      </w:pPr>
      <w:r>
        <w:rPr>
          <w:rFonts w:ascii="Courier New" w:eastAsia="MS Mincho" w:hAnsi="Courier New" w:cs="Courier New"/>
          <w:color w:val="000000"/>
          <w:szCs w:val="20"/>
          <w:lang w:eastAsia="ja-JP"/>
        </w:rPr>
        <w:t>RBTPSW_</w:t>
      </w:r>
      <w:r w:rsidRPr="00325099">
        <w:rPr>
          <w:rFonts w:ascii="Courier New" w:eastAsia="MS Mincho" w:hAnsi="Courier New" w:cs="Courier New"/>
          <w:color w:val="000000"/>
          <w:szCs w:val="20"/>
          <w:lang w:eastAsia="ja-JP"/>
        </w:rPr>
        <w:t>DECLARE_MPUTABLE_LCFENTRY(</w:t>
      </w:r>
      <w:r w:rsidRPr="00B77F44">
        <w:rPr>
          <w:rFonts w:ascii="Courier New" w:eastAsia="Bosch Office Sans" w:hAnsi="Courier New" w:cs="Courier New"/>
          <w:b/>
          <w:i/>
          <w:iCs/>
          <w:sz w:val="18"/>
          <w:lang w:val="en-US"/>
        </w:rPr>
        <w:t>TPSWRange</w:t>
      </w:r>
      <w:r>
        <w:rPr>
          <w:rFonts w:ascii="Courier New" w:eastAsia="Bosch Office Sans" w:hAnsi="Courier New" w:cs="Courier New"/>
          <w:b/>
          <w:i/>
          <w:lang w:val="en-US"/>
        </w:rPr>
        <w:t>_1</w:t>
      </w:r>
      <w:r w:rsidRPr="00325099">
        <w:rPr>
          <w:rFonts w:ascii="Courier New" w:eastAsia="Bosch Office Sans" w:hAnsi="Courier New" w:cs="Courier New"/>
          <w:i/>
          <w:lang w:val="en-US"/>
        </w:rPr>
        <w:t>)</w:t>
      </w:r>
    </w:p>
    <w:p w14:paraId="520B2A28" w14:textId="77777777" w:rsidR="00C70E1C" w:rsidRPr="00325099" w:rsidRDefault="00C70E1C" w:rsidP="00C70E1C">
      <w:pPr>
        <w:ind w:left="1440"/>
        <w:rPr>
          <w:rFonts w:ascii="Courier New" w:eastAsia="Bosch Office Sans" w:hAnsi="Courier New" w:cs="Courier New"/>
          <w:i/>
          <w:lang w:val="en-US"/>
        </w:rPr>
      </w:pPr>
      <w:r>
        <w:rPr>
          <w:rFonts w:ascii="Courier New" w:eastAsia="Bosch Office Sans" w:hAnsi="Courier New" w:cs="Courier New"/>
          <w:i/>
          <w:lang w:val="en-US"/>
        </w:rPr>
        <w:t>...</w:t>
      </w:r>
    </w:p>
    <w:p w14:paraId="115D2816" w14:textId="77777777" w:rsidR="00C70E1C" w:rsidRDefault="00C70E1C" w:rsidP="00C70E1C">
      <w:pPr>
        <w:ind w:left="1440"/>
        <w:rPr>
          <w:rFonts w:ascii="Courier New" w:eastAsia="Bosch Office Sans" w:hAnsi="Courier New" w:cs="Courier New"/>
          <w:i/>
          <w:lang w:val="en-US"/>
        </w:rPr>
      </w:pPr>
      <w:r>
        <w:rPr>
          <w:rFonts w:ascii="Courier New" w:eastAsia="MS Mincho" w:hAnsi="Courier New" w:cs="Courier New"/>
          <w:color w:val="000000"/>
          <w:szCs w:val="20"/>
          <w:lang w:eastAsia="ja-JP"/>
        </w:rPr>
        <w:t>RBTPSW_</w:t>
      </w:r>
      <w:r w:rsidRPr="00325099">
        <w:rPr>
          <w:rFonts w:ascii="Courier New" w:eastAsia="MS Mincho" w:hAnsi="Courier New" w:cs="Courier New"/>
          <w:color w:val="000000"/>
          <w:szCs w:val="20"/>
          <w:lang w:eastAsia="ja-JP"/>
        </w:rPr>
        <w:t>DECLARE_MPUTABLE_LCFENTRY(</w:t>
      </w:r>
      <w:r w:rsidRPr="00B77F44">
        <w:rPr>
          <w:rFonts w:ascii="Courier New" w:eastAsia="Bosch Office Sans" w:hAnsi="Courier New" w:cs="Courier New"/>
          <w:b/>
          <w:i/>
          <w:iCs/>
          <w:sz w:val="18"/>
          <w:lang w:val="en-US"/>
        </w:rPr>
        <w:t>TPSWRange</w:t>
      </w:r>
      <w:r>
        <w:rPr>
          <w:rFonts w:ascii="Courier New" w:eastAsia="Bosch Office Sans" w:hAnsi="Courier New" w:cs="Courier New"/>
          <w:b/>
          <w:i/>
          <w:lang w:val="en-US"/>
        </w:rPr>
        <w:t>_N</w:t>
      </w:r>
      <w:r w:rsidRPr="00325099">
        <w:rPr>
          <w:rFonts w:ascii="Courier New" w:eastAsia="Bosch Office Sans" w:hAnsi="Courier New" w:cs="Courier New"/>
          <w:i/>
          <w:lang w:val="en-US"/>
        </w:rPr>
        <w:t>)</w:t>
      </w:r>
    </w:p>
    <w:p w14:paraId="04BD4CE5" w14:textId="77777777" w:rsidR="00C70E1C" w:rsidRPr="00325099" w:rsidRDefault="00C70E1C" w:rsidP="00C70E1C">
      <w:pPr>
        <w:rPr>
          <w:rFonts w:eastAsia="Bosch Office Sans"/>
          <w:iCs/>
          <w:lang w:val="en-US"/>
        </w:rPr>
      </w:pPr>
    </w:p>
    <w:p w14:paraId="2458B901" w14:textId="77777777" w:rsidR="00EB6458" w:rsidRPr="00325099" w:rsidRDefault="0080487B" w:rsidP="00F00720">
      <w:pPr>
        <w:numPr>
          <w:ilvl w:val="0"/>
          <w:numId w:val="20"/>
        </w:numPr>
        <w:tabs>
          <w:tab w:val="clear" w:pos="1440"/>
          <w:tab w:val="num" w:pos="720"/>
        </w:tabs>
        <w:ind w:left="720"/>
        <w:rPr>
          <w:rFonts w:eastAsia="Bosch Office Sans"/>
          <w:iCs/>
          <w:lang w:val="en-US"/>
        </w:rPr>
      </w:pPr>
      <w:r>
        <w:rPr>
          <w:rFonts w:ascii="Courier New" w:eastAsia="MS Mincho" w:hAnsi="Courier New" w:cs="Courier New"/>
          <w:color w:val="000000"/>
          <w:szCs w:val="20"/>
          <w:lang w:eastAsia="ja-JP"/>
        </w:rPr>
        <w:t>RBTPSW_</w:t>
      </w:r>
      <w:r w:rsidR="00EB6458" w:rsidRPr="00325099">
        <w:rPr>
          <w:rFonts w:ascii="Courier New" w:eastAsia="MS Mincho" w:hAnsi="Courier New" w:cs="Courier New"/>
          <w:color w:val="000000"/>
          <w:szCs w:val="20"/>
          <w:lang w:eastAsia="ja-JP"/>
        </w:rPr>
        <w:t>MPUCONFIG_BYADDRESS(</w:t>
      </w:r>
      <w:r w:rsidR="00EB6458" w:rsidRPr="00325099">
        <w:rPr>
          <w:rFonts w:ascii="Courier New" w:eastAsia="MS Mincho" w:hAnsi="Courier New" w:cs="Courier New"/>
          <w:b/>
          <w:i/>
          <w:color w:val="000000"/>
          <w:szCs w:val="20"/>
          <w:lang w:eastAsia="ja-JP"/>
        </w:rPr>
        <w:t>StartAdr</w:t>
      </w:r>
      <w:r w:rsidR="00EB6458" w:rsidRPr="00325099">
        <w:rPr>
          <w:rFonts w:ascii="Courier New" w:eastAsia="MS Mincho" w:hAnsi="Courier New" w:cs="Courier New"/>
          <w:color w:val="000000"/>
          <w:szCs w:val="20"/>
          <w:lang w:eastAsia="ja-JP"/>
        </w:rPr>
        <w:t xml:space="preserve">, </w:t>
      </w:r>
      <w:r w:rsidR="00CD2400">
        <w:rPr>
          <w:rFonts w:ascii="Courier New" w:eastAsia="MS Mincho" w:hAnsi="Courier New" w:cs="Courier New"/>
          <w:b/>
          <w:i/>
          <w:color w:val="000000"/>
          <w:szCs w:val="20"/>
          <w:lang w:eastAsia="ja-JP"/>
        </w:rPr>
        <w:t>End</w:t>
      </w:r>
      <w:r w:rsidR="00CD2400" w:rsidRPr="00325099">
        <w:rPr>
          <w:rFonts w:ascii="Courier New" w:eastAsia="MS Mincho" w:hAnsi="Courier New" w:cs="Courier New"/>
          <w:b/>
          <w:i/>
          <w:color w:val="000000"/>
          <w:szCs w:val="20"/>
          <w:lang w:eastAsia="ja-JP"/>
        </w:rPr>
        <w:t>Adr</w:t>
      </w:r>
      <w:r w:rsidR="00EB6458" w:rsidRPr="00325099">
        <w:rPr>
          <w:rFonts w:ascii="Courier New" w:eastAsia="MS Mincho" w:hAnsi="Courier New" w:cs="Courier New"/>
          <w:color w:val="000000"/>
          <w:szCs w:val="20"/>
          <w:lang w:eastAsia="ja-JP"/>
        </w:rPr>
        <w:t>)</w:t>
      </w:r>
      <w:r w:rsidR="00EB6458" w:rsidRPr="00325099">
        <w:rPr>
          <w:rFonts w:eastAsia="Bosch Office Sans"/>
          <w:iCs/>
          <w:lang w:val="en-US"/>
        </w:rPr>
        <w:t>: Where:</w:t>
      </w:r>
    </w:p>
    <w:p w14:paraId="7ABE1F18" w14:textId="77777777" w:rsidR="00EB6458" w:rsidRPr="00325099" w:rsidRDefault="00CD2400" w:rsidP="00F00720">
      <w:pPr>
        <w:numPr>
          <w:ilvl w:val="0"/>
          <w:numId w:val="21"/>
        </w:numPr>
        <w:rPr>
          <w:rFonts w:eastAsia="Bosch Office Sans"/>
          <w:iCs/>
          <w:lang w:val="en-US"/>
        </w:rPr>
      </w:pPr>
      <w:r w:rsidRPr="00325099">
        <w:rPr>
          <w:rFonts w:ascii="Courier New" w:eastAsia="MS Mincho" w:hAnsi="Courier New" w:cs="Courier New"/>
          <w:b/>
          <w:i/>
          <w:color w:val="000000"/>
          <w:szCs w:val="20"/>
          <w:lang w:eastAsia="ja-JP"/>
        </w:rPr>
        <w:t>StartAdr</w:t>
      </w:r>
      <w:r w:rsidR="00EB6458" w:rsidRPr="00325099">
        <w:rPr>
          <w:rFonts w:eastAsia="Bosch Office Sans"/>
          <w:iCs/>
          <w:lang w:val="en-US"/>
        </w:rPr>
        <w:t>:</w:t>
      </w:r>
      <w:r>
        <w:rPr>
          <w:rFonts w:eastAsia="Bosch Office Sans"/>
          <w:iCs/>
          <w:lang w:val="en-US"/>
        </w:rPr>
        <w:t xml:space="preserve"> </w:t>
      </w:r>
      <w:r w:rsidR="00F307EF">
        <w:rPr>
          <w:rFonts w:eastAsia="Bosch Office Sans"/>
          <w:iCs/>
          <w:lang w:val="en-US"/>
        </w:rPr>
        <w:t>start address of the region to open. It must be 4-bytes aligned.</w:t>
      </w:r>
    </w:p>
    <w:p w14:paraId="6ABBE3B6" w14:textId="77777777" w:rsidR="00EB6458" w:rsidRPr="00CD2400" w:rsidRDefault="00CD2400" w:rsidP="00F00720">
      <w:pPr>
        <w:numPr>
          <w:ilvl w:val="0"/>
          <w:numId w:val="21"/>
        </w:numPr>
        <w:rPr>
          <w:rFonts w:eastAsia="Bosch Office Sans"/>
          <w:iCs/>
          <w:lang w:val="en-US"/>
        </w:rPr>
      </w:pPr>
      <w:r>
        <w:rPr>
          <w:rFonts w:ascii="Courier New" w:eastAsia="MS Mincho" w:hAnsi="Courier New" w:cs="Courier New"/>
          <w:b/>
          <w:i/>
          <w:color w:val="000000"/>
          <w:szCs w:val="20"/>
          <w:lang w:eastAsia="ja-JP"/>
        </w:rPr>
        <w:t>End</w:t>
      </w:r>
      <w:r w:rsidRPr="00325099">
        <w:rPr>
          <w:rFonts w:ascii="Courier New" w:eastAsia="MS Mincho" w:hAnsi="Courier New" w:cs="Courier New"/>
          <w:b/>
          <w:i/>
          <w:color w:val="000000"/>
          <w:szCs w:val="20"/>
          <w:lang w:eastAsia="ja-JP"/>
        </w:rPr>
        <w:t>Adr</w:t>
      </w:r>
      <w:r w:rsidR="00EB6458" w:rsidRPr="00325099">
        <w:rPr>
          <w:rFonts w:eastAsia="Bosch Office Sans"/>
          <w:iCs/>
          <w:lang w:val="en-US"/>
        </w:rPr>
        <w:t xml:space="preserve">: </w:t>
      </w:r>
      <w:r w:rsidR="00F307EF">
        <w:rPr>
          <w:rFonts w:eastAsia="Bosch Office Sans"/>
          <w:iCs/>
          <w:lang w:val="en-US"/>
        </w:rPr>
        <w:t xml:space="preserve">end address of the region to open. It must be 4-bytes aligned. It must be a strictly higher address than </w:t>
      </w:r>
      <w:r w:rsidR="00F307EF" w:rsidRPr="00325099">
        <w:rPr>
          <w:rFonts w:ascii="Courier New" w:eastAsia="MS Mincho" w:hAnsi="Courier New" w:cs="Courier New"/>
          <w:b/>
          <w:i/>
          <w:color w:val="000000"/>
          <w:szCs w:val="20"/>
          <w:lang w:eastAsia="ja-JP"/>
        </w:rPr>
        <w:t>StartAdr</w:t>
      </w:r>
      <w:r w:rsidR="00F307EF">
        <w:rPr>
          <w:rFonts w:ascii="Courier New" w:eastAsia="MS Mincho" w:hAnsi="Courier New" w:cs="Courier New"/>
          <w:b/>
          <w:i/>
          <w:color w:val="000000"/>
          <w:szCs w:val="20"/>
          <w:lang w:eastAsia="ja-JP"/>
        </w:rPr>
        <w:t>.</w:t>
      </w:r>
    </w:p>
    <w:p w14:paraId="24F55BD1" w14:textId="77777777" w:rsidR="00C70E1C" w:rsidRDefault="00C70E1C" w:rsidP="00EB6458">
      <w:pPr>
        <w:rPr>
          <w:rFonts w:ascii="Courier New" w:eastAsia="Bosch Office Sans" w:hAnsi="Courier New" w:cs="Courier New"/>
          <w:iCs/>
          <w:sz w:val="16"/>
          <w:szCs w:val="16"/>
          <w:lang w:val="en-US"/>
        </w:rPr>
      </w:pPr>
    </w:p>
    <w:p w14:paraId="526359AB" w14:textId="77777777" w:rsidR="005F3485" w:rsidRPr="005F3485" w:rsidRDefault="005F3485" w:rsidP="00EB6458">
      <w:pPr>
        <w:rPr>
          <w:rFonts w:eastAsia="Bosch Office Sans"/>
          <w:iCs/>
          <w:lang w:val="en-US"/>
        </w:rPr>
      </w:pPr>
      <w:r w:rsidRPr="005F3485">
        <w:rPr>
          <w:rFonts w:eastAsia="Bosch Office Sans"/>
          <w:iCs/>
          <w:lang w:val="en-US"/>
        </w:rPr>
        <w:t>A detailed example can be found in the RBTPSW test suite in the RBTPSW_MyTPSWCapsule module.</w:t>
      </w:r>
    </w:p>
    <w:p w14:paraId="4873E630" w14:textId="600D8D21" w:rsidR="009E3BAB" w:rsidRPr="009E3BAB" w:rsidRDefault="00C70E1C" w:rsidP="009E3BAB">
      <w:pPr>
        <w:pStyle w:val="berschrift4"/>
        <w:tabs>
          <w:tab w:val="clear" w:pos="360"/>
          <w:tab w:val="num" w:pos="864"/>
        </w:tabs>
        <w:ind w:left="864" w:hanging="864"/>
        <w:rPr>
          <w:rFonts w:eastAsia="Bosch Office Sans"/>
          <w:lang w:val="en-US"/>
        </w:rPr>
      </w:pPr>
      <w:bookmarkStart w:id="51" w:name="_Ref412035010"/>
      <w:bookmarkStart w:id="52" w:name="_Toc86823263"/>
      <w:r>
        <w:rPr>
          <w:rFonts w:eastAsia="Bosch Office Sans"/>
          <w:lang w:val="en-US"/>
        </w:rPr>
        <w:t xml:space="preserve">  </w:t>
      </w:r>
      <w:r w:rsidR="00787EB4">
        <w:rPr>
          <w:rFonts w:eastAsia="Bosch Office Sans"/>
          <w:lang w:val="en-US"/>
        </w:rPr>
        <w:t>Configuration of the lock table</w:t>
      </w:r>
      <w:bookmarkEnd w:id="51"/>
      <w:bookmarkEnd w:id="52"/>
    </w:p>
    <w:p w14:paraId="25275D74" w14:textId="77777777" w:rsidR="00C70E1C" w:rsidRDefault="00C70E1C" w:rsidP="009E3BAB">
      <w:pPr>
        <w:rPr>
          <w:rFonts w:eastAsia="Bosch Office Sans"/>
          <w:iCs/>
          <w:lang w:val="en-US"/>
        </w:rPr>
      </w:pPr>
    </w:p>
    <w:p w14:paraId="21529CF3" w14:textId="3DA60555" w:rsidR="009E3BAB" w:rsidRDefault="009E3BAB" w:rsidP="009E3BAB">
      <w:pPr>
        <w:rPr>
          <w:rFonts w:eastAsia="Bosch Office Sans"/>
          <w:iCs/>
          <w:lang w:val="en-US"/>
        </w:rPr>
      </w:pPr>
      <w:r w:rsidRPr="00325099">
        <w:rPr>
          <w:rFonts w:eastAsia="Bosch Office Sans"/>
          <w:iCs/>
          <w:lang w:val="en-US"/>
        </w:rPr>
        <w:t xml:space="preserve">For each untrusted Application, it is necessary to define the </w:t>
      </w:r>
      <w:r>
        <w:rPr>
          <w:rFonts w:eastAsia="Bosch Office Sans"/>
          <w:iCs/>
          <w:lang w:val="en-US"/>
        </w:rPr>
        <w:t>lock</w:t>
      </w:r>
      <w:r w:rsidRPr="00325099">
        <w:rPr>
          <w:rFonts w:eastAsia="Bosch Office Sans"/>
          <w:iCs/>
          <w:lang w:val="en-US"/>
        </w:rPr>
        <w:t xml:space="preserve"> table.</w:t>
      </w:r>
      <w:r>
        <w:rPr>
          <w:rFonts w:eastAsia="Bosch Office Sans"/>
          <w:iCs/>
          <w:lang w:val="en-US"/>
        </w:rPr>
        <w:t xml:space="preserve"> This table tells a specific TPSW application which spin lock types are allowed. It must always end with the </w:t>
      </w:r>
      <w:r w:rsidRPr="009E3BAB">
        <w:rPr>
          <w:rFonts w:ascii="Courier New" w:eastAsia="MS Mincho" w:hAnsi="Courier New" w:cs="Courier New"/>
          <w:color w:val="000000"/>
          <w:szCs w:val="20"/>
          <w:lang w:eastAsia="ja-JP"/>
        </w:rPr>
        <w:t>RBTPSW_LOCKCONFIG_ENDMARKER</w:t>
      </w:r>
      <w:r>
        <w:rPr>
          <w:rFonts w:eastAsia="Bosch Office Sans"/>
          <w:iCs/>
          <w:lang w:val="en-US"/>
        </w:rPr>
        <w:t xml:space="preserve"> end marker. There is no limit for the amount of locks in this table. This must be done in the following way:</w:t>
      </w:r>
    </w:p>
    <w:p w14:paraId="795BE420" w14:textId="77777777" w:rsidR="009E3BAB" w:rsidRDefault="009E3BAB" w:rsidP="009E3BAB">
      <w:pPr>
        <w:rPr>
          <w:rFonts w:eastAsia="Bosch Office Sans"/>
          <w:iCs/>
          <w:lang w:val="en-US"/>
        </w:rPr>
      </w:pPr>
    </w:p>
    <w:p w14:paraId="554B9543" w14:textId="77777777" w:rsidR="009E3BAB" w:rsidRPr="009E3BAB" w:rsidRDefault="00F13DB9" w:rsidP="00A93720">
      <w:pPr>
        <w:autoSpaceDE w:val="0"/>
        <w:autoSpaceDN w:val="0"/>
        <w:adjustRightInd w:val="0"/>
        <w:spacing w:line="240" w:lineRule="auto"/>
        <w:ind w:left="720"/>
        <w:rPr>
          <w:rFonts w:ascii="Courier New" w:eastAsia="MS Mincho" w:hAnsi="Courier New" w:cs="Courier New"/>
          <w:color w:val="000000"/>
          <w:szCs w:val="20"/>
          <w:lang w:eastAsia="ja-JP"/>
        </w:rPr>
      </w:pPr>
      <w:r>
        <w:rPr>
          <w:rFonts w:ascii="Courier New" w:eastAsia="MS Mincho" w:hAnsi="Courier New" w:cs="Courier New"/>
          <w:color w:val="000000"/>
          <w:szCs w:val="20"/>
          <w:lang w:eastAsia="ja-JP"/>
        </w:rPr>
        <w:t>RBTPSW</w:t>
      </w:r>
      <w:r w:rsidR="009E3BAB" w:rsidRPr="009E3BAB">
        <w:rPr>
          <w:rFonts w:ascii="Courier New" w:eastAsia="MS Mincho" w:hAnsi="Courier New" w:cs="Courier New"/>
          <w:color w:val="000000"/>
          <w:szCs w:val="20"/>
          <w:lang w:eastAsia="ja-JP"/>
        </w:rPr>
        <w:t>_DEFINE_LOCKTABLE(</w:t>
      </w:r>
      <w:r w:rsidR="009E3BAB" w:rsidRPr="00325099">
        <w:rPr>
          <w:rFonts w:ascii="Courier New" w:eastAsia="Bosch Office Sans" w:hAnsi="Courier New" w:cs="Courier New"/>
          <w:b/>
          <w:i/>
          <w:lang w:val="en-US"/>
        </w:rPr>
        <w:t>TPSWAppName</w:t>
      </w:r>
      <w:r w:rsidR="009E3BAB" w:rsidRPr="009E3BAB">
        <w:rPr>
          <w:rFonts w:ascii="Courier New" w:eastAsia="MS Mincho" w:hAnsi="Courier New" w:cs="Courier New"/>
          <w:color w:val="000000"/>
          <w:szCs w:val="20"/>
          <w:lang w:eastAsia="ja-JP"/>
        </w:rPr>
        <w:t>) = {</w:t>
      </w:r>
    </w:p>
    <w:p w14:paraId="4FAA0C12" w14:textId="77777777" w:rsidR="009E3BAB" w:rsidRPr="00325099" w:rsidRDefault="009E3BAB" w:rsidP="00A93720">
      <w:pPr>
        <w:autoSpaceDE w:val="0"/>
        <w:autoSpaceDN w:val="0"/>
        <w:adjustRightInd w:val="0"/>
        <w:spacing w:line="240" w:lineRule="auto"/>
        <w:ind w:left="720"/>
        <w:rPr>
          <w:rFonts w:ascii="Courier New" w:eastAsia="MS Mincho" w:hAnsi="Courier New" w:cs="Courier New"/>
          <w:color w:val="000000"/>
          <w:szCs w:val="20"/>
          <w:lang w:eastAsia="ja-JP"/>
        </w:rPr>
      </w:pPr>
      <w:r w:rsidRPr="00325099">
        <w:rPr>
          <w:rFonts w:ascii="Courier New" w:eastAsia="MS Mincho" w:hAnsi="Courier New" w:cs="Courier New"/>
          <w:color w:val="000000"/>
          <w:szCs w:val="20"/>
          <w:lang w:eastAsia="ja-JP"/>
        </w:rPr>
        <w:t xml:space="preserve">    </w:t>
      </w:r>
      <w:r w:rsidRPr="00325099">
        <w:rPr>
          <w:rFonts w:ascii="Courier New" w:eastAsia="MS Mincho" w:hAnsi="Courier New" w:cs="Courier New"/>
          <w:b/>
          <w:i/>
          <w:color w:val="000000"/>
          <w:szCs w:val="20"/>
          <w:lang w:eastAsia="ja-JP"/>
        </w:rPr>
        <w:t>ENTRY_1</w:t>
      </w:r>
      <w:r w:rsidRPr="00325099">
        <w:rPr>
          <w:rFonts w:ascii="Courier New" w:eastAsia="MS Mincho" w:hAnsi="Courier New" w:cs="Courier New"/>
          <w:color w:val="000000"/>
          <w:szCs w:val="20"/>
          <w:lang w:eastAsia="ja-JP"/>
        </w:rPr>
        <w:t>,</w:t>
      </w:r>
    </w:p>
    <w:p w14:paraId="499DFB7C" w14:textId="77777777" w:rsidR="009E3BAB" w:rsidRPr="00325099" w:rsidRDefault="009E3BAB" w:rsidP="00A93720">
      <w:pPr>
        <w:autoSpaceDE w:val="0"/>
        <w:autoSpaceDN w:val="0"/>
        <w:adjustRightInd w:val="0"/>
        <w:spacing w:line="240" w:lineRule="auto"/>
        <w:ind w:left="720"/>
        <w:rPr>
          <w:rFonts w:ascii="Courier New" w:eastAsia="MS Mincho" w:hAnsi="Courier New" w:cs="Courier New"/>
          <w:color w:val="000000"/>
          <w:szCs w:val="20"/>
          <w:lang w:eastAsia="ja-JP"/>
        </w:rPr>
      </w:pPr>
      <w:r w:rsidRPr="00325099">
        <w:rPr>
          <w:rFonts w:ascii="Courier New" w:eastAsia="MS Mincho" w:hAnsi="Courier New" w:cs="Courier New"/>
          <w:color w:val="000000"/>
          <w:szCs w:val="20"/>
          <w:lang w:eastAsia="ja-JP"/>
        </w:rPr>
        <w:t xml:space="preserve">    ...,</w:t>
      </w:r>
    </w:p>
    <w:p w14:paraId="4CC5A1EE" w14:textId="77777777" w:rsidR="009E3BAB" w:rsidRPr="00325099" w:rsidRDefault="009E3BAB" w:rsidP="00A93720">
      <w:pPr>
        <w:autoSpaceDE w:val="0"/>
        <w:autoSpaceDN w:val="0"/>
        <w:adjustRightInd w:val="0"/>
        <w:spacing w:line="240" w:lineRule="auto"/>
        <w:ind w:left="720"/>
        <w:rPr>
          <w:rFonts w:ascii="Courier New" w:eastAsia="MS Mincho" w:hAnsi="Courier New" w:cs="Courier New"/>
          <w:szCs w:val="20"/>
          <w:lang w:eastAsia="ja-JP"/>
        </w:rPr>
      </w:pPr>
      <w:r w:rsidRPr="00325099">
        <w:rPr>
          <w:rFonts w:ascii="Courier New" w:eastAsia="MS Mincho" w:hAnsi="Courier New" w:cs="Courier New"/>
          <w:color w:val="000000"/>
          <w:szCs w:val="20"/>
          <w:lang w:eastAsia="ja-JP"/>
        </w:rPr>
        <w:t xml:space="preserve">    </w:t>
      </w:r>
      <w:r w:rsidRPr="00325099">
        <w:rPr>
          <w:rFonts w:ascii="Courier New" w:eastAsia="MS Mincho" w:hAnsi="Courier New" w:cs="Courier New"/>
          <w:b/>
          <w:i/>
          <w:color w:val="000000"/>
          <w:szCs w:val="20"/>
          <w:lang w:eastAsia="ja-JP"/>
        </w:rPr>
        <w:t>ENTRY_n</w:t>
      </w:r>
      <w:r w:rsidRPr="00325099">
        <w:rPr>
          <w:rFonts w:ascii="Courier New" w:eastAsia="MS Mincho" w:hAnsi="Courier New" w:cs="Courier New"/>
          <w:color w:val="000000"/>
          <w:szCs w:val="20"/>
          <w:lang w:eastAsia="ja-JP"/>
        </w:rPr>
        <w:t>,</w:t>
      </w:r>
    </w:p>
    <w:p w14:paraId="54E21827" w14:textId="77777777" w:rsidR="009E3BAB" w:rsidRPr="009E3BAB" w:rsidRDefault="009E3BAB" w:rsidP="00A93720">
      <w:pPr>
        <w:autoSpaceDE w:val="0"/>
        <w:autoSpaceDN w:val="0"/>
        <w:adjustRightInd w:val="0"/>
        <w:spacing w:line="240" w:lineRule="auto"/>
        <w:ind w:left="720"/>
        <w:rPr>
          <w:rFonts w:ascii="Courier New" w:eastAsia="MS Mincho" w:hAnsi="Courier New" w:cs="Courier New"/>
          <w:color w:val="000000"/>
          <w:szCs w:val="20"/>
          <w:lang w:eastAsia="ja-JP"/>
        </w:rPr>
      </w:pPr>
      <w:r>
        <w:rPr>
          <w:rFonts w:ascii="Courier New" w:eastAsia="MS Mincho" w:hAnsi="Courier New" w:cs="Courier New"/>
          <w:color w:val="000000"/>
          <w:szCs w:val="20"/>
          <w:lang w:eastAsia="ja-JP"/>
        </w:rPr>
        <w:t xml:space="preserve">    </w:t>
      </w:r>
      <w:r w:rsidRPr="009E3BAB">
        <w:rPr>
          <w:rFonts w:ascii="Courier New" w:eastAsia="MS Mincho" w:hAnsi="Courier New" w:cs="Courier New"/>
          <w:color w:val="000000"/>
          <w:szCs w:val="20"/>
          <w:lang w:eastAsia="ja-JP"/>
        </w:rPr>
        <w:t>RBTPSW_LOCKCONFIG_ENDMARKER</w:t>
      </w:r>
    </w:p>
    <w:p w14:paraId="00C57134" w14:textId="77777777" w:rsidR="009E3BAB" w:rsidRDefault="009E3BAB" w:rsidP="00A93720">
      <w:pPr>
        <w:autoSpaceDE w:val="0"/>
        <w:autoSpaceDN w:val="0"/>
        <w:adjustRightInd w:val="0"/>
        <w:spacing w:line="240" w:lineRule="auto"/>
        <w:ind w:left="720"/>
        <w:rPr>
          <w:rFonts w:ascii="Courier New" w:eastAsia="MS Mincho" w:hAnsi="Courier New" w:cs="Courier New"/>
          <w:color w:val="000000"/>
          <w:szCs w:val="20"/>
          <w:lang w:eastAsia="ja-JP"/>
        </w:rPr>
      </w:pPr>
      <w:r w:rsidRPr="009E3BAB">
        <w:rPr>
          <w:rFonts w:ascii="Courier New" w:eastAsia="MS Mincho" w:hAnsi="Courier New" w:cs="Courier New"/>
          <w:color w:val="000000"/>
          <w:szCs w:val="20"/>
          <w:lang w:eastAsia="ja-JP"/>
        </w:rPr>
        <w:t>};</w:t>
      </w:r>
    </w:p>
    <w:p w14:paraId="319493FC" w14:textId="77777777" w:rsidR="009E3BAB" w:rsidRDefault="009E3BAB" w:rsidP="009E3BAB">
      <w:pPr>
        <w:autoSpaceDE w:val="0"/>
        <w:autoSpaceDN w:val="0"/>
        <w:adjustRightInd w:val="0"/>
        <w:spacing w:line="240" w:lineRule="auto"/>
        <w:rPr>
          <w:rFonts w:ascii="Courier New" w:eastAsia="MS Mincho" w:hAnsi="Courier New" w:cs="Courier New"/>
          <w:color w:val="000000"/>
          <w:szCs w:val="20"/>
          <w:lang w:eastAsia="ja-JP"/>
        </w:rPr>
      </w:pPr>
    </w:p>
    <w:p w14:paraId="2BFDF7F3" w14:textId="77777777" w:rsidR="009E3BAB" w:rsidRDefault="009E3BAB" w:rsidP="009E3BAB">
      <w:pPr>
        <w:rPr>
          <w:rFonts w:eastAsia="Bosch Office Sans"/>
          <w:iCs/>
          <w:lang w:val="en-US"/>
        </w:rPr>
      </w:pPr>
      <w:r w:rsidRPr="009E3BAB">
        <w:rPr>
          <w:rFonts w:eastAsia="Bosch Office Sans"/>
          <w:iCs/>
          <w:lang w:val="en-US"/>
        </w:rPr>
        <w:t xml:space="preserve">Currently the </w:t>
      </w:r>
      <w:r>
        <w:rPr>
          <w:rFonts w:eastAsia="Bosch Office Sans"/>
          <w:iCs/>
          <w:lang w:val="en-US"/>
        </w:rPr>
        <w:t xml:space="preserve">only lock available for the ESP Gen9.3 is the common lock. That means that the only valid value for </w:t>
      </w:r>
      <w:r w:rsidRPr="00325099">
        <w:rPr>
          <w:rFonts w:ascii="Courier New" w:eastAsia="MS Mincho" w:hAnsi="Courier New" w:cs="Courier New"/>
          <w:b/>
          <w:i/>
          <w:color w:val="000000"/>
          <w:szCs w:val="20"/>
          <w:lang w:eastAsia="ja-JP"/>
        </w:rPr>
        <w:t>ENTRY</w:t>
      </w:r>
      <w:r>
        <w:rPr>
          <w:rFonts w:ascii="Courier New" w:eastAsia="MS Mincho" w:hAnsi="Courier New" w:cs="Courier New"/>
          <w:b/>
          <w:i/>
          <w:color w:val="000000"/>
          <w:szCs w:val="20"/>
          <w:lang w:eastAsia="ja-JP"/>
        </w:rPr>
        <w:t>_x</w:t>
      </w:r>
      <w:r>
        <w:rPr>
          <w:rFonts w:eastAsia="Bosch Office Sans"/>
          <w:iCs/>
          <w:lang w:val="en-US"/>
        </w:rPr>
        <w:t xml:space="preserve"> is </w:t>
      </w:r>
      <w:r w:rsidRPr="009E3BAB">
        <w:rPr>
          <w:rFonts w:ascii="Courier New" w:eastAsia="MS Mincho" w:hAnsi="Courier New" w:cs="Courier New"/>
          <w:b/>
          <w:i/>
          <w:color w:val="000000"/>
          <w:szCs w:val="20"/>
          <w:lang w:eastAsia="ja-JP"/>
        </w:rPr>
        <w:t>RBTPSW_LOCKCONFIG_COMMONLOCK</w:t>
      </w:r>
      <w:r>
        <w:rPr>
          <w:rFonts w:eastAsia="Bosch Office Sans"/>
          <w:iCs/>
          <w:lang w:val="en-US"/>
        </w:rPr>
        <w:t>. In future implementation, it could be possible to add other locks (no-nest locks).</w:t>
      </w:r>
    </w:p>
    <w:p w14:paraId="491DFC9B" w14:textId="77777777" w:rsidR="009E3BAB" w:rsidRDefault="009E3BAB" w:rsidP="009E3BAB">
      <w:pPr>
        <w:rPr>
          <w:rFonts w:eastAsia="Bosch Office Sans"/>
          <w:iCs/>
          <w:lang w:val="en-US"/>
        </w:rPr>
      </w:pPr>
    </w:p>
    <w:p w14:paraId="1E70A7E8" w14:textId="77777777" w:rsidR="008B52DE" w:rsidRDefault="00061FE2" w:rsidP="009E3BAB">
      <w:pPr>
        <w:rPr>
          <w:rFonts w:eastAsia="Bosch Office Sans"/>
          <w:iCs/>
          <w:lang w:val="en-US"/>
        </w:rPr>
      </w:pPr>
      <w:r w:rsidRPr="00061FE2">
        <w:rPr>
          <w:rFonts w:eastAsia="Bosch Office Sans"/>
          <w:iCs/>
          <w:u w:val="single"/>
          <w:lang w:val="en-US"/>
        </w:rPr>
        <w:t>Note</w:t>
      </w:r>
      <w:r w:rsidR="008B52DE">
        <w:rPr>
          <w:rFonts w:eastAsia="Bosch Office Sans"/>
          <w:iCs/>
          <w:u w:val="single"/>
          <w:lang w:val="en-US"/>
        </w:rPr>
        <w:t>s</w:t>
      </w:r>
      <w:r w:rsidR="008B52DE">
        <w:rPr>
          <w:rFonts w:eastAsia="Bosch Office Sans"/>
          <w:iCs/>
          <w:lang w:val="en-US"/>
        </w:rPr>
        <w:t>:</w:t>
      </w:r>
    </w:p>
    <w:p w14:paraId="62E62621" w14:textId="5C21076D" w:rsidR="008B52DE" w:rsidRDefault="008B52DE" w:rsidP="00F00720">
      <w:pPr>
        <w:numPr>
          <w:ilvl w:val="0"/>
          <w:numId w:val="37"/>
        </w:numPr>
        <w:rPr>
          <w:rFonts w:eastAsia="Bosch Office Sans"/>
          <w:iCs/>
          <w:lang w:val="en-US"/>
        </w:rPr>
      </w:pPr>
      <w:r>
        <w:rPr>
          <w:rFonts w:eastAsia="Bosch Office Sans"/>
          <w:iCs/>
          <w:lang w:val="en-US"/>
        </w:rPr>
        <w:t>In the single core case, all entries will be handled as</w:t>
      </w:r>
      <w:r w:rsidR="00C70E1C">
        <w:rPr>
          <w:rFonts w:eastAsia="Bosch Office Sans"/>
          <w:iCs/>
          <w:lang w:val="en-US"/>
        </w:rPr>
        <w:t xml:space="preserve"> local</w:t>
      </w:r>
      <w:r>
        <w:rPr>
          <w:rFonts w:eastAsia="Bosch Office Sans"/>
          <w:iCs/>
          <w:lang w:val="en-US"/>
        </w:rPr>
        <w:t xml:space="preserve"> interrupt lock.</w:t>
      </w:r>
    </w:p>
    <w:p w14:paraId="62AB19A0" w14:textId="01D94F02" w:rsidR="00C70E1C" w:rsidRDefault="00C70E1C" w:rsidP="00F00720">
      <w:pPr>
        <w:numPr>
          <w:ilvl w:val="0"/>
          <w:numId w:val="37"/>
        </w:numPr>
        <w:rPr>
          <w:rFonts w:eastAsia="Bosch Office Sans"/>
          <w:iCs/>
          <w:lang w:val="en-US"/>
        </w:rPr>
      </w:pPr>
      <w:r>
        <w:rPr>
          <w:rFonts w:eastAsia="Bosch Office Sans"/>
          <w:iCs/>
          <w:lang w:val="en-US"/>
        </w:rPr>
        <w:lastRenderedPageBreak/>
        <w:t xml:space="preserve">In the multicore case, using the COMMONLOCK means </w:t>
      </w:r>
      <w:r w:rsidR="009C3223">
        <w:rPr>
          <w:rFonts w:eastAsia="Bosch Office Sans"/>
          <w:iCs/>
          <w:lang w:val="en-US"/>
        </w:rPr>
        <w:t xml:space="preserve">the spinlock will be acquired and </w:t>
      </w:r>
      <w:r>
        <w:rPr>
          <w:rFonts w:eastAsia="Bosch Office Sans"/>
          <w:iCs/>
          <w:lang w:val="en-US"/>
        </w:rPr>
        <w:t xml:space="preserve">that </w:t>
      </w:r>
      <w:r w:rsidR="004227B0">
        <w:rPr>
          <w:rFonts w:eastAsia="Bosch Office Sans"/>
          <w:iCs/>
          <w:lang w:val="en-US"/>
        </w:rPr>
        <w:t>local interrupts will be locked for the core holding the spinlock.</w:t>
      </w:r>
    </w:p>
    <w:p w14:paraId="32519854" w14:textId="08B8AC3D" w:rsidR="009E3BAB" w:rsidRDefault="008B52DE" w:rsidP="00F00720">
      <w:pPr>
        <w:numPr>
          <w:ilvl w:val="0"/>
          <w:numId w:val="37"/>
        </w:numPr>
        <w:rPr>
          <w:rFonts w:eastAsia="Bosch Office Sans"/>
          <w:iCs/>
          <w:lang w:val="en-US"/>
        </w:rPr>
      </w:pPr>
      <w:r>
        <w:rPr>
          <w:rFonts w:eastAsia="Bosch Office Sans"/>
          <w:iCs/>
          <w:lang w:val="en-US"/>
        </w:rPr>
        <w:t>If</w:t>
      </w:r>
      <w:r w:rsidR="00061FE2">
        <w:rPr>
          <w:rFonts w:eastAsia="Bosch Office Sans"/>
          <w:iCs/>
          <w:lang w:val="en-US"/>
        </w:rPr>
        <w:t xml:space="preserve"> the TPSW doesn’t need any spinlock (e.g. only core local locks or no locks at all), it is possible to leave the lock table empty. This will save runtime execution for this specific TPSW. This can be done as follow:</w:t>
      </w:r>
    </w:p>
    <w:p w14:paraId="7F4DAE45" w14:textId="77777777" w:rsidR="00061FE2" w:rsidRDefault="00061FE2" w:rsidP="009E3BAB">
      <w:pPr>
        <w:rPr>
          <w:rFonts w:eastAsia="Bosch Office Sans"/>
          <w:iCs/>
          <w:lang w:val="en-US"/>
        </w:rPr>
      </w:pPr>
    </w:p>
    <w:p w14:paraId="62239283" w14:textId="77777777" w:rsidR="00A93720" w:rsidRDefault="00F13DB9" w:rsidP="00A93720">
      <w:pPr>
        <w:autoSpaceDE w:val="0"/>
        <w:autoSpaceDN w:val="0"/>
        <w:adjustRightInd w:val="0"/>
        <w:spacing w:line="240" w:lineRule="auto"/>
        <w:ind w:left="720"/>
        <w:rPr>
          <w:rFonts w:ascii="Courier New" w:eastAsia="MS Mincho" w:hAnsi="Courier New" w:cs="Courier New"/>
          <w:color w:val="000000"/>
          <w:szCs w:val="20"/>
          <w:lang w:eastAsia="ja-JP"/>
        </w:rPr>
      </w:pPr>
      <w:r>
        <w:rPr>
          <w:rFonts w:ascii="Courier New" w:eastAsia="MS Mincho" w:hAnsi="Courier New" w:cs="Courier New"/>
          <w:color w:val="000000"/>
          <w:szCs w:val="20"/>
          <w:lang w:eastAsia="ja-JP"/>
        </w:rPr>
        <w:t>RBTPSW</w:t>
      </w:r>
      <w:r w:rsidR="00061FE2" w:rsidRPr="009E3BAB">
        <w:rPr>
          <w:rFonts w:ascii="Courier New" w:eastAsia="MS Mincho" w:hAnsi="Courier New" w:cs="Courier New"/>
          <w:color w:val="000000"/>
          <w:szCs w:val="20"/>
          <w:lang w:eastAsia="ja-JP"/>
        </w:rPr>
        <w:t>_DEFINE_LOCKTABLE(</w:t>
      </w:r>
      <w:r w:rsidR="00061FE2" w:rsidRPr="00325099">
        <w:rPr>
          <w:rFonts w:ascii="Courier New" w:eastAsia="Bosch Office Sans" w:hAnsi="Courier New" w:cs="Courier New"/>
          <w:b/>
          <w:i/>
          <w:lang w:val="en-US"/>
        </w:rPr>
        <w:t>TPSWAppName</w:t>
      </w:r>
      <w:r w:rsidR="00061FE2" w:rsidRPr="009E3BAB">
        <w:rPr>
          <w:rFonts w:ascii="Courier New" w:eastAsia="MS Mincho" w:hAnsi="Courier New" w:cs="Courier New"/>
          <w:color w:val="000000"/>
          <w:szCs w:val="20"/>
          <w:lang w:eastAsia="ja-JP"/>
        </w:rPr>
        <w:t>) = {</w:t>
      </w:r>
    </w:p>
    <w:p w14:paraId="09B898C4" w14:textId="77777777" w:rsidR="00A93720" w:rsidRDefault="00061FE2" w:rsidP="00A93720">
      <w:pPr>
        <w:autoSpaceDE w:val="0"/>
        <w:autoSpaceDN w:val="0"/>
        <w:adjustRightInd w:val="0"/>
        <w:spacing w:line="240" w:lineRule="auto"/>
        <w:ind w:left="720" w:firstLine="720"/>
        <w:rPr>
          <w:rFonts w:ascii="Courier New" w:eastAsia="MS Mincho" w:hAnsi="Courier New" w:cs="Courier New"/>
          <w:color w:val="000000"/>
          <w:szCs w:val="20"/>
          <w:lang w:eastAsia="ja-JP"/>
        </w:rPr>
      </w:pPr>
      <w:r w:rsidRPr="009E3BAB">
        <w:rPr>
          <w:rFonts w:ascii="Courier New" w:eastAsia="MS Mincho" w:hAnsi="Courier New" w:cs="Courier New"/>
          <w:color w:val="000000"/>
          <w:szCs w:val="20"/>
          <w:lang w:eastAsia="ja-JP"/>
        </w:rPr>
        <w:t>RBTPSW_LOCKCONFIG_ENDMARKER</w:t>
      </w:r>
    </w:p>
    <w:p w14:paraId="09C93D45" w14:textId="77777777" w:rsidR="00061FE2" w:rsidRDefault="00061FE2" w:rsidP="00A93720">
      <w:pPr>
        <w:autoSpaceDE w:val="0"/>
        <w:autoSpaceDN w:val="0"/>
        <w:adjustRightInd w:val="0"/>
        <w:spacing w:line="240" w:lineRule="auto"/>
        <w:ind w:left="720"/>
        <w:rPr>
          <w:rFonts w:ascii="Courier New" w:eastAsia="MS Mincho" w:hAnsi="Courier New" w:cs="Courier New"/>
          <w:color w:val="000000"/>
          <w:szCs w:val="20"/>
          <w:lang w:eastAsia="ja-JP"/>
        </w:rPr>
      </w:pPr>
      <w:r w:rsidRPr="009E3BAB">
        <w:rPr>
          <w:rFonts w:ascii="Courier New" w:eastAsia="MS Mincho" w:hAnsi="Courier New" w:cs="Courier New"/>
          <w:color w:val="000000"/>
          <w:szCs w:val="20"/>
          <w:lang w:eastAsia="ja-JP"/>
        </w:rPr>
        <w:t>};</w:t>
      </w:r>
    </w:p>
    <w:p w14:paraId="08403E09" w14:textId="77777777" w:rsidR="008D42A4" w:rsidRDefault="008D42A4" w:rsidP="00061FE2">
      <w:pPr>
        <w:autoSpaceDE w:val="0"/>
        <w:autoSpaceDN w:val="0"/>
        <w:adjustRightInd w:val="0"/>
        <w:spacing w:line="240" w:lineRule="auto"/>
        <w:rPr>
          <w:rFonts w:ascii="Courier New" w:eastAsia="MS Mincho" w:hAnsi="Courier New" w:cs="Courier New"/>
          <w:color w:val="000000"/>
          <w:szCs w:val="20"/>
          <w:lang w:eastAsia="ja-JP"/>
        </w:rPr>
      </w:pPr>
    </w:p>
    <w:p w14:paraId="23989B10" w14:textId="02EC0A87" w:rsidR="008D42A4" w:rsidRDefault="008D42A4" w:rsidP="008D42A4">
      <w:pPr>
        <w:rPr>
          <w:rFonts w:eastAsia="Bosch Office Sans"/>
          <w:iCs/>
          <w:lang w:val="en-US"/>
        </w:rPr>
      </w:pPr>
      <w:r w:rsidRPr="005F3485">
        <w:rPr>
          <w:rFonts w:eastAsia="Bosch Office Sans"/>
          <w:iCs/>
          <w:lang w:val="en-US"/>
        </w:rPr>
        <w:t>A detailed example can be found in the RBTPSW test suite in the RBTPSW_MyTPSWCapsule module.</w:t>
      </w:r>
    </w:p>
    <w:p w14:paraId="345C80DC" w14:textId="77777777" w:rsidR="00C70E1C" w:rsidRPr="005F3485" w:rsidRDefault="00C70E1C" w:rsidP="008D42A4">
      <w:pPr>
        <w:rPr>
          <w:rFonts w:eastAsia="Bosch Office Sans"/>
          <w:iCs/>
          <w:lang w:val="en-US"/>
        </w:rPr>
      </w:pPr>
    </w:p>
    <w:p w14:paraId="30818CB4" w14:textId="7CA1A395" w:rsidR="00EB6458" w:rsidRPr="00325099" w:rsidRDefault="00C70E1C" w:rsidP="00EB6458">
      <w:pPr>
        <w:pStyle w:val="berschrift4"/>
        <w:tabs>
          <w:tab w:val="clear" w:pos="360"/>
          <w:tab w:val="num" w:pos="864"/>
        </w:tabs>
        <w:ind w:left="864" w:hanging="864"/>
        <w:rPr>
          <w:rFonts w:eastAsia="Bosch Office Sans"/>
          <w:lang w:val="en-US"/>
        </w:rPr>
      </w:pPr>
      <w:bookmarkStart w:id="53" w:name="_Ref412035516"/>
      <w:bookmarkStart w:id="54" w:name="_Toc86823264"/>
      <w:r>
        <w:rPr>
          <w:rFonts w:eastAsia="Bosch Office Sans"/>
          <w:lang w:val="en-US"/>
        </w:rPr>
        <w:t xml:space="preserve">  </w:t>
      </w:r>
      <w:r w:rsidR="00EB6458" w:rsidRPr="00325099">
        <w:rPr>
          <w:rFonts w:eastAsia="Bosch Office Sans"/>
          <w:lang w:val="en-US"/>
        </w:rPr>
        <w:t xml:space="preserve">Edition of the </w:t>
      </w:r>
      <w:r w:rsidR="00787EB4">
        <w:rPr>
          <w:rFonts w:eastAsia="Bosch Office Sans"/>
          <w:lang w:val="en-US"/>
        </w:rPr>
        <w:t>linker file</w:t>
      </w:r>
      <w:bookmarkEnd w:id="53"/>
      <w:bookmarkEnd w:id="54"/>
    </w:p>
    <w:p w14:paraId="124A0B73" w14:textId="77777777" w:rsidR="00C70E1C" w:rsidRDefault="00C70E1C" w:rsidP="00EB6458">
      <w:pPr>
        <w:rPr>
          <w:rFonts w:eastAsia="Bosch Office Sans"/>
          <w:iCs/>
          <w:lang w:val="en-US"/>
        </w:rPr>
      </w:pPr>
    </w:p>
    <w:p w14:paraId="74FFB1B3" w14:textId="6FC5CCAD" w:rsidR="00EB6458" w:rsidRDefault="00EB6458" w:rsidP="00EB6458">
      <w:pPr>
        <w:rPr>
          <w:rFonts w:eastAsia="Bosch Office Sans"/>
          <w:iCs/>
          <w:lang w:val="en-US"/>
        </w:rPr>
      </w:pPr>
      <w:r w:rsidRPr="00325099">
        <w:rPr>
          <w:rFonts w:eastAsia="Bosch Office Sans"/>
          <w:iCs/>
          <w:lang w:val="en-US"/>
        </w:rPr>
        <w:t xml:space="preserve">The linker control file allows placement of application memory </w:t>
      </w:r>
      <w:r w:rsidR="00C70E1C">
        <w:rPr>
          <w:rFonts w:eastAsia="Bosch Office Sans"/>
          <w:iCs/>
          <w:lang w:val="en-US"/>
        </w:rPr>
        <w:t>to</w:t>
      </w:r>
      <w:r w:rsidRPr="00325099">
        <w:rPr>
          <w:rFonts w:eastAsia="Bosch Office Sans"/>
          <w:iCs/>
          <w:lang w:val="en-US"/>
        </w:rPr>
        <w:t xml:space="preserve"> certain addresses. It is important that the global </w:t>
      </w:r>
      <w:r w:rsidR="00B77F44">
        <w:rPr>
          <w:rFonts w:eastAsia="Bosch Office Sans"/>
          <w:iCs/>
          <w:lang w:val="en-US"/>
        </w:rPr>
        <w:t xml:space="preserve">or local </w:t>
      </w:r>
      <w:r w:rsidRPr="00325099">
        <w:rPr>
          <w:rFonts w:eastAsia="Bosch Office Sans"/>
          <w:iCs/>
          <w:lang w:val="en-US"/>
        </w:rPr>
        <w:t>RAM variables of a TPSW application are grouped together. Therefore some entrie</w:t>
      </w:r>
      <w:r w:rsidR="00B77F44">
        <w:rPr>
          <w:rFonts w:eastAsia="Bosch Office Sans"/>
          <w:iCs/>
          <w:lang w:val="en-US"/>
        </w:rPr>
        <w:t>s in the section area of the linker file</w:t>
      </w:r>
      <w:r w:rsidRPr="00325099">
        <w:rPr>
          <w:rFonts w:eastAsia="Bosch Office Sans"/>
          <w:iCs/>
          <w:lang w:val="en-US"/>
        </w:rPr>
        <w:t xml:space="preserve"> are required for a TPSW application integration. This TPSW capsule is only given as an example because it dep</w:t>
      </w:r>
      <w:r w:rsidR="00B77F44">
        <w:rPr>
          <w:rFonts w:eastAsia="Bosch Office Sans"/>
          <w:iCs/>
          <w:lang w:val="en-US"/>
        </w:rPr>
        <w:t xml:space="preserve">ends on the project. Consult the linker </w:t>
      </w:r>
      <w:r w:rsidRPr="00325099">
        <w:rPr>
          <w:rFonts w:eastAsia="Bosch Office Sans"/>
          <w:iCs/>
          <w:lang w:val="en-US"/>
        </w:rPr>
        <w:t>documentation of</w:t>
      </w:r>
      <w:r w:rsidR="00B77F44">
        <w:rPr>
          <w:rFonts w:eastAsia="Bosch Office Sans"/>
          <w:iCs/>
          <w:lang w:val="en-US"/>
        </w:rPr>
        <w:t xml:space="preserve"> the Green Hills</w:t>
      </w:r>
      <w:r w:rsidRPr="00325099">
        <w:rPr>
          <w:rFonts w:eastAsia="Bosch Office Sans"/>
          <w:iCs/>
          <w:lang w:val="en-US"/>
        </w:rPr>
        <w:t xml:space="preserve"> compiler suite </w:t>
      </w:r>
      <w:r w:rsidR="00C70E1C">
        <w:rPr>
          <w:rFonts w:eastAsia="Bosch Office Sans"/>
          <w:iCs/>
          <w:lang w:val="en-US"/>
        </w:rPr>
        <w:t>for further details</w:t>
      </w:r>
      <w:r w:rsidRPr="00325099">
        <w:rPr>
          <w:rFonts w:eastAsia="Bosch Office Sans"/>
          <w:iCs/>
          <w:lang w:val="en-US"/>
        </w:rPr>
        <w:t>.</w:t>
      </w:r>
    </w:p>
    <w:p w14:paraId="5536C02B" w14:textId="77777777" w:rsidR="00C70E1C" w:rsidRPr="00325099" w:rsidRDefault="00C70E1C" w:rsidP="00EB6458">
      <w:pPr>
        <w:rPr>
          <w:rFonts w:eastAsia="Bosch Office Sans"/>
          <w:iCs/>
          <w:lang w:val="en-US"/>
        </w:rPr>
      </w:pPr>
    </w:p>
    <w:p w14:paraId="105117D7" w14:textId="209BA464" w:rsidR="00EB6458" w:rsidRPr="00325099" w:rsidRDefault="00C70E1C" w:rsidP="00EB6458">
      <w:pPr>
        <w:rPr>
          <w:rFonts w:eastAsia="Bosch Office Sans"/>
          <w:iCs/>
          <w:lang w:val="en-US"/>
        </w:rPr>
      </w:pPr>
      <w:r>
        <w:rPr>
          <w:rFonts w:eastAsia="Bosch Office Sans"/>
          <w:iCs/>
          <w:lang w:val="en-US"/>
        </w:rPr>
        <w:t>The i</w:t>
      </w:r>
      <w:r w:rsidR="00EB6458" w:rsidRPr="00325099">
        <w:rPr>
          <w:rFonts w:eastAsia="Bosch Office Sans"/>
          <w:iCs/>
          <w:lang w:val="en-US"/>
        </w:rPr>
        <w:t>ntention is to define the RAM area write</w:t>
      </w:r>
      <w:r>
        <w:rPr>
          <w:rFonts w:eastAsia="Bosch Office Sans"/>
          <w:iCs/>
          <w:lang w:val="en-US"/>
        </w:rPr>
        <w:t>-</w:t>
      </w:r>
      <w:r w:rsidR="00EB6458" w:rsidRPr="00325099">
        <w:rPr>
          <w:rFonts w:eastAsia="Bosch Office Sans"/>
          <w:iCs/>
          <w:lang w:val="en-US"/>
        </w:rPr>
        <w:t xml:space="preserve">accessible for the TPSW application (read access in RAM </w:t>
      </w:r>
      <w:r>
        <w:rPr>
          <w:rFonts w:eastAsia="Bosch Office Sans"/>
          <w:iCs/>
          <w:lang w:val="en-US"/>
        </w:rPr>
        <w:t>is</w:t>
      </w:r>
      <w:r w:rsidR="00EB6458" w:rsidRPr="00325099">
        <w:rPr>
          <w:rFonts w:eastAsia="Bosch Office Sans"/>
          <w:iCs/>
          <w:lang w:val="en-US"/>
        </w:rPr>
        <w:t xml:space="preserve"> always granted) by defining a </w:t>
      </w:r>
      <w:r w:rsidR="00B77F44">
        <w:rPr>
          <w:rFonts w:eastAsia="Bosch Office Sans"/>
          <w:iCs/>
          <w:lang w:val="en-US"/>
        </w:rPr>
        <w:t>linker file</w:t>
      </w:r>
      <w:r w:rsidR="00EB6458" w:rsidRPr="00325099">
        <w:rPr>
          <w:rFonts w:eastAsia="Bosch Office Sans"/>
          <w:iCs/>
          <w:lang w:val="en-US"/>
        </w:rPr>
        <w:t xml:space="preserve"> section that collects and groups together all RAM data that can be used by the TPSW directly and does not need to be protected from misuse by the TPSW. It usually places .data (initialized RAM data) and .bss (</w:t>
      </w:r>
      <w:r>
        <w:rPr>
          <w:rFonts w:eastAsia="Bosch Office Sans"/>
          <w:iCs/>
          <w:lang w:val="en-US"/>
        </w:rPr>
        <w:t>un</w:t>
      </w:r>
      <w:r w:rsidR="00EB6458" w:rsidRPr="00325099">
        <w:rPr>
          <w:rFonts w:eastAsia="Bosch Office Sans"/>
          <w:iCs/>
          <w:lang w:val="en-US"/>
        </w:rPr>
        <w:t xml:space="preserve">initialized RAM data) of the TPSW source files. </w:t>
      </w:r>
    </w:p>
    <w:p w14:paraId="7E8BF650" w14:textId="77777777" w:rsidR="00EB6458" w:rsidRDefault="00EB6458" w:rsidP="00B77F44">
      <w:pPr>
        <w:rPr>
          <w:rFonts w:eastAsia="Bosch Office Sans"/>
          <w:b/>
          <w:iCs/>
          <w:lang w:val="en-US"/>
        </w:rPr>
      </w:pPr>
    </w:p>
    <w:p w14:paraId="5A7547EF" w14:textId="77777777" w:rsidR="00B77F44" w:rsidRPr="00B77F44" w:rsidRDefault="00B77F44" w:rsidP="00B77F44">
      <w:pPr>
        <w:rPr>
          <w:rFonts w:ascii="Courier New" w:eastAsia="Bosch Office Sans" w:hAnsi="Courier New" w:cs="Courier New"/>
          <w:iCs/>
          <w:sz w:val="18"/>
          <w:lang w:val="en-US"/>
        </w:rPr>
      </w:pPr>
      <w:r w:rsidRPr="00B77F44">
        <w:rPr>
          <w:rFonts w:ascii="Courier New" w:eastAsia="Bosch Office Sans" w:hAnsi="Courier New" w:cs="Courier New"/>
          <w:iCs/>
          <w:sz w:val="18"/>
          <w:lang w:val="en-US"/>
        </w:rPr>
        <w:t xml:space="preserve">    /*********************************************************/</w:t>
      </w:r>
    </w:p>
    <w:p w14:paraId="605572D0" w14:textId="77777777" w:rsidR="00B77F44" w:rsidRPr="00B77F44" w:rsidRDefault="00B77F44" w:rsidP="00B77F44">
      <w:pPr>
        <w:rPr>
          <w:rFonts w:ascii="Courier New" w:eastAsia="Bosch Office Sans" w:hAnsi="Courier New" w:cs="Courier New"/>
          <w:iCs/>
          <w:sz w:val="18"/>
          <w:lang w:val="en-US"/>
        </w:rPr>
      </w:pPr>
      <w:r w:rsidRPr="00B77F44">
        <w:rPr>
          <w:rFonts w:ascii="Courier New" w:eastAsia="Bosch Office Sans" w:hAnsi="Courier New" w:cs="Courier New"/>
          <w:iCs/>
          <w:sz w:val="18"/>
          <w:lang w:val="en-US"/>
        </w:rPr>
        <w:t xml:space="preserve">    /* MYTPSW1_LCF                                           */</w:t>
      </w:r>
    </w:p>
    <w:p w14:paraId="49229158" w14:textId="77777777" w:rsidR="00B77F44" w:rsidRPr="00B77F44" w:rsidRDefault="00B77F44" w:rsidP="00B77F44">
      <w:pPr>
        <w:rPr>
          <w:rFonts w:ascii="Courier New" w:eastAsia="Bosch Office Sans" w:hAnsi="Courier New" w:cs="Courier New"/>
          <w:iCs/>
          <w:sz w:val="18"/>
          <w:lang w:val="en-US"/>
        </w:rPr>
      </w:pPr>
      <w:r w:rsidRPr="00B77F44">
        <w:rPr>
          <w:rFonts w:ascii="Courier New" w:eastAsia="Bosch Office Sans" w:hAnsi="Courier New" w:cs="Courier New"/>
          <w:iCs/>
          <w:sz w:val="18"/>
          <w:lang w:val="en-US"/>
        </w:rPr>
        <w:t xml:space="preserve">    /*********************************************************/</w:t>
      </w:r>
    </w:p>
    <w:p w14:paraId="4E2EB981" w14:textId="77777777" w:rsidR="00B77F44" w:rsidRPr="00B77F44" w:rsidRDefault="00B77F44" w:rsidP="00B77F44">
      <w:pPr>
        <w:rPr>
          <w:rFonts w:ascii="Courier New" w:eastAsia="Bosch Office Sans" w:hAnsi="Courier New" w:cs="Courier New"/>
          <w:iCs/>
          <w:sz w:val="18"/>
          <w:lang w:val="en-US"/>
        </w:rPr>
      </w:pPr>
      <w:r w:rsidRPr="00B77F44">
        <w:rPr>
          <w:rFonts w:ascii="Courier New" w:eastAsia="Bosch Office Sans" w:hAnsi="Courier New" w:cs="Courier New"/>
          <w:iCs/>
          <w:sz w:val="18"/>
          <w:lang w:val="en-US"/>
        </w:rPr>
        <w:tab/>
        <w:t>RBTPSW_SECTION_START(</w:t>
      </w:r>
      <w:r w:rsidRPr="00B77F44">
        <w:rPr>
          <w:rFonts w:ascii="Courier New" w:eastAsia="Bosch Office Sans" w:hAnsi="Courier New" w:cs="Courier New"/>
          <w:b/>
          <w:i/>
          <w:iCs/>
          <w:sz w:val="18"/>
          <w:lang w:val="en-US"/>
        </w:rPr>
        <w:t>TPSWRange</w:t>
      </w:r>
      <w:r w:rsidRPr="00B77F44">
        <w:rPr>
          <w:rFonts w:ascii="Courier New" w:eastAsia="Bosch Office Sans" w:hAnsi="Courier New" w:cs="Courier New"/>
          <w:iCs/>
          <w:sz w:val="18"/>
          <w:lang w:val="en-US"/>
        </w:rPr>
        <w:t>)</w:t>
      </w:r>
    </w:p>
    <w:p w14:paraId="718F7036" w14:textId="77777777" w:rsidR="00B77F44" w:rsidRPr="00B77F44" w:rsidRDefault="00B77F44" w:rsidP="00B77F44">
      <w:pPr>
        <w:rPr>
          <w:rFonts w:ascii="Courier New" w:eastAsia="Bosch Office Sans" w:hAnsi="Courier New" w:cs="Courier New"/>
          <w:iCs/>
          <w:sz w:val="18"/>
          <w:lang w:val="en-US"/>
        </w:rPr>
      </w:pPr>
    </w:p>
    <w:p w14:paraId="26D0CC78" w14:textId="77777777" w:rsidR="00B77F44" w:rsidRPr="00B77F44" w:rsidRDefault="00B77F44" w:rsidP="00B77F44">
      <w:pPr>
        <w:rPr>
          <w:rFonts w:ascii="Courier New" w:eastAsia="Bosch Office Sans" w:hAnsi="Courier New" w:cs="Courier New"/>
          <w:iCs/>
          <w:sz w:val="18"/>
          <w:lang w:val="en-US"/>
        </w:rPr>
      </w:pPr>
      <w:r w:rsidRPr="00B77F44">
        <w:rPr>
          <w:rFonts w:ascii="Courier New" w:eastAsia="Bosch Office Sans" w:hAnsi="Courier New" w:cs="Courier New"/>
          <w:iCs/>
          <w:sz w:val="18"/>
          <w:lang w:val="en-US"/>
        </w:rPr>
        <w:tab/>
        <w:t>/* LCF entry for TPSW .data inside GRAM */</w:t>
      </w:r>
    </w:p>
    <w:p w14:paraId="3340CD05" w14:textId="77777777" w:rsidR="00B77F44" w:rsidRPr="00E0798C" w:rsidRDefault="00B77F44" w:rsidP="00B77F44">
      <w:pPr>
        <w:rPr>
          <w:rFonts w:ascii="Courier New" w:eastAsia="Bosch Office Sans" w:hAnsi="Courier New" w:cs="Courier New"/>
          <w:iCs/>
          <w:sz w:val="18"/>
          <w:lang w:val="pt-PT"/>
        </w:rPr>
      </w:pPr>
      <w:r w:rsidRPr="00B77F44">
        <w:rPr>
          <w:rFonts w:ascii="Courier New" w:eastAsia="Bosch Office Sans" w:hAnsi="Courier New" w:cs="Courier New"/>
          <w:iCs/>
          <w:sz w:val="18"/>
          <w:lang w:val="en-US"/>
        </w:rPr>
        <w:tab/>
      </w:r>
      <w:r w:rsidRPr="00E0798C">
        <w:rPr>
          <w:rFonts w:ascii="Courier New" w:eastAsia="Bosch Office Sans" w:hAnsi="Courier New" w:cs="Courier New"/>
          <w:iCs/>
          <w:sz w:val="18"/>
          <w:lang w:val="pt-PT"/>
        </w:rPr>
        <w:t>.MYTPSW1_DATA  align(4)  :</w:t>
      </w:r>
    </w:p>
    <w:p w14:paraId="5805FFD9" w14:textId="77777777" w:rsidR="00B77F44" w:rsidRPr="00E0798C" w:rsidRDefault="00B77F44" w:rsidP="00B77F44">
      <w:pPr>
        <w:rPr>
          <w:rFonts w:ascii="Courier New" w:eastAsia="Bosch Office Sans" w:hAnsi="Courier New" w:cs="Courier New"/>
          <w:iCs/>
          <w:sz w:val="18"/>
          <w:lang w:val="pt-PT"/>
        </w:rPr>
      </w:pPr>
      <w:r w:rsidRPr="00E0798C">
        <w:rPr>
          <w:rFonts w:ascii="Courier New" w:eastAsia="Bosch Office Sans" w:hAnsi="Courier New" w:cs="Courier New"/>
          <w:iCs/>
          <w:sz w:val="18"/>
          <w:lang w:val="pt-PT"/>
        </w:rPr>
        <w:tab/>
        <w:t>{</w:t>
      </w:r>
    </w:p>
    <w:p w14:paraId="79350929" w14:textId="461A4410" w:rsidR="00B77F44" w:rsidRPr="00E0798C" w:rsidRDefault="00B77F44" w:rsidP="00B77F44">
      <w:pPr>
        <w:rPr>
          <w:rFonts w:ascii="Courier New" w:eastAsia="Bosch Office Sans" w:hAnsi="Courier New" w:cs="Courier New"/>
          <w:iCs/>
          <w:sz w:val="18"/>
          <w:lang w:val="pt-PT"/>
        </w:rPr>
      </w:pPr>
      <w:r w:rsidRPr="00E0798C">
        <w:rPr>
          <w:rFonts w:ascii="Courier New" w:eastAsia="Bosch Office Sans" w:hAnsi="Courier New" w:cs="Courier New"/>
          <w:iCs/>
          <w:sz w:val="18"/>
          <w:lang w:val="pt-PT"/>
        </w:rPr>
        <w:tab/>
      </w:r>
      <w:r w:rsidR="00C70E1C" w:rsidRPr="00E0798C">
        <w:rPr>
          <w:rFonts w:ascii="Courier New" w:eastAsia="Bosch Office Sans" w:hAnsi="Courier New" w:cs="Courier New"/>
          <w:b/>
          <w:i/>
          <w:iCs/>
          <w:sz w:val="18"/>
          <w:lang w:val="pt-PT"/>
        </w:rPr>
        <w:t>MODULEx</w:t>
      </w:r>
      <w:r w:rsidRPr="00E0798C">
        <w:rPr>
          <w:rFonts w:ascii="Courier New" w:eastAsia="Bosch Office Sans" w:hAnsi="Courier New" w:cs="Courier New"/>
          <w:iCs/>
          <w:sz w:val="18"/>
          <w:lang w:val="pt-PT"/>
        </w:rPr>
        <w:t xml:space="preserve">.o (.data) </w:t>
      </w:r>
    </w:p>
    <w:p w14:paraId="02AD683A" w14:textId="7896D81B" w:rsidR="00B77F44" w:rsidRPr="00E0798C" w:rsidRDefault="00B77F44" w:rsidP="00B77F44">
      <w:pPr>
        <w:rPr>
          <w:rFonts w:ascii="Courier New" w:eastAsia="Bosch Office Sans" w:hAnsi="Courier New" w:cs="Courier New"/>
          <w:iCs/>
          <w:sz w:val="18"/>
          <w:lang w:val="pt-PT"/>
        </w:rPr>
      </w:pPr>
      <w:r w:rsidRPr="00E0798C">
        <w:rPr>
          <w:rFonts w:ascii="Courier New" w:eastAsia="Bosch Office Sans" w:hAnsi="Courier New" w:cs="Courier New"/>
          <w:iCs/>
          <w:sz w:val="18"/>
          <w:lang w:val="pt-PT"/>
        </w:rPr>
        <w:tab/>
      </w:r>
      <w:r w:rsidR="00C70E1C" w:rsidRPr="00E0798C">
        <w:rPr>
          <w:rFonts w:ascii="Courier New" w:eastAsia="Bosch Office Sans" w:hAnsi="Courier New" w:cs="Courier New"/>
          <w:b/>
          <w:i/>
          <w:iCs/>
          <w:sz w:val="18"/>
          <w:lang w:val="pt-PT"/>
        </w:rPr>
        <w:t>MODULEx</w:t>
      </w:r>
      <w:r w:rsidRPr="00E0798C">
        <w:rPr>
          <w:rFonts w:ascii="Courier New" w:eastAsia="Bosch Office Sans" w:hAnsi="Courier New" w:cs="Courier New"/>
          <w:iCs/>
          <w:sz w:val="18"/>
          <w:lang w:val="pt-PT"/>
        </w:rPr>
        <w:t>.o (.sdata)</w:t>
      </w:r>
    </w:p>
    <w:p w14:paraId="51843623" w14:textId="7B1F6433" w:rsidR="00B77F44" w:rsidRPr="00E0798C" w:rsidRDefault="00B77F44" w:rsidP="00B77F44">
      <w:pPr>
        <w:rPr>
          <w:rFonts w:ascii="Courier New" w:eastAsia="Bosch Office Sans" w:hAnsi="Courier New" w:cs="Courier New"/>
          <w:iCs/>
          <w:sz w:val="18"/>
          <w:lang w:val="pt-PT"/>
        </w:rPr>
      </w:pPr>
      <w:r w:rsidRPr="00E0798C">
        <w:rPr>
          <w:rFonts w:ascii="Courier New" w:eastAsia="Bosch Office Sans" w:hAnsi="Courier New" w:cs="Courier New"/>
          <w:iCs/>
          <w:sz w:val="18"/>
          <w:lang w:val="pt-PT"/>
        </w:rPr>
        <w:lastRenderedPageBreak/>
        <w:tab/>
      </w:r>
      <w:r w:rsidR="00C70E1C" w:rsidRPr="00E0798C">
        <w:rPr>
          <w:rFonts w:ascii="Courier New" w:eastAsia="Bosch Office Sans" w:hAnsi="Courier New" w:cs="Courier New"/>
          <w:b/>
          <w:i/>
          <w:iCs/>
          <w:sz w:val="18"/>
          <w:lang w:val="pt-PT"/>
        </w:rPr>
        <w:t>MODULEx</w:t>
      </w:r>
      <w:r w:rsidRPr="00E0798C">
        <w:rPr>
          <w:rFonts w:ascii="Courier New" w:eastAsia="Bosch Office Sans" w:hAnsi="Courier New" w:cs="Courier New"/>
          <w:iCs/>
          <w:sz w:val="18"/>
          <w:lang w:val="pt-PT"/>
        </w:rPr>
        <w:t xml:space="preserve">.o (.data) </w:t>
      </w:r>
    </w:p>
    <w:p w14:paraId="581DB7FB" w14:textId="7B62B3AD" w:rsidR="00B77F44" w:rsidRDefault="00B77F44" w:rsidP="00B77F44">
      <w:pPr>
        <w:rPr>
          <w:rFonts w:ascii="Courier New" w:eastAsia="Bosch Office Sans" w:hAnsi="Courier New" w:cs="Courier New"/>
          <w:iCs/>
          <w:sz w:val="18"/>
          <w:lang w:val="en-US"/>
        </w:rPr>
      </w:pPr>
      <w:r w:rsidRPr="00E0798C">
        <w:rPr>
          <w:rFonts w:ascii="Courier New" w:eastAsia="Bosch Office Sans" w:hAnsi="Courier New" w:cs="Courier New"/>
          <w:iCs/>
          <w:sz w:val="18"/>
          <w:lang w:val="pt-PT"/>
        </w:rPr>
        <w:tab/>
      </w:r>
      <w:r w:rsidR="00C70E1C">
        <w:rPr>
          <w:rFonts w:ascii="Courier New" w:eastAsia="Bosch Office Sans" w:hAnsi="Courier New" w:cs="Courier New"/>
          <w:b/>
          <w:i/>
          <w:iCs/>
          <w:sz w:val="18"/>
          <w:lang w:val="en-US"/>
        </w:rPr>
        <w:t>MODULEx</w:t>
      </w:r>
      <w:r w:rsidRPr="00B77F44">
        <w:rPr>
          <w:rFonts w:ascii="Courier New" w:eastAsia="Bosch Office Sans" w:hAnsi="Courier New" w:cs="Courier New"/>
          <w:iCs/>
          <w:sz w:val="18"/>
          <w:lang w:val="en-US"/>
        </w:rPr>
        <w:t>.o (.sdata)</w:t>
      </w:r>
    </w:p>
    <w:p w14:paraId="0727EBCF" w14:textId="77777777" w:rsidR="00B77F44" w:rsidRPr="00B77F44" w:rsidRDefault="00B77F44" w:rsidP="00B77F44">
      <w:pPr>
        <w:rPr>
          <w:rFonts w:ascii="Courier New" w:eastAsia="Bosch Office Sans" w:hAnsi="Courier New" w:cs="Courier New"/>
          <w:iCs/>
          <w:sz w:val="18"/>
          <w:lang w:val="en-US"/>
        </w:rPr>
      </w:pPr>
      <w:r>
        <w:rPr>
          <w:rFonts w:ascii="Courier New" w:eastAsia="Bosch Office Sans" w:hAnsi="Courier New" w:cs="Courier New"/>
          <w:iCs/>
          <w:sz w:val="18"/>
          <w:lang w:val="en-US"/>
        </w:rPr>
        <w:t xml:space="preserve">       ...</w:t>
      </w:r>
    </w:p>
    <w:p w14:paraId="218E0C96" w14:textId="77777777" w:rsidR="00B77F44" w:rsidRPr="00B77F44" w:rsidRDefault="00B77F44" w:rsidP="00B77F44">
      <w:pPr>
        <w:rPr>
          <w:rFonts w:ascii="Courier New" w:eastAsia="Bosch Office Sans" w:hAnsi="Courier New" w:cs="Courier New"/>
          <w:iCs/>
          <w:sz w:val="18"/>
          <w:lang w:val="en-US"/>
        </w:rPr>
      </w:pPr>
      <w:r w:rsidRPr="00B77F44">
        <w:rPr>
          <w:rFonts w:ascii="Courier New" w:eastAsia="Bosch Office Sans" w:hAnsi="Courier New" w:cs="Courier New"/>
          <w:iCs/>
          <w:sz w:val="18"/>
          <w:lang w:val="en-US"/>
        </w:rPr>
        <w:tab/>
        <w:t>} &gt; .</w:t>
      </w:r>
    </w:p>
    <w:p w14:paraId="6185ACA8" w14:textId="77777777" w:rsidR="00B77F44" w:rsidRPr="00B77F44" w:rsidRDefault="00B77F44" w:rsidP="00B77F44">
      <w:pPr>
        <w:rPr>
          <w:rFonts w:ascii="Courier New" w:eastAsia="Bosch Office Sans" w:hAnsi="Courier New" w:cs="Courier New"/>
          <w:iCs/>
          <w:sz w:val="18"/>
          <w:lang w:val="en-US"/>
        </w:rPr>
      </w:pPr>
    </w:p>
    <w:p w14:paraId="603DA4E3" w14:textId="77777777" w:rsidR="00B77F44" w:rsidRPr="00B77F44" w:rsidRDefault="00B77F44" w:rsidP="00B77F44">
      <w:pPr>
        <w:rPr>
          <w:rFonts w:ascii="Courier New" w:eastAsia="Bosch Office Sans" w:hAnsi="Courier New" w:cs="Courier New"/>
          <w:iCs/>
          <w:sz w:val="18"/>
          <w:lang w:val="en-US"/>
        </w:rPr>
      </w:pPr>
      <w:r w:rsidRPr="00B77F44">
        <w:rPr>
          <w:rFonts w:ascii="Courier New" w:eastAsia="Bosch Office Sans" w:hAnsi="Courier New" w:cs="Courier New"/>
          <w:iCs/>
          <w:sz w:val="18"/>
          <w:lang w:val="en-US"/>
        </w:rPr>
        <w:tab/>
        <w:t>/* LCF entry for TPSW .bss */</w:t>
      </w:r>
    </w:p>
    <w:p w14:paraId="37EB7BF8" w14:textId="77777777" w:rsidR="00B77F44" w:rsidRPr="00B77F44" w:rsidRDefault="00B77F44" w:rsidP="00B77F44">
      <w:pPr>
        <w:rPr>
          <w:rFonts w:ascii="Courier New" w:eastAsia="Bosch Office Sans" w:hAnsi="Courier New" w:cs="Courier New"/>
          <w:iCs/>
          <w:sz w:val="18"/>
          <w:lang w:val="en-US"/>
        </w:rPr>
      </w:pPr>
      <w:r w:rsidRPr="00B77F44">
        <w:rPr>
          <w:rFonts w:ascii="Courier New" w:eastAsia="Bosch Office Sans" w:hAnsi="Courier New" w:cs="Courier New"/>
          <w:iCs/>
          <w:sz w:val="18"/>
          <w:lang w:val="en-US"/>
        </w:rPr>
        <w:tab/>
        <w:t>.MYTPSW1_BSS  align(4)  :</w:t>
      </w:r>
    </w:p>
    <w:p w14:paraId="5FFFBB53" w14:textId="77777777" w:rsidR="00B77F44" w:rsidRPr="00B77F44" w:rsidRDefault="00B77F44" w:rsidP="00B77F44">
      <w:pPr>
        <w:rPr>
          <w:rFonts w:ascii="Courier New" w:eastAsia="Bosch Office Sans" w:hAnsi="Courier New" w:cs="Courier New"/>
          <w:iCs/>
          <w:sz w:val="18"/>
          <w:lang w:val="en-US"/>
        </w:rPr>
      </w:pPr>
      <w:r w:rsidRPr="00B77F44">
        <w:rPr>
          <w:rFonts w:ascii="Courier New" w:eastAsia="Bosch Office Sans" w:hAnsi="Courier New" w:cs="Courier New"/>
          <w:iCs/>
          <w:sz w:val="18"/>
          <w:lang w:val="en-US"/>
        </w:rPr>
        <w:tab/>
        <w:t>{</w:t>
      </w:r>
    </w:p>
    <w:p w14:paraId="70C23E02" w14:textId="39D87109" w:rsidR="00B77F44" w:rsidRPr="00B77F44" w:rsidRDefault="00B77F44" w:rsidP="00B77F44">
      <w:pPr>
        <w:rPr>
          <w:rFonts w:ascii="Courier New" w:eastAsia="Bosch Office Sans" w:hAnsi="Courier New" w:cs="Courier New"/>
          <w:iCs/>
          <w:sz w:val="18"/>
          <w:lang w:val="en-US"/>
        </w:rPr>
      </w:pPr>
      <w:r w:rsidRPr="00B77F44">
        <w:rPr>
          <w:rFonts w:ascii="Courier New" w:eastAsia="Bosch Office Sans" w:hAnsi="Courier New" w:cs="Courier New"/>
          <w:iCs/>
          <w:sz w:val="18"/>
          <w:lang w:val="en-US"/>
        </w:rPr>
        <w:tab/>
      </w:r>
      <w:r w:rsidR="00C70E1C">
        <w:rPr>
          <w:rFonts w:ascii="Courier New" w:eastAsia="Bosch Office Sans" w:hAnsi="Courier New" w:cs="Courier New"/>
          <w:b/>
          <w:i/>
          <w:iCs/>
          <w:sz w:val="18"/>
          <w:lang w:val="en-US"/>
        </w:rPr>
        <w:t>MODULEx</w:t>
      </w:r>
      <w:r w:rsidRPr="00B77F44">
        <w:rPr>
          <w:rFonts w:ascii="Courier New" w:eastAsia="Bosch Office Sans" w:hAnsi="Courier New" w:cs="Courier New"/>
          <w:iCs/>
          <w:sz w:val="18"/>
          <w:lang w:val="en-US"/>
        </w:rPr>
        <w:t>.o (.bss)</w:t>
      </w:r>
      <w:r w:rsidRPr="00B77F44">
        <w:rPr>
          <w:rFonts w:ascii="Courier New" w:eastAsia="Bosch Office Sans" w:hAnsi="Courier New" w:cs="Courier New"/>
          <w:iCs/>
          <w:sz w:val="18"/>
          <w:lang w:val="en-US"/>
        </w:rPr>
        <w:tab/>
      </w:r>
    </w:p>
    <w:p w14:paraId="66D1D147" w14:textId="075A7F02" w:rsidR="00B77F44" w:rsidRPr="00B77F44" w:rsidRDefault="00B77F44" w:rsidP="00B77F44">
      <w:pPr>
        <w:rPr>
          <w:rFonts w:ascii="Courier New" w:eastAsia="Bosch Office Sans" w:hAnsi="Courier New" w:cs="Courier New"/>
          <w:iCs/>
          <w:sz w:val="18"/>
          <w:lang w:val="en-US"/>
        </w:rPr>
      </w:pPr>
      <w:r w:rsidRPr="00B77F44">
        <w:rPr>
          <w:rFonts w:ascii="Courier New" w:eastAsia="Bosch Office Sans" w:hAnsi="Courier New" w:cs="Courier New"/>
          <w:iCs/>
          <w:sz w:val="18"/>
          <w:lang w:val="en-US"/>
        </w:rPr>
        <w:tab/>
      </w:r>
      <w:r w:rsidR="00C70E1C">
        <w:rPr>
          <w:rFonts w:ascii="Courier New" w:eastAsia="Bosch Office Sans" w:hAnsi="Courier New" w:cs="Courier New"/>
          <w:b/>
          <w:i/>
          <w:iCs/>
          <w:sz w:val="18"/>
          <w:lang w:val="en-US"/>
        </w:rPr>
        <w:t>MODULEx</w:t>
      </w:r>
      <w:r w:rsidRPr="00B77F44">
        <w:rPr>
          <w:rFonts w:ascii="Courier New" w:eastAsia="Bosch Office Sans" w:hAnsi="Courier New" w:cs="Courier New"/>
          <w:iCs/>
          <w:sz w:val="18"/>
          <w:lang w:val="en-US"/>
        </w:rPr>
        <w:t>.o (.sbss)</w:t>
      </w:r>
    </w:p>
    <w:p w14:paraId="1A56890E" w14:textId="0C08E58E" w:rsidR="00B77F44" w:rsidRPr="00B77F44" w:rsidRDefault="00B77F44" w:rsidP="00B77F44">
      <w:pPr>
        <w:rPr>
          <w:rFonts w:ascii="Courier New" w:eastAsia="Bosch Office Sans" w:hAnsi="Courier New" w:cs="Courier New"/>
          <w:iCs/>
          <w:sz w:val="18"/>
          <w:lang w:val="en-US"/>
        </w:rPr>
      </w:pPr>
      <w:r w:rsidRPr="00B77F44">
        <w:rPr>
          <w:rFonts w:ascii="Courier New" w:eastAsia="Bosch Office Sans" w:hAnsi="Courier New" w:cs="Courier New"/>
          <w:iCs/>
          <w:sz w:val="18"/>
          <w:lang w:val="en-US"/>
        </w:rPr>
        <w:tab/>
      </w:r>
      <w:r w:rsidR="00C70E1C">
        <w:rPr>
          <w:rFonts w:ascii="Courier New" w:eastAsia="Bosch Office Sans" w:hAnsi="Courier New" w:cs="Courier New"/>
          <w:b/>
          <w:i/>
          <w:iCs/>
          <w:sz w:val="18"/>
          <w:lang w:val="en-US"/>
        </w:rPr>
        <w:t>MODULEx</w:t>
      </w:r>
      <w:r w:rsidRPr="00B77F44">
        <w:rPr>
          <w:rFonts w:ascii="Courier New" w:eastAsia="Bosch Office Sans" w:hAnsi="Courier New" w:cs="Courier New"/>
          <w:iCs/>
          <w:sz w:val="18"/>
          <w:lang w:val="en-US"/>
        </w:rPr>
        <w:t>.o (.bss)</w:t>
      </w:r>
      <w:r w:rsidRPr="00B77F44">
        <w:rPr>
          <w:rFonts w:ascii="Courier New" w:eastAsia="Bosch Office Sans" w:hAnsi="Courier New" w:cs="Courier New"/>
          <w:iCs/>
          <w:sz w:val="18"/>
          <w:lang w:val="en-US"/>
        </w:rPr>
        <w:tab/>
      </w:r>
    </w:p>
    <w:p w14:paraId="04D4A605" w14:textId="066F861C" w:rsidR="00B77F44" w:rsidRPr="00B77F44" w:rsidRDefault="00B77F44" w:rsidP="00B77F44">
      <w:pPr>
        <w:rPr>
          <w:rFonts w:ascii="Courier New" w:eastAsia="Bosch Office Sans" w:hAnsi="Courier New" w:cs="Courier New"/>
          <w:iCs/>
          <w:sz w:val="18"/>
          <w:lang w:val="en-US"/>
        </w:rPr>
      </w:pPr>
      <w:r w:rsidRPr="00B77F44">
        <w:rPr>
          <w:rFonts w:ascii="Courier New" w:eastAsia="Bosch Office Sans" w:hAnsi="Courier New" w:cs="Courier New"/>
          <w:iCs/>
          <w:sz w:val="18"/>
          <w:lang w:val="en-US"/>
        </w:rPr>
        <w:tab/>
      </w:r>
      <w:r w:rsidR="00C70E1C">
        <w:rPr>
          <w:rFonts w:ascii="Courier New" w:eastAsia="Bosch Office Sans" w:hAnsi="Courier New" w:cs="Courier New"/>
          <w:b/>
          <w:i/>
          <w:iCs/>
          <w:sz w:val="18"/>
          <w:lang w:val="en-US"/>
        </w:rPr>
        <w:t>MODULEx</w:t>
      </w:r>
      <w:r w:rsidRPr="00B77F44">
        <w:rPr>
          <w:rFonts w:ascii="Courier New" w:eastAsia="Bosch Office Sans" w:hAnsi="Courier New" w:cs="Courier New"/>
          <w:iCs/>
          <w:sz w:val="18"/>
          <w:lang w:val="en-US"/>
        </w:rPr>
        <w:t>.o (.sbss)</w:t>
      </w:r>
    </w:p>
    <w:p w14:paraId="6CF1CFAD" w14:textId="77777777" w:rsidR="00B77F44" w:rsidRPr="00B77F44" w:rsidRDefault="00B77F44" w:rsidP="00B77F44">
      <w:pPr>
        <w:rPr>
          <w:rFonts w:ascii="Courier New" w:eastAsia="Bosch Office Sans" w:hAnsi="Courier New" w:cs="Courier New"/>
          <w:iCs/>
          <w:sz w:val="18"/>
          <w:lang w:val="en-US"/>
        </w:rPr>
      </w:pPr>
      <w:r>
        <w:rPr>
          <w:rFonts w:ascii="Courier New" w:eastAsia="Bosch Office Sans" w:hAnsi="Courier New" w:cs="Courier New"/>
          <w:iCs/>
          <w:sz w:val="18"/>
          <w:lang w:val="en-US"/>
        </w:rPr>
        <w:t xml:space="preserve">       ...</w:t>
      </w:r>
    </w:p>
    <w:p w14:paraId="13B91317" w14:textId="77777777" w:rsidR="00B77F44" w:rsidRPr="00B77F44" w:rsidRDefault="00B77F44" w:rsidP="00B77F44">
      <w:pPr>
        <w:rPr>
          <w:rFonts w:ascii="Courier New" w:eastAsia="Bosch Office Sans" w:hAnsi="Courier New" w:cs="Courier New"/>
          <w:iCs/>
          <w:sz w:val="18"/>
          <w:lang w:val="en-US"/>
        </w:rPr>
      </w:pPr>
      <w:r w:rsidRPr="00B77F44">
        <w:rPr>
          <w:rFonts w:ascii="Courier New" w:eastAsia="Bosch Office Sans" w:hAnsi="Courier New" w:cs="Courier New"/>
          <w:iCs/>
          <w:sz w:val="18"/>
          <w:lang w:val="en-US"/>
        </w:rPr>
        <w:tab/>
        <w:t>} &gt; .</w:t>
      </w:r>
    </w:p>
    <w:p w14:paraId="3E1E1AEB" w14:textId="77777777" w:rsidR="00B77F44" w:rsidRPr="00B77F44" w:rsidRDefault="00B77F44" w:rsidP="00B77F44">
      <w:pPr>
        <w:rPr>
          <w:rFonts w:ascii="Courier New" w:eastAsia="Bosch Office Sans" w:hAnsi="Courier New" w:cs="Courier New"/>
          <w:iCs/>
          <w:sz w:val="18"/>
          <w:lang w:val="en-US"/>
        </w:rPr>
      </w:pPr>
    </w:p>
    <w:p w14:paraId="23FB80BD" w14:textId="77777777" w:rsidR="00B77F44" w:rsidRPr="00B77F44" w:rsidRDefault="00B77F44" w:rsidP="00B77F44">
      <w:pPr>
        <w:rPr>
          <w:rFonts w:ascii="Courier New" w:eastAsia="Bosch Office Sans" w:hAnsi="Courier New" w:cs="Courier New"/>
          <w:iCs/>
          <w:sz w:val="18"/>
          <w:lang w:val="en-US"/>
        </w:rPr>
      </w:pPr>
      <w:r w:rsidRPr="00B77F44">
        <w:rPr>
          <w:rFonts w:ascii="Courier New" w:eastAsia="Bosch Office Sans" w:hAnsi="Courier New" w:cs="Courier New"/>
          <w:iCs/>
          <w:sz w:val="18"/>
          <w:lang w:val="en-US"/>
        </w:rPr>
        <w:tab/>
        <w:t>RBTPSW_SECTION_END(</w:t>
      </w:r>
      <w:r w:rsidRPr="00B77F44">
        <w:rPr>
          <w:rFonts w:ascii="Courier New" w:eastAsia="Bosch Office Sans" w:hAnsi="Courier New" w:cs="Courier New"/>
          <w:b/>
          <w:i/>
          <w:iCs/>
          <w:sz w:val="18"/>
          <w:lang w:val="en-US"/>
        </w:rPr>
        <w:t>TPSWRange</w:t>
      </w:r>
      <w:r w:rsidRPr="00B77F44">
        <w:rPr>
          <w:rFonts w:ascii="Courier New" w:eastAsia="Bosch Office Sans" w:hAnsi="Courier New" w:cs="Courier New"/>
          <w:iCs/>
          <w:sz w:val="18"/>
          <w:lang w:val="en-US"/>
        </w:rPr>
        <w:t>)</w:t>
      </w:r>
    </w:p>
    <w:p w14:paraId="0286A490" w14:textId="77777777" w:rsidR="00B77F44" w:rsidRDefault="00B77F44" w:rsidP="00B77F44">
      <w:pPr>
        <w:rPr>
          <w:rFonts w:eastAsia="Bosch Office Sans"/>
          <w:iCs/>
          <w:lang w:val="en-US"/>
        </w:rPr>
      </w:pPr>
    </w:p>
    <w:p w14:paraId="0263C9E2" w14:textId="77777777" w:rsidR="00EB6458" w:rsidRPr="002872AD" w:rsidRDefault="00EB6458" w:rsidP="002872AD">
      <w:pPr>
        <w:numPr>
          <w:ilvl w:val="0"/>
          <w:numId w:val="14"/>
        </w:numPr>
        <w:rPr>
          <w:rFonts w:eastAsia="Bosch Office Sans"/>
          <w:iCs/>
          <w:lang w:val="en-US"/>
        </w:rPr>
      </w:pPr>
      <w:r w:rsidRPr="00C70E1C">
        <w:rPr>
          <w:rFonts w:ascii="Courier New" w:eastAsia="Bosch Office Sans" w:hAnsi="Courier New" w:cs="Courier New"/>
          <w:b/>
          <w:i/>
          <w:iCs/>
          <w:sz w:val="18"/>
          <w:szCs w:val="18"/>
          <w:lang w:val="en-US"/>
        </w:rPr>
        <w:t>TPSWRange</w:t>
      </w:r>
      <w:r>
        <w:rPr>
          <w:rFonts w:eastAsia="Bosch Office Sans"/>
          <w:iCs/>
          <w:lang w:val="en-US"/>
        </w:rPr>
        <w:t>:</w:t>
      </w:r>
      <w:r w:rsidRPr="00325099">
        <w:rPr>
          <w:rFonts w:eastAsia="Bosch Office Sans"/>
          <w:iCs/>
          <w:lang w:val="en-US"/>
        </w:rPr>
        <w:t xml:space="preserve"> It must be the same as declared in </w:t>
      </w:r>
      <w:r w:rsidR="0080487B">
        <w:rPr>
          <w:rFonts w:ascii="Courier New" w:eastAsia="MS Mincho" w:hAnsi="Courier New" w:cs="Courier New"/>
          <w:color w:val="000000"/>
          <w:szCs w:val="20"/>
          <w:lang w:eastAsia="ja-JP"/>
        </w:rPr>
        <w:t>RBTPSW_</w:t>
      </w:r>
      <w:r>
        <w:rPr>
          <w:rFonts w:ascii="Courier New" w:eastAsia="MS Mincho" w:hAnsi="Courier New" w:cs="Courier New"/>
          <w:color w:val="000000"/>
          <w:szCs w:val="20"/>
          <w:lang w:eastAsia="ja-JP"/>
        </w:rPr>
        <w:t>MPUCONFIG</w:t>
      </w:r>
      <w:r w:rsidRPr="00325099">
        <w:rPr>
          <w:rFonts w:ascii="Courier New" w:eastAsia="MS Mincho" w:hAnsi="Courier New" w:cs="Courier New"/>
          <w:color w:val="000000"/>
          <w:szCs w:val="20"/>
          <w:lang w:eastAsia="ja-JP"/>
        </w:rPr>
        <w:t>_</w:t>
      </w:r>
      <w:r>
        <w:rPr>
          <w:rFonts w:ascii="Courier New" w:eastAsia="MS Mincho" w:hAnsi="Courier New" w:cs="Courier New"/>
          <w:color w:val="000000"/>
          <w:szCs w:val="20"/>
          <w:lang w:eastAsia="ja-JP"/>
        </w:rPr>
        <w:t>FROMLCF(</w:t>
      </w:r>
      <w:r w:rsidRPr="00C70E1C">
        <w:rPr>
          <w:rFonts w:ascii="Courier New" w:eastAsia="Bosch Office Sans" w:hAnsi="Courier New" w:cs="Courier New"/>
          <w:b/>
          <w:i/>
          <w:iCs/>
          <w:sz w:val="18"/>
          <w:szCs w:val="18"/>
          <w:lang w:val="en-US"/>
        </w:rPr>
        <w:t>TPSWRange</w:t>
      </w:r>
      <w:r>
        <w:rPr>
          <w:rFonts w:ascii="Courier New" w:eastAsia="MS Mincho" w:hAnsi="Courier New" w:cs="Courier New"/>
          <w:color w:val="000000"/>
          <w:szCs w:val="20"/>
          <w:lang w:eastAsia="ja-JP"/>
        </w:rPr>
        <w:t>)</w:t>
      </w:r>
      <w:r w:rsidRPr="00325099">
        <w:rPr>
          <w:rFonts w:eastAsia="Bosch Office Sans"/>
          <w:iCs/>
          <w:lang w:val="en-US"/>
        </w:rPr>
        <w:t>.</w:t>
      </w:r>
    </w:p>
    <w:p w14:paraId="4944A4F7" w14:textId="0DD112E1" w:rsidR="00EB6458" w:rsidRPr="002872AD" w:rsidRDefault="00EB6458" w:rsidP="00794032">
      <w:pPr>
        <w:numPr>
          <w:ilvl w:val="0"/>
          <w:numId w:val="14"/>
        </w:numPr>
        <w:rPr>
          <w:rFonts w:eastAsia="Bosch Office Sans"/>
          <w:iCs/>
          <w:lang w:val="en-US"/>
        </w:rPr>
      </w:pPr>
      <w:r w:rsidRPr="00C70E1C">
        <w:rPr>
          <w:rFonts w:ascii="Courier New" w:eastAsia="Bosch Office Sans" w:hAnsi="Courier New" w:cs="Courier New"/>
          <w:b/>
          <w:i/>
          <w:iCs/>
          <w:sz w:val="18"/>
          <w:szCs w:val="18"/>
          <w:lang w:val="en-US"/>
        </w:rPr>
        <w:t>MODULEx</w:t>
      </w:r>
      <w:r w:rsidRPr="00325099">
        <w:rPr>
          <w:rFonts w:eastAsia="Bosch Office Sans"/>
          <w:iCs/>
          <w:lang w:val="en-US"/>
        </w:rPr>
        <w:t xml:space="preserve">: </w:t>
      </w:r>
      <w:r w:rsidRPr="00325099">
        <w:rPr>
          <w:rFonts w:eastAsia="Bosch Office Sans"/>
          <w:szCs w:val="20"/>
          <w:lang w:val="en-US"/>
        </w:rPr>
        <w:t xml:space="preserve">Here you can list the c or object files of the TPSW. The syntax is slightly different if a lib is used. These lines make sure that all .data and .bss section of the TPSW are part of the capsule and can be accessed by the TPSW. You can list further RAM objects here that have to be accessible by the TPSW without protection but note that all data in this area can potentially manipulated accidentally by the TPSW and is not </w:t>
      </w:r>
      <w:r w:rsidR="00C70E1C">
        <w:rPr>
          <w:rFonts w:eastAsia="Bosch Office Sans"/>
          <w:szCs w:val="20"/>
          <w:lang w:val="en-US"/>
        </w:rPr>
        <w:t>safe</w:t>
      </w:r>
      <w:r w:rsidRPr="00325099">
        <w:rPr>
          <w:rFonts w:eastAsia="Bosch Office Sans"/>
          <w:szCs w:val="20"/>
          <w:lang w:val="en-US"/>
        </w:rPr>
        <w:t xml:space="preserve"> by this.</w:t>
      </w:r>
    </w:p>
    <w:p w14:paraId="69797B9A" w14:textId="77777777" w:rsidR="002872AD" w:rsidRDefault="002872AD" w:rsidP="002872AD">
      <w:pPr>
        <w:rPr>
          <w:rFonts w:eastAsia="Bosch Office Sans"/>
          <w:iCs/>
          <w:lang w:val="en-US"/>
        </w:rPr>
      </w:pPr>
    </w:p>
    <w:p w14:paraId="7487C05F" w14:textId="77777777" w:rsidR="00154F22" w:rsidRDefault="00154F22" w:rsidP="002872AD">
      <w:pPr>
        <w:rPr>
          <w:rFonts w:eastAsia="Bosch Office Sans"/>
          <w:iCs/>
          <w:lang w:val="en-US"/>
        </w:rPr>
      </w:pPr>
      <w:r>
        <w:rPr>
          <w:rFonts w:eastAsia="Bosch Office Sans"/>
          <w:iCs/>
          <w:lang w:val="en-US"/>
        </w:rPr>
        <w:t>Including libraries can be done in the following way:</w:t>
      </w:r>
    </w:p>
    <w:p w14:paraId="16EBFF44" w14:textId="77777777" w:rsidR="00227CBF" w:rsidRDefault="00227CBF" w:rsidP="002872AD">
      <w:pPr>
        <w:rPr>
          <w:rFonts w:ascii="Courier New" w:eastAsia="Bosch Office Sans" w:hAnsi="Courier New" w:cs="Courier New"/>
          <w:iCs/>
          <w:sz w:val="18"/>
          <w:lang w:val="en-US"/>
        </w:rPr>
      </w:pPr>
    </w:p>
    <w:p w14:paraId="76AC85D4" w14:textId="77777777" w:rsidR="00154F22" w:rsidRDefault="00227CBF" w:rsidP="002872AD">
      <w:pPr>
        <w:rPr>
          <w:rFonts w:eastAsia="Bosch Office Sans"/>
          <w:iCs/>
          <w:lang w:val="en-US"/>
        </w:rPr>
      </w:pPr>
      <w:r>
        <w:rPr>
          <w:rFonts w:ascii="Courier New" w:eastAsia="Bosch Office Sans" w:hAnsi="Courier New" w:cs="Courier New"/>
          <w:iCs/>
          <w:sz w:val="18"/>
          <w:lang w:val="en-US"/>
        </w:rPr>
        <w:t xml:space="preserve">  </w:t>
      </w:r>
      <w:r w:rsidRPr="00B77F44">
        <w:rPr>
          <w:rFonts w:ascii="Courier New" w:eastAsia="Bosch Office Sans" w:hAnsi="Courier New" w:cs="Courier New"/>
          <w:iCs/>
          <w:sz w:val="18"/>
          <w:lang w:val="en-US"/>
        </w:rPr>
        <w:t>RBTPSW_SECTION_START(</w:t>
      </w:r>
      <w:r w:rsidRPr="00B77F44">
        <w:rPr>
          <w:rFonts w:ascii="Courier New" w:eastAsia="Bosch Office Sans" w:hAnsi="Courier New" w:cs="Courier New"/>
          <w:b/>
          <w:i/>
          <w:iCs/>
          <w:sz w:val="18"/>
          <w:lang w:val="en-US"/>
        </w:rPr>
        <w:t>TPSWRange</w:t>
      </w:r>
      <w:r w:rsidRPr="00B77F44">
        <w:rPr>
          <w:rFonts w:ascii="Courier New" w:eastAsia="Bosch Office Sans" w:hAnsi="Courier New" w:cs="Courier New"/>
          <w:iCs/>
          <w:sz w:val="18"/>
          <w:lang w:val="en-US"/>
        </w:rPr>
        <w:t>)</w:t>
      </w:r>
    </w:p>
    <w:p w14:paraId="539703B6" w14:textId="77777777" w:rsidR="00154F22" w:rsidRPr="00154F22" w:rsidRDefault="00154F22" w:rsidP="00154F22">
      <w:pPr>
        <w:rPr>
          <w:rFonts w:ascii="Courier New" w:eastAsia="Bosch Office Sans" w:hAnsi="Courier New" w:cs="Courier New"/>
          <w:iCs/>
          <w:sz w:val="18"/>
          <w:lang w:val="en-US"/>
        </w:rPr>
      </w:pPr>
      <w:r w:rsidRPr="00154F22">
        <w:rPr>
          <w:rFonts w:ascii="Courier New" w:eastAsia="Bosch Office Sans" w:hAnsi="Courier New" w:cs="Courier New"/>
          <w:iCs/>
          <w:sz w:val="18"/>
          <w:lang w:val="en-US"/>
        </w:rPr>
        <w:t xml:space="preserve">   .TPSWRSC_DATA align(4) :</w:t>
      </w:r>
    </w:p>
    <w:p w14:paraId="637633F5" w14:textId="77777777" w:rsidR="00154F22" w:rsidRPr="00154F22" w:rsidRDefault="00154F22" w:rsidP="00154F22">
      <w:pPr>
        <w:rPr>
          <w:rFonts w:ascii="Courier New" w:eastAsia="Bosch Office Sans" w:hAnsi="Courier New" w:cs="Courier New"/>
          <w:iCs/>
          <w:sz w:val="18"/>
          <w:lang w:val="en-US"/>
        </w:rPr>
      </w:pPr>
      <w:r w:rsidRPr="00154F22">
        <w:rPr>
          <w:rFonts w:ascii="Courier New" w:eastAsia="Bosch Office Sans" w:hAnsi="Courier New" w:cs="Courier New"/>
          <w:iCs/>
          <w:sz w:val="18"/>
          <w:lang w:val="en-US"/>
        </w:rPr>
        <w:t xml:space="preserve">   {</w:t>
      </w:r>
    </w:p>
    <w:p w14:paraId="48B42BD9" w14:textId="77777777" w:rsidR="00154F22" w:rsidRPr="00154F22" w:rsidRDefault="00154F22" w:rsidP="00154F22">
      <w:pPr>
        <w:rPr>
          <w:rFonts w:ascii="Courier New" w:eastAsia="Bosch Office Sans" w:hAnsi="Courier New" w:cs="Courier New"/>
          <w:iCs/>
          <w:sz w:val="18"/>
          <w:lang w:val="en-US"/>
        </w:rPr>
      </w:pPr>
      <w:r w:rsidRPr="00154F22">
        <w:rPr>
          <w:rFonts w:ascii="Courier New" w:eastAsia="Bosch Office Sans" w:hAnsi="Courier New" w:cs="Courier New"/>
          <w:iCs/>
          <w:sz w:val="18"/>
          <w:lang w:val="en-US"/>
        </w:rPr>
        <w:t xml:space="preserve">   </w:t>
      </w:r>
      <w:r w:rsidRPr="00154F22">
        <w:rPr>
          <w:rFonts w:ascii="Courier New" w:eastAsia="Bosch Office Sans" w:hAnsi="Courier New" w:cs="Courier New"/>
          <w:iCs/>
          <w:sz w:val="18"/>
          <w:lang w:val="en-US"/>
        </w:rPr>
        <w:tab/>
      </w:r>
    </w:p>
    <w:p w14:paraId="4303089C" w14:textId="77777777" w:rsidR="00154F22" w:rsidRPr="00154F22" w:rsidRDefault="00154F22" w:rsidP="00154F22">
      <w:pPr>
        <w:rPr>
          <w:rFonts w:ascii="Courier New" w:eastAsia="Bosch Office Sans" w:hAnsi="Courier New" w:cs="Courier New"/>
          <w:iCs/>
          <w:sz w:val="18"/>
          <w:lang w:val="en-US"/>
        </w:rPr>
      </w:pPr>
      <w:r w:rsidRPr="00154F22">
        <w:rPr>
          <w:rFonts w:ascii="Courier New" w:eastAsia="Bosch Office Sans" w:hAnsi="Courier New" w:cs="Courier New"/>
          <w:iCs/>
          <w:sz w:val="18"/>
          <w:lang w:val="en-US"/>
        </w:rPr>
        <w:t xml:space="preserve">  </w:t>
      </w:r>
      <w:r w:rsidRPr="00154F22">
        <w:rPr>
          <w:rFonts w:ascii="Courier New" w:eastAsia="Bosch Office Sans" w:hAnsi="Courier New" w:cs="Courier New"/>
          <w:iCs/>
          <w:sz w:val="18"/>
          <w:lang w:val="en-US"/>
        </w:rPr>
        <w:tab/>
      </w:r>
      <w:r>
        <w:rPr>
          <w:rFonts w:ascii="Courier New" w:eastAsia="Bosch Office Sans" w:hAnsi="Courier New" w:cs="Courier New"/>
          <w:iCs/>
          <w:sz w:val="18"/>
          <w:lang w:val="en-US"/>
        </w:rPr>
        <w:t>lib_from_supplier</w:t>
      </w:r>
      <w:r w:rsidRPr="00154F22">
        <w:rPr>
          <w:rFonts w:ascii="Courier New" w:eastAsia="Bosch Office Sans" w:hAnsi="Courier New" w:cs="Courier New"/>
          <w:iCs/>
          <w:sz w:val="18"/>
          <w:lang w:val="en-US"/>
        </w:rPr>
        <w:t xml:space="preserve">.a (*(.data))   </w:t>
      </w:r>
    </w:p>
    <w:p w14:paraId="666E2E46" w14:textId="77777777" w:rsidR="00154F22" w:rsidRPr="00154F22" w:rsidRDefault="00154F22" w:rsidP="00154F22">
      <w:pPr>
        <w:rPr>
          <w:rFonts w:ascii="Courier New" w:eastAsia="Bosch Office Sans" w:hAnsi="Courier New" w:cs="Courier New"/>
          <w:iCs/>
          <w:sz w:val="18"/>
          <w:lang w:val="en-US"/>
        </w:rPr>
      </w:pPr>
      <w:r w:rsidRPr="00154F22">
        <w:rPr>
          <w:rFonts w:ascii="Courier New" w:eastAsia="Bosch Office Sans" w:hAnsi="Courier New" w:cs="Courier New"/>
          <w:iCs/>
          <w:sz w:val="18"/>
          <w:lang w:val="en-US"/>
        </w:rPr>
        <w:t xml:space="preserve">  </w:t>
      </w:r>
      <w:r w:rsidRPr="00154F22">
        <w:rPr>
          <w:rFonts w:ascii="Courier New" w:eastAsia="Bosch Office Sans" w:hAnsi="Courier New" w:cs="Courier New"/>
          <w:iCs/>
          <w:sz w:val="18"/>
          <w:lang w:val="en-US"/>
        </w:rPr>
        <w:tab/>
        <w:t xml:space="preserve">lib_from_supplier.a (*(.sdata))  </w:t>
      </w:r>
    </w:p>
    <w:p w14:paraId="2BF218F6" w14:textId="77777777" w:rsidR="00154F22" w:rsidRPr="00154F22" w:rsidRDefault="00154F22" w:rsidP="00154F22">
      <w:pPr>
        <w:rPr>
          <w:rFonts w:ascii="Courier New" w:eastAsia="Bosch Office Sans" w:hAnsi="Courier New" w:cs="Courier New"/>
          <w:iCs/>
          <w:sz w:val="18"/>
          <w:lang w:val="en-US"/>
        </w:rPr>
      </w:pPr>
      <w:r w:rsidRPr="00154F22">
        <w:rPr>
          <w:rFonts w:ascii="Courier New" w:eastAsia="Bosch Office Sans" w:hAnsi="Courier New" w:cs="Courier New"/>
          <w:iCs/>
          <w:sz w:val="18"/>
          <w:lang w:val="en-US"/>
        </w:rPr>
        <w:t xml:space="preserve">   } &gt; .</w:t>
      </w:r>
    </w:p>
    <w:p w14:paraId="01B44D91" w14:textId="77777777" w:rsidR="00154F22" w:rsidRPr="00154F22" w:rsidRDefault="00154F22" w:rsidP="00154F22">
      <w:pPr>
        <w:rPr>
          <w:rFonts w:ascii="Courier New" w:eastAsia="Bosch Office Sans" w:hAnsi="Courier New" w:cs="Courier New"/>
          <w:iCs/>
          <w:sz w:val="18"/>
          <w:lang w:val="en-US"/>
        </w:rPr>
      </w:pPr>
      <w:r w:rsidRPr="00154F22">
        <w:rPr>
          <w:rFonts w:ascii="Courier New" w:eastAsia="Bosch Office Sans" w:hAnsi="Courier New" w:cs="Courier New"/>
          <w:iCs/>
          <w:sz w:val="18"/>
          <w:lang w:val="en-US"/>
        </w:rPr>
        <w:t xml:space="preserve">   </w:t>
      </w:r>
    </w:p>
    <w:p w14:paraId="7D106FFD" w14:textId="77777777" w:rsidR="00154F22" w:rsidRPr="00154F22" w:rsidRDefault="00154F22" w:rsidP="00154F22">
      <w:pPr>
        <w:rPr>
          <w:rFonts w:ascii="Courier New" w:eastAsia="Bosch Office Sans" w:hAnsi="Courier New" w:cs="Courier New"/>
          <w:iCs/>
          <w:sz w:val="18"/>
          <w:lang w:val="en-US"/>
        </w:rPr>
      </w:pPr>
      <w:r w:rsidRPr="00154F22">
        <w:rPr>
          <w:rFonts w:ascii="Courier New" w:eastAsia="Bosch Office Sans" w:hAnsi="Courier New" w:cs="Courier New"/>
          <w:iCs/>
          <w:sz w:val="18"/>
          <w:lang w:val="en-US"/>
        </w:rPr>
        <w:t xml:space="preserve">   /* LCF entry for TPSW .bss */</w:t>
      </w:r>
    </w:p>
    <w:p w14:paraId="7AA54594" w14:textId="77777777" w:rsidR="00154F22" w:rsidRPr="00154F22" w:rsidRDefault="00154F22" w:rsidP="00154F22">
      <w:pPr>
        <w:rPr>
          <w:rFonts w:ascii="Courier New" w:eastAsia="Bosch Office Sans" w:hAnsi="Courier New" w:cs="Courier New"/>
          <w:iCs/>
          <w:sz w:val="18"/>
          <w:lang w:val="en-US"/>
        </w:rPr>
      </w:pPr>
      <w:r w:rsidRPr="00154F22">
        <w:rPr>
          <w:rFonts w:ascii="Courier New" w:eastAsia="Bosch Office Sans" w:hAnsi="Courier New" w:cs="Courier New"/>
          <w:iCs/>
          <w:sz w:val="18"/>
          <w:lang w:val="en-US"/>
        </w:rPr>
        <w:lastRenderedPageBreak/>
        <w:t xml:space="preserve">   .TPSWRSC_BSS  align(4):</w:t>
      </w:r>
    </w:p>
    <w:p w14:paraId="316B3BAC" w14:textId="77777777" w:rsidR="00154F22" w:rsidRPr="00154F22" w:rsidRDefault="00154F22" w:rsidP="00154F22">
      <w:pPr>
        <w:rPr>
          <w:rFonts w:ascii="Courier New" w:eastAsia="Bosch Office Sans" w:hAnsi="Courier New" w:cs="Courier New"/>
          <w:iCs/>
          <w:sz w:val="18"/>
          <w:lang w:val="en-US"/>
        </w:rPr>
      </w:pPr>
      <w:r w:rsidRPr="00154F22">
        <w:rPr>
          <w:rFonts w:ascii="Courier New" w:eastAsia="Bosch Office Sans" w:hAnsi="Courier New" w:cs="Courier New"/>
          <w:iCs/>
          <w:sz w:val="18"/>
          <w:lang w:val="en-US"/>
        </w:rPr>
        <w:t xml:space="preserve">   {</w:t>
      </w:r>
    </w:p>
    <w:p w14:paraId="79DD0787" w14:textId="77777777" w:rsidR="00154F22" w:rsidRPr="00154F22" w:rsidRDefault="00154F22" w:rsidP="00154F22">
      <w:pPr>
        <w:rPr>
          <w:rFonts w:ascii="Courier New" w:eastAsia="Bosch Office Sans" w:hAnsi="Courier New" w:cs="Courier New"/>
          <w:iCs/>
          <w:sz w:val="18"/>
          <w:lang w:val="en-US"/>
        </w:rPr>
      </w:pPr>
      <w:r w:rsidRPr="00154F22">
        <w:rPr>
          <w:rFonts w:ascii="Courier New" w:eastAsia="Bosch Office Sans" w:hAnsi="Courier New" w:cs="Courier New"/>
          <w:iCs/>
          <w:sz w:val="18"/>
          <w:lang w:val="en-US"/>
        </w:rPr>
        <w:t xml:space="preserve">  </w:t>
      </w:r>
      <w:r w:rsidRPr="00154F22">
        <w:rPr>
          <w:rFonts w:ascii="Courier New" w:eastAsia="Bosch Office Sans" w:hAnsi="Courier New" w:cs="Courier New"/>
          <w:iCs/>
          <w:sz w:val="18"/>
          <w:lang w:val="en-US"/>
        </w:rPr>
        <w:tab/>
      </w:r>
    </w:p>
    <w:p w14:paraId="2F76C247" w14:textId="77777777" w:rsidR="00154F22" w:rsidRPr="00154F22" w:rsidRDefault="00154F22" w:rsidP="00154F22">
      <w:pPr>
        <w:rPr>
          <w:rFonts w:ascii="Courier New" w:eastAsia="Bosch Office Sans" w:hAnsi="Courier New" w:cs="Courier New"/>
          <w:iCs/>
          <w:sz w:val="18"/>
          <w:lang w:val="en-US"/>
        </w:rPr>
      </w:pPr>
      <w:r w:rsidRPr="00154F22">
        <w:rPr>
          <w:rFonts w:ascii="Courier New" w:eastAsia="Bosch Office Sans" w:hAnsi="Courier New" w:cs="Courier New"/>
          <w:iCs/>
          <w:sz w:val="18"/>
          <w:lang w:val="en-US"/>
        </w:rPr>
        <w:t xml:space="preserve">  </w:t>
      </w:r>
      <w:r w:rsidRPr="00154F22">
        <w:rPr>
          <w:rFonts w:ascii="Courier New" w:eastAsia="Bosch Office Sans" w:hAnsi="Courier New" w:cs="Courier New"/>
          <w:iCs/>
          <w:sz w:val="18"/>
          <w:lang w:val="en-US"/>
        </w:rPr>
        <w:tab/>
        <w:t xml:space="preserve">lib_from_supplier.a (*(.bss))  </w:t>
      </w:r>
      <w:r w:rsidRPr="00154F22">
        <w:rPr>
          <w:rFonts w:ascii="Courier New" w:eastAsia="Bosch Office Sans" w:hAnsi="Courier New" w:cs="Courier New"/>
          <w:iCs/>
          <w:sz w:val="18"/>
          <w:lang w:val="en-US"/>
        </w:rPr>
        <w:tab/>
      </w:r>
    </w:p>
    <w:p w14:paraId="7A07D78F" w14:textId="77777777" w:rsidR="00154F22" w:rsidRPr="00154F22" w:rsidRDefault="00154F22" w:rsidP="00154F22">
      <w:pPr>
        <w:rPr>
          <w:rFonts w:ascii="Courier New" w:eastAsia="Bosch Office Sans" w:hAnsi="Courier New" w:cs="Courier New"/>
          <w:iCs/>
          <w:sz w:val="18"/>
          <w:lang w:val="en-US"/>
        </w:rPr>
      </w:pPr>
      <w:r w:rsidRPr="00154F22">
        <w:rPr>
          <w:rFonts w:ascii="Courier New" w:eastAsia="Bosch Office Sans" w:hAnsi="Courier New" w:cs="Courier New"/>
          <w:iCs/>
          <w:sz w:val="18"/>
          <w:lang w:val="en-US"/>
        </w:rPr>
        <w:t xml:space="preserve">  </w:t>
      </w:r>
      <w:r w:rsidRPr="00154F22">
        <w:rPr>
          <w:rFonts w:ascii="Courier New" w:eastAsia="Bosch Office Sans" w:hAnsi="Courier New" w:cs="Courier New"/>
          <w:iCs/>
          <w:sz w:val="18"/>
          <w:lang w:val="en-US"/>
        </w:rPr>
        <w:tab/>
        <w:t xml:space="preserve">lib_from_supplier.a (*(.sbss))  </w:t>
      </w:r>
    </w:p>
    <w:p w14:paraId="19E58AE1" w14:textId="77777777" w:rsidR="00154F22" w:rsidRPr="00154F22" w:rsidRDefault="00154F22" w:rsidP="00154F22">
      <w:pPr>
        <w:rPr>
          <w:rFonts w:ascii="Courier New" w:eastAsia="Bosch Office Sans" w:hAnsi="Courier New" w:cs="Courier New"/>
          <w:iCs/>
          <w:sz w:val="18"/>
          <w:lang w:val="en-US"/>
        </w:rPr>
      </w:pPr>
      <w:r w:rsidRPr="00154F22">
        <w:rPr>
          <w:rFonts w:ascii="Courier New" w:eastAsia="Bosch Office Sans" w:hAnsi="Courier New" w:cs="Courier New"/>
          <w:iCs/>
          <w:sz w:val="18"/>
          <w:lang w:val="en-US"/>
        </w:rPr>
        <w:t xml:space="preserve">  </w:t>
      </w:r>
      <w:r w:rsidRPr="00154F22">
        <w:rPr>
          <w:rFonts w:ascii="Courier New" w:eastAsia="Bosch Office Sans" w:hAnsi="Courier New" w:cs="Courier New"/>
          <w:iCs/>
          <w:sz w:val="18"/>
          <w:lang w:val="en-US"/>
        </w:rPr>
        <w:tab/>
      </w:r>
    </w:p>
    <w:p w14:paraId="160D8C05" w14:textId="77777777" w:rsidR="00154F22" w:rsidRPr="00154F22" w:rsidRDefault="00154F22" w:rsidP="00154F22">
      <w:pPr>
        <w:rPr>
          <w:rFonts w:ascii="Courier New" w:eastAsia="Bosch Office Sans" w:hAnsi="Courier New" w:cs="Courier New"/>
          <w:iCs/>
          <w:sz w:val="18"/>
          <w:lang w:val="en-US"/>
        </w:rPr>
      </w:pPr>
      <w:r w:rsidRPr="00154F22">
        <w:rPr>
          <w:rFonts w:ascii="Courier New" w:eastAsia="Bosch Office Sans" w:hAnsi="Courier New" w:cs="Courier New"/>
          <w:iCs/>
          <w:sz w:val="18"/>
          <w:lang w:val="en-US"/>
        </w:rPr>
        <w:t xml:space="preserve">    } &gt; .</w:t>
      </w:r>
    </w:p>
    <w:p w14:paraId="20C14AB9" w14:textId="77777777" w:rsidR="00227CBF" w:rsidRPr="00B77F44" w:rsidRDefault="00227CBF" w:rsidP="00227CBF">
      <w:pPr>
        <w:rPr>
          <w:rFonts w:ascii="Courier New" w:eastAsia="Bosch Office Sans" w:hAnsi="Courier New" w:cs="Courier New"/>
          <w:iCs/>
          <w:sz w:val="18"/>
          <w:lang w:val="en-US"/>
        </w:rPr>
      </w:pPr>
      <w:r>
        <w:rPr>
          <w:rFonts w:ascii="Courier New" w:eastAsia="Bosch Office Sans" w:hAnsi="Courier New" w:cs="Courier New"/>
          <w:iCs/>
          <w:sz w:val="18"/>
          <w:lang w:val="en-US"/>
        </w:rPr>
        <w:t xml:space="preserve">  </w:t>
      </w:r>
      <w:r w:rsidRPr="00B77F44">
        <w:rPr>
          <w:rFonts w:ascii="Courier New" w:eastAsia="Bosch Office Sans" w:hAnsi="Courier New" w:cs="Courier New"/>
          <w:iCs/>
          <w:sz w:val="18"/>
          <w:lang w:val="en-US"/>
        </w:rPr>
        <w:t>RBTPSW_SECTION_END(</w:t>
      </w:r>
      <w:r w:rsidRPr="00B77F44">
        <w:rPr>
          <w:rFonts w:ascii="Courier New" w:eastAsia="Bosch Office Sans" w:hAnsi="Courier New" w:cs="Courier New"/>
          <w:b/>
          <w:i/>
          <w:iCs/>
          <w:sz w:val="18"/>
          <w:lang w:val="en-US"/>
        </w:rPr>
        <w:t>TPSWRange</w:t>
      </w:r>
      <w:r w:rsidRPr="00B77F44">
        <w:rPr>
          <w:rFonts w:ascii="Courier New" w:eastAsia="Bosch Office Sans" w:hAnsi="Courier New" w:cs="Courier New"/>
          <w:iCs/>
          <w:sz w:val="18"/>
          <w:lang w:val="en-US"/>
        </w:rPr>
        <w:t>)</w:t>
      </w:r>
    </w:p>
    <w:p w14:paraId="325C69CF" w14:textId="77777777" w:rsidR="00154F22" w:rsidRDefault="00154F22" w:rsidP="002872AD">
      <w:pPr>
        <w:rPr>
          <w:rFonts w:eastAsia="Bosch Office Sans"/>
          <w:iCs/>
          <w:lang w:val="en-US"/>
        </w:rPr>
      </w:pPr>
    </w:p>
    <w:p w14:paraId="1E53F26F" w14:textId="77777777" w:rsidR="007139B6" w:rsidRPr="007139B6" w:rsidRDefault="007139B6" w:rsidP="002872AD">
      <w:pPr>
        <w:rPr>
          <w:rFonts w:eastAsia="Bosch Office Sans"/>
          <w:i/>
          <w:iCs/>
          <w:u w:val="single"/>
          <w:lang w:val="en-US"/>
        </w:rPr>
      </w:pPr>
      <w:r>
        <w:rPr>
          <w:rFonts w:eastAsia="Bosch Office Sans"/>
          <w:iCs/>
          <w:lang w:val="en-US"/>
        </w:rPr>
        <w:t xml:space="preserve">More information can be found in the linker documentation under: </w:t>
      </w:r>
      <w:r w:rsidRPr="007139B6">
        <w:rPr>
          <w:rFonts w:eastAsia="Bosch Office Sans"/>
          <w:i/>
          <w:iCs/>
          <w:u w:val="single"/>
          <w:lang w:val="en-US"/>
        </w:rPr>
        <w:t>C:\MTC10Tools\Compiler_GHS\[used version]\manuals\build_v800.pdf</w:t>
      </w:r>
    </w:p>
    <w:p w14:paraId="158843B3" w14:textId="77777777" w:rsidR="007139B6" w:rsidRPr="007139B6" w:rsidRDefault="007139B6" w:rsidP="002872AD">
      <w:pPr>
        <w:rPr>
          <w:rFonts w:eastAsia="Bosch Office Sans"/>
          <w:iCs/>
        </w:rPr>
      </w:pPr>
    </w:p>
    <w:p w14:paraId="2799E66C" w14:textId="77777777" w:rsidR="00EB6458" w:rsidRDefault="00EB6458" w:rsidP="00EB6458">
      <w:pPr>
        <w:rPr>
          <w:rFonts w:eastAsia="Bosch Office Sans"/>
          <w:iCs/>
          <w:lang w:val="en-US"/>
        </w:rPr>
      </w:pPr>
      <w:r w:rsidRPr="00325099">
        <w:rPr>
          <w:rFonts w:eastAsia="Bosch Office Sans"/>
          <w:b/>
          <w:iCs/>
          <w:lang w:val="en-US"/>
        </w:rPr>
        <w:t>Important notes</w:t>
      </w:r>
      <w:r w:rsidRPr="00325099">
        <w:rPr>
          <w:rFonts w:eastAsia="Bosch Office Sans"/>
          <w:iCs/>
          <w:lang w:val="en-US"/>
        </w:rPr>
        <w:t>:</w:t>
      </w:r>
    </w:p>
    <w:p w14:paraId="21322224" w14:textId="02BA76B2" w:rsidR="007F48BA" w:rsidRDefault="007F48BA" w:rsidP="00EB6458">
      <w:pPr>
        <w:rPr>
          <w:rFonts w:eastAsia="Bosch Office Sans"/>
          <w:iCs/>
          <w:lang w:val="en-US"/>
        </w:rPr>
      </w:pPr>
      <w:r>
        <w:rPr>
          <w:rFonts w:eastAsia="Bosch Office Sans"/>
          <w:iCs/>
          <w:lang w:val="en-US"/>
        </w:rPr>
        <w:t>Please take care on following GHS linker limitation. In case you’re using the comma operator for allocating linker sections inside memory regions (</w:t>
      </w:r>
      <w:r w:rsidRPr="00CC6DC3">
        <w:rPr>
          <w:rFonts w:eastAsia="Bosch Office Sans"/>
          <w:i/>
          <w:iCs/>
          <w:lang w:val="en-US"/>
        </w:rPr>
        <w:t xml:space="preserve">.data  align(4) ABS : &gt; </w:t>
      </w:r>
      <w:r w:rsidRPr="00CC6DC3">
        <w:rPr>
          <w:rFonts w:eastAsia="Bosch Office Sans"/>
          <w:i/>
          <w:iCs/>
          <w:color w:val="FF0000"/>
          <w:lang w:val="en-US"/>
        </w:rPr>
        <w:t>GRAM_BANK_A</w:t>
      </w:r>
      <w:r w:rsidRPr="00CC6DC3">
        <w:rPr>
          <w:rFonts w:eastAsia="Bosch Office Sans"/>
          <w:b/>
          <w:i/>
          <w:iCs/>
          <w:color w:val="FF0000"/>
          <w:lang w:val="en-US"/>
        </w:rPr>
        <w:t>,</w:t>
      </w:r>
      <w:r w:rsidRPr="00CC6DC3">
        <w:rPr>
          <w:rFonts w:eastAsia="Bosch Office Sans"/>
          <w:i/>
          <w:iCs/>
          <w:color w:val="FF0000"/>
          <w:lang w:val="en-US"/>
        </w:rPr>
        <w:t xml:space="preserve"> GRAM_BANK_B</w:t>
      </w:r>
      <w:r>
        <w:rPr>
          <w:rFonts w:eastAsia="Bosch Office Sans"/>
          <w:iCs/>
          <w:lang w:val="en-US"/>
        </w:rPr>
        <w:t xml:space="preserve">) the order of the sections is not guaranteed anymore. This could result in </w:t>
      </w:r>
      <w:r w:rsidR="00CC6DC3">
        <w:rPr>
          <w:rFonts w:eastAsia="Bosch Office Sans"/>
          <w:iCs/>
          <w:lang w:val="en-US"/>
        </w:rPr>
        <w:t xml:space="preserve">the TPSW usecase in </w:t>
      </w:r>
      <w:r>
        <w:rPr>
          <w:rFonts w:eastAsia="Bosch Office Sans"/>
          <w:iCs/>
          <w:lang w:val="en-US"/>
        </w:rPr>
        <w:t>wrong start</w:t>
      </w:r>
      <w:r w:rsidR="00CC6DC3">
        <w:rPr>
          <w:rFonts w:eastAsia="Bosch Office Sans"/>
          <w:iCs/>
          <w:lang w:val="en-US"/>
        </w:rPr>
        <w:t xml:space="preserve"> or </w:t>
      </w:r>
      <w:r>
        <w:rPr>
          <w:rFonts w:eastAsia="Bosch Office Sans"/>
          <w:iCs/>
          <w:lang w:val="en-US"/>
        </w:rPr>
        <w:t xml:space="preserve">end labels used for setting up the MPU. Therefore </w:t>
      </w:r>
      <w:r w:rsidR="00B30D2E">
        <w:rPr>
          <w:rFonts w:eastAsia="Bosch Office Sans"/>
          <w:iCs/>
          <w:lang w:val="en-US"/>
        </w:rPr>
        <w:t>you’ve to</w:t>
      </w:r>
      <w:r>
        <w:rPr>
          <w:rFonts w:eastAsia="Bosch Office Sans"/>
          <w:iCs/>
          <w:lang w:val="en-US"/>
        </w:rPr>
        <w:t xml:space="preserve"> avoid the comma operator in general for TPSW </w:t>
      </w:r>
      <w:r w:rsidR="00CC6DC3">
        <w:rPr>
          <w:rFonts w:eastAsia="Bosch Office Sans"/>
          <w:iCs/>
          <w:lang w:val="en-US"/>
        </w:rPr>
        <w:t xml:space="preserve">RAM </w:t>
      </w:r>
      <w:r>
        <w:rPr>
          <w:rFonts w:eastAsia="Bosch Office Sans"/>
          <w:iCs/>
          <w:lang w:val="en-US"/>
        </w:rPr>
        <w:t xml:space="preserve">sections. </w:t>
      </w:r>
    </w:p>
    <w:p w14:paraId="0F718976" w14:textId="45917E30" w:rsidR="007F48BA" w:rsidRPr="007F48BA" w:rsidRDefault="007F48BA" w:rsidP="00EB6458">
      <w:pPr>
        <w:rPr>
          <w:rFonts w:eastAsia="Bosch Office Sans"/>
          <w:i/>
          <w:iCs/>
          <w:lang w:val="en-US"/>
        </w:rPr>
      </w:pPr>
      <w:r w:rsidRPr="007F48BA">
        <w:rPr>
          <w:rFonts w:eastAsia="Bosch Office Sans"/>
          <w:i/>
          <w:iCs/>
          <w:lang w:val="en-US"/>
        </w:rPr>
        <w:t xml:space="preserve">Further details are documented here: </w:t>
      </w:r>
      <w:hyperlink r:id="rId13" w:history="1">
        <w:r w:rsidRPr="007F48BA">
          <w:rPr>
            <w:rStyle w:val="Hyperlink"/>
            <w:rFonts w:eastAsia="Bosch Office Sans"/>
            <w:i/>
            <w:iCs/>
            <w:lang w:val="en-US"/>
          </w:rPr>
          <w:t>https://inside-docupedia.bosch.com/confluence/display/BBMCOM/Ordering+sections+in+memory+regions</w:t>
        </w:r>
      </w:hyperlink>
    </w:p>
    <w:p w14:paraId="4AFB41C4" w14:textId="77777777" w:rsidR="007F48BA" w:rsidRDefault="007F48BA" w:rsidP="00EB6458">
      <w:pPr>
        <w:rPr>
          <w:rFonts w:eastAsia="Bosch Office Sans"/>
          <w:iCs/>
          <w:lang w:val="en-US"/>
        </w:rPr>
      </w:pPr>
    </w:p>
    <w:p w14:paraId="3F433D91" w14:textId="69AD1082" w:rsidR="008D42A4" w:rsidRDefault="008D42A4" w:rsidP="008D42A4">
      <w:pPr>
        <w:rPr>
          <w:rFonts w:eastAsia="Bosch Office Sans"/>
          <w:iCs/>
          <w:u w:val="single"/>
          <w:lang w:val="en-US"/>
        </w:rPr>
      </w:pPr>
      <w:r>
        <w:rPr>
          <w:rFonts w:eastAsia="Bosch Office Sans"/>
          <w:iCs/>
          <w:lang w:val="en-US"/>
        </w:rPr>
        <w:t>A</w:t>
      </w:r>
      <w:r w:rsidR="00C70E1C">
        <w:rPr>
          <w:rFonts w:eastAsia="Bosch Office Sans"/>
          <w:iCs/>
          <w:lang w:val="en-US"/>
        </w:rPr>
        <w:t>nother</w:t>
      </w:r>
      <w:r>
        <w:rPr>
          <w:rFonts w:eastAsia="Bosch Office Sans"/>
          <w:iCs/>
          <w:lang w:val="en-US"/>
        </w:rPr>
        <w:t xml:space="preserve"> detailed example can be found in the RBTPSW test suite. See also the template linker file </w:t>
      </w:r>
      <w:r w:rsidRPr="00F40736">
        <w:rPr>
          <w:rFonts w:eastAsia="Bosch Office Sans"/>
          <w:iCs/>
          <w:u w:val="single"/>
          <w:lang w:val="en-US"/>
        </w:rPr>
        <w:t>HWRef_D5ED_TPSW.ld_tpl</w:t>
      </w:r>
    </w:p>
    <w:p w14:paraId="2F5F4BF4" w14:textId="77777777" w:rsidR="00C70E1C" w:rsidRDefault="00C70E1C" w:rsidP="008D42A4">
      <w:pPr>
        <w:rPr>
          <w:rFonts w:eastAsia="Bosch Office Sans"/>
          <w:iCs/>
          <w:lang w:val="en-US"/>
        </w:rPr>
      </w:pPr>
    </w:p>
    <w:p w14:paraId="119DA6AA" w14:textId="20B7D62C" w:rsidR="00EB6458" w:rsidRDefault="00C70E1C" w:rsidP="00EB6458">
      <w:pPr>
        <w:pStyle w:val="berschrift4"/>
        <w:tabs>
          <w:tab w:val="clear" w:pos="360"/>
          <w:tab w:val="num" w:pos="864"/>
        </w:tabs>
        <w:ind w:left="864" w:hanging="864"/>
        <w:rPr>
          <w:rFonts w:eastAsia="Bosch Office Sans"/>
          <w:lang w:val="en-US"/>
        </w:rPr>
      </w:pPr>
      <w:bookmarkStart w:id="55" w:name="_Ref320794292"/>
      <w:bookmarkStart w:id="56" w:name="_Toc86823265"/>
      <w:r>
        <w:rPr>
          <w:rFonts w:eastAsia="Bosch Office Sans"/>
          <w:lang w:val="en-US"/>
        </w:rPr>
        <w:t xml:space="preserve">  </w:t>
      </w:r>
      <w:r w:rsidR="00EB6458" w:rsidRPr="00325099">
        <w:rPr>
          <w:rFonts w:eastAsia="Bosch Office Sans"/>
          <w:lang w:val="en-US"/>
        </w:rPr>
        <w:t>Declaration and definition of FUNCs:</w:t>
      </w:r>
      <w:bookmarkEnd w:id="55"/>
      <w:bookmarkEnd w:id="56"/>
    </w:p>
    <w:p w14:paraId="7A60D484" w14:textId="77777777" w:rsidR="00C70E1C" w:rsidRDefault="00C70E1C" w:rsidP="00C70E1C">
      <w:pPr>
        <w:rPr>
          <w:rFonts w:eastAsia="Bosch Office Sans"/>
          <w:lang w:val="en-US" w:eastAsia="en-US"/>
        </w:rPr>
      </w:pPr>
    </w:p>
    <w:p w14:paraId="47A00916" w14:textId="66B64ACF" w:rsidR="00C70E1C" w:rsidRPr="00E0798C" w:rsidRDefault="00C70E1C" w:rsidP="00C70E1C">
      <w:pPr>
        <w:rPr>
          <w:rFonts w:eastAsia="Bosch Office Sans"/>
          <w:lang w:val="en-US" w:eastAsia="en-US"/>
        </w:rPr>
      </w:pPr>
      <w:r>
        <w:rPr>
          <w:rFonts w:eastAsia="Bosch Office Sans"/>
          <w:lang w:val="en-US" w:eastAsia="en-US"/>
        </w:rPr>
        <w:t>Functions inside TPSW Applications</w:t>
      </w:r>
      <w:r w:rsidRPr="00E0798C">
        <w:rPr>
          <w:rFonts w:eastAsia="Bosch Office Sans"/>
          <w:lang w:val="en-US" w:eastAsia="en-US"/>
        </w:rPr>
        <w:t xml:space="preserve"> (FUNCs) must be declared and defined in the wrapper code, using the provided macros shown below:</w:t>
      </w:r>
    </w:p>
    <w:p w14:paraId="680F8A11" w14:textId="77777777" w:rsidR="00EB6458" w:rsidRPr="00FB5BEC" w:rsidRDefault="00EB6458" w:rsidP="00794032">
      <w:pPr>
        <w:numPr>
          <w:ilvl w:val="0"/>
          <w:numId w:val="14"/>
        </w:numPr>
        <w:rPr>
          <w:rFonts w:eastAsia="Bosch Office Sans"/>
          <w:iCs/>
          <w:lang w:val="pt-PT"/>
        </w:rPr>
      </w:pPr>
      <w:r w:rsidRPr="00FB5BEC">
        <w:rPr>
          <w:rFonts w:eastAsia="Bosch Office Sans"/>
          <w:iCs/>
          <w:lang w:val="pt-PT"/>
        </w:rPr>
        <w:t xml:space="preserve">H file: </w:t>
      </w:r>
      <w:r w:rsidR="0080487B" w:rsidRPr="00FB5BEC">
        <w:rPr>
          <w:rFonts w:ascii="Courier New" w:eastAsia="MS Mincho" w:hAnsi="Courier New" w:cs="Courier New"/>
          <w:color w:val="000000"/>
          <w:sz w:val="16"/>
          <w:szCs w:val="16"/>
          <w:lang w:val="pt-PT" w:eastAsia="ja-JP"/>
        </w:rPr>
        <w:t>RBTPSW_</w:t>
      </w:r>
      <w:r w:rsidRPr="00FB5BEC">
        <w:rPr>
          <w:rFonts w:ascii="Courier New" w:eastAsia="MS Mincho" w:hAnsi="Courier New" w:cs="Courier New"/>
          <w:color w:val="000000"/>
          <w:sz w:val="16"/>
          <w:szCs w:val="16"/>
          <w:lang w:val="pt-PT" w:eastAsia="ja-JP"/>
        </w:rPr>
        <w:t>DECL_FUNC_&lt;</w:t>
      </w:r>
      <w:r w:rsidRPr="00FB5BEC">
        <w:rPr>
          <w:rFonts w:ascii="Courier New" w:eastAsia="MS Mincho" w:hAnsi="Courier New" w:cs="Courier New"/>
          <w:b/>
          <w:i/>
          <w:color w:val="000000"/>
          <w:sz w:val="16"/>
          <w:szCs w:val="16"/>
          <w:lang w:val="pt-PT" w:eastAsia="ja-JP"/>
        </w:rPr>
        <w:t>Ret</w:t>
      </w:r>
      <w:r w:rsidRPr="00FB5BEC">
        <w:rPr>
          <w:rFonts w:ascii="Courier New" w:eastAsia="MS Mincho" w:hAnsi="Courier New" w:cs="Courier New"/>
          <w:color w:val="000000"/>
          <w:sz w:val="16"/>
          <w:szCs w:val="16"/>
          <w:lang w:val="pt-PT" w:eastAsia="ja-JP"/>
        </w:rPr>
        <w:t>&gt;_&lt;</w:t>
      </w:r>
      <w:r w:rsidRPr="00FB5BEC">
        <w:rPr>
          <w:rFonts w:ascii="Courier New" w:eastAsia="MS Mincho" w:hAnsi="Courier New" w:cs="Courier New"/>
          <w:b/>
          <w:i/>
          <w:color w:val="000000"/>
          <w:sz w:val="16"/>
          <w:szCs w:val="16"/>
          <w:lang w:val="pt-PT" w:eastAsia="ja-JP"/>
        </w:rPr>
        <w:t>n</w:t>
      </w:r>
      <w:r w:rsidRPr="00FB5BEC">
        <w:rPr>
          <w:rFonts w:ascii="Courier New" w:eastAsia="MS Mincho" w:hAnsi="Courier New" w:cs="Courier New"/>
          <w:color w:val="000000"/>
          <w:sz w:val="16"/>
          <w:szCs w:val="16"/>
          <w:lang w:val="pt-PT" w:eastAsia="ja-JP"/>
        </w:rPr>
        <w:t>&gt;PARAM(</w:t>
      </w:r>
      <w:r w:rsidRPr="00FB5BEC">
        <w:rPr>
          <w:rFonts w:ascii="Courier New" w:eastAsia="MS Mincho" w:hAnsi="Courier New" w:cs="Courier New"/>
          <w:b/>
          <w:i/>
          <w:color w:val="000000"/>
          <w:sz w:val="16"/>
          <w:szCs w:val="16"/>
          <w:lang w:val="pt-PT" w:eastAsia="ja-JP"/>
        </w:rPr>
        <w:t>RetVal</w:t>
      </w:r>
      <w:r w:rsidRPr="00FB5BEC">
        <w:rPr>
          <w:rFonts w:ascii="Courier New" w:eastAsia="MS Mincho" w:hAnsi="Courier New" w:cs="Courier New"/>
          <w:color w:val="000000"/>
          <w:sz w:val="16"/>
          <w:szCs w:val="16"/>
          <w:lang w:val="pt-PT" w:eastAsia="ja-JP"/>
        </w:rPr>
        <w:t xml:space="preserve">, </w:t>
      </w:r>
      <w:r w:rsidRPr="00FB5BEC">
        <w:rPr>
          <w:rFonts w:ascii="Courier New" w:eastAsia="MS Mincho" w:hAnsi="Courier New" w:cs="Courier New"/>
          <w:b/>
          <w:i/>
          <w:color w:val="000000"/>
          <w:sz w:val="16"/>
          <w:szCs w:val="16"/>
          <w:lang w:val="pt-PT" w:eastAsia="ja-JP"/>
        </w:rPr>
        <w:t>FuncName</w:t>
      </w:r>
      <w:r w:rsidRPr="00FB5BEC">
        <w:rPr>
          <w:rFonts w:ascii="Courier New" w:eastAsia="MS Mincho" w:hAnsi="Courier New" w:cs="Courier New"/>
          <w:color w:val="000000"/>
          <w:sz w:val="16"/>
          <w:szCs w:val="16"/>
          <w:lang w:val="pt-PT" w:eastAsia="ja-JP"/>
        </w:rPr>
        <w:t xml:space="preserve">, </w:t>
      </w:r>
      <w:r w:rsidRPr="00FB5BEC">
        <w:rPr>
          <w:rFonts w:ascii="Courier New" w:eastAsia="MS Mincho" w:hAnsi="Courier New" w:cs="Courier New"/>
          <w:b/>
          <w:i/>
          <w:color w:val="000000"/>
          <w:sz w:val="16"/>
          <w:szCs w:val="16"/>
          <w:lang w:val="pt-PT" w:eastAsia="ja-JP"/>
        </w:rPr>
        <w:t>Type_1</w:t>
      </w:r>
      <w:r w:rsidRPr="00FB5BEC">
        <w:rPr>
          <w:rFonts w:ascii="Courier New" w:eastAsia="MS Mincho" w:hAnsi="Courier New" w:cs="Courier New"/>
          <w:color w:val="000000"/>
          <w:sz w:val="16"/>
          <w:szCs w:val="16"/>
          <w:lang w:val="pt-PT" w:eastAsia="ja-JP"/>
        </w:rPr>
        <w:t xml:space="preserve">, </w:t>
      </w:r>
      <w:r w:rsidRPr="00FB5BEC">
        <w:rPr>
          <w:rFonts w:ascii="Courier New" w:eastAsia="MS Mincho" w:hAnsi="Courier New" w:cs="Courier New"/>
          <w:b/>
          <w:i/>
          <w:color w:val="000000"/>
          <w:sz w:val="16"/>
          <w:szCs w:val="16"/>
          <w:lang w:val="pt-PT" w:eastAsia="ja-JP"/>
        </w:rPr>
        <w:t>Param_1</w:t>
      </w:r>
      <w:r w:rsidRPr="00FB5BEC">
        <w:rPr>
          <w:rFonts w:ascii="Courier New" w:eastAsia="MS Mincho" w:hAnsi="Courier New" w:cs="Courier New"/>
          <w:color w:val="000000"/>
          <w:sz w:val="16"/>
          <w:szCs w:val="16"/>
          <w:lang w:val="pt-PT" w:eastAsia="ja-JP"/>
        </w:rPr>
        <w:t xml:space="preserve">, ..., </w:t>
      </w:r>
      <w:r w:rsidRPr="00FB5BEC">
        <w:rPr>
          <w:rFonts w:ascii="Courier New" w:eastAsia="MS Mincho" w:hAnsi="Courier New" w:cs="Courier New"/>
          <w:b/>
          <w:i/>
          <w:color w:val="000000"/>
          <w:sz w:val="16"/>
          <w:szCs w:val="16"/>
          <w:lang w:val="pt-PT" w:eastAsia="ja-JP"/>
        </w:rPr>
        <w:t>Type_n</w:t>
      </w:r>
      <w:r w:rsidRPr="00FB5BEC">
        <w:rPr>
          <w:rFonts w:ascii="Courier New" w:eastAsia="MS Mincho" w:hAnsi="Courier New" w:cs="Courier New"/>
          <w:color w:val="000000"/>
          <w:sz w:val="16"/>
          <w:szCs w:val="16"/>
          <w:lang w:val="pt-PT" w:eastAsia="ja-JP"/>
        </w:rPr>
        <w:t xml:space="preserve">, </w:t>
      </w:r>
      <w:r w:rsidRPr="00FB5BEC">
        <w:rPr>
          <w:rFonts w:ascii="Courier New" w:eastAsia="MS Mincho" w:hAnsi="Courier New" w:cs="Courier New"/>
          <w:b/>
          <w:i/>
          <w:color w:val="000000"/>
          <w:sz w:val="16"/>
          <w:szCs w:val="16"/>
          <w:lang w:val="pt-PT" w:eastAsia="ja-JP"/>
        </w:rPr>
        <w:t>Param_n</w:t>
      </w:r>
      <w:r w:rsidRPr="00FB5BEC">
        <w:rPr>
          <w:rFonts w:ascii="Courier New" w:eastAsia="MS Mincho" w:hAnsi="Courier New" w:cs="Courier New"/>
          <w:color w:val="000000"/>
          <w:sz w:val="16"/>
          <w:szCs w:val="16"/>
          <w:lang w:val="pt-PT" w:eastAsia="ja-JP"/>
        </w:rPr>
        <w:t>)</w:t>
      </w:r>
    </w:p>
    <w:p w14:paraId="3730A4DD" w14:textId="47D41F36" w:rsidR="00EB6458" w:rsidRPr="00FB5BEC" w:rsidRDefault="00EB6458" w:rsidP="00794032">
      <w:pPr>
        <w:numPr>
          <w:ilvl w:val="0"/>
          <w:numId w:val="14"/>
        </w:numPr>
        <w:rPr>
          <w:rFonts w:eastAsia="Bosch Office Sans"/>
          <w:iCs/>
          <w:lang w:val="pt-PT"/>
        </w:rPr>
      </w:pPr>
      <w:r w:rsidRPr="00FB5BEC">
        <w:rPr>
          <w:rFonts w:eastAsia="Bosch Office Sans"/>
          <w:iCs/>
          <w:lang w:val="pt-PT"/>
        </w:rPr>
        <w:t xml:space="preserve">C file: </w:t>
      </w:r>
      <w:r w:rsidR="0080487B" w:rsidRPr="00FB5BEC">
        <w:rPr>
          <w:rFonts w:ascii="Courier New" w:eastAsia="MS Mincho" w:hAnsi="Courier New" w:cs="Courier New"/>
          <w:color w:val="000000"/>
          <w:sz w:val="16"/>
          <w:szCs w:val="16"/>
          <w:lang w:val="pt-PT" w:eastAsia="ja-JP"/>
        </w:rPr>
        <w:t>RBTPSW_</w:t>
      </w:r>
      <w:r w:rsidRPr="00FB5BEC">
        <w:rPr>
          <w:rFonts w:ascii="Courier New" w:eastAsia="MS Mincho" w:hAnsi="Courier New" w:cs="Courier New"/>
          <w:color w:val="000000"/>
          <w:sz w:val="16"/>
          <w:szCs w:val="16"/>
          <w:lang w:val="pt-PT" w:eastAsia="ja-JP"/>
        </w:rPr>
        <w:t>DEF_FUNC_&lt;</w:t>
      </w:r>
      <w:r w:rsidRPr="00FB5BEC">
        <w:rPr>
          <w:rFonts w:ascii="Courier New" w:eastAsia="MS Mincho" w:hAnsi="Courier New" w:cs="Courier New"/>
          <w:b/>
          <w:i/>
          <w:color w:val="000000"/>
          <w:sz w:val="16"/>
          <w:szCs w:val="16"/>
          <w:lang w:val="pt-PT" w:eastAsia="ja-JP"/>
        </w:rPr>
        <w:t>Ret</w:t>
      </w:r>
      <w:r w:rsidRPr="00FB5BEC">
        <w:rPr>
          <w:rFonts w:ascii="Courier New" w:eastAsia="MS Mincho" w:hAnsi="Courier New" w:cs="Courier New"/>
          <w:color w:val="000000"/>
          <w:sz w:val="16"/>
          <w:szCs w:val="16"/>
          <w:lang w:val="pt-PT" w:eastAsia="ja-JP"/>
        </w:rPr>
        <w:t>&gt;_&lt;</w:t>
      </w:r>
      <w:r w:rsidRPr="00FB5BEC">
        <w:rPr>
          <w:rFonts w:ascii="Courier New" w:eastAsia="MS Mincho" w:hAnsi="Courier New" w:cs="Courier New"/>
          <w:b/>
          <w:i/>
          <w:color w:val="000000"/>
          <w:sz w:val="16"/>
          <w:szCs w:val="16"/>
          <w:lang w:val="pt-PT" w:eastAsia="ja-JP"/>
        </w:rPr>
        <w:t>n</w:t>
      </w:r>
      <w:r w:rsidRPr="00FB5BEC">
        <w:rPr>
          <w:rFonts w:ascii="Courier New" w:eastAsia="MS Mincho" w:hAnsi="Courier New" w:cs="Courier New"/>
          <w:color w:val="000000"/>
          <w:sz w:val="16"/>
          <w:szCs w:val="16"/>
          <w:lang w:val="pt-PT" w:eastAsia="ja-JP"/>
        </w:rPr>
        <w:t>&gt;PARAM(</w:t>
      </w:r>
      <w:r w:rsidRPr="00FB5BEC">
        <w:rPr>
          <w:rFonts w:ascii="Courier New" w:eastAsia="Bosch Office Sans" w:hAnsi="Courier New" w:cs="Courier New"/>
          <w:b/>
          <w:i/>
          <w:sz w:val="16"/>
          <w:szCs w:val="16"/>
          <w:lang w:val="pt-PT"/>
        </w:rPr>
        <w:t>TPSWAppName,</w:t>
      </w:r>
      <w:r w:rsidRPr="00FB5BEC">
        <w:rPr>
          <w:rFonts w:ascii="Courier New" w:eastAsia="MS Mincho" w:hAnsi="Courier New" w:cs="Courier New"/>
          <w:b/>
          <w:i/>
          <w:color w:val="000000"/>
          <w:sz w:val="16"/>
          <w:szCs w:val="16"/>
          <w:lang w:val="pt-PT" w:eastAsia="ja-JP"/>
        </w:rPr>
        <w:t xml:space="preserve"> </w:t>
      </w:r>
      <w:r w:rsidR="00C70E1C" w:rsidRPr="00FB5BEC">
        <w:rPr>
          <w:rFonts w:ascii="Courier New" w:eastAsia="MS Mincho" w:hAnsi="Courier New" w:cs="Courier New"/>
          <w:b/>
          <w:i/>
          <w:color w:val="000000"/>
          <w:sz w:val="16"/>
          <w:szCs w:val="16"/>
          <w:lang w:val="pt-PT" w:eastAsia="ja-JP"/>
        </w:rPr>
        <w:t>Stack</w:t>
      </w:r>
      <w:r w:rsidR="00C70E1C">
        <w:rPr>
          <w:rFonts w:ascii="Courier New" w:eastAsia="MS Mincho" w:hAnsi="Courier New" w:cs="Courier New"/>
          <w:b/>
          <w:i/>
          <w:color w:val="000000"/>
          <w:sz w:val="16"/>
          <w:szCs w:val="16"/>
          <w:lang w:val="pt-PT" w:eastAsia="ja-JP"/>
        </w:rPr>
        <w:t>,</w:t>
      </w:r>
      <w:r w:rsidR="00C70E1C" w:rsidRPr="00C70E1C">
        <w:rPr>
          <w:rFonts w:ascii="Courier New" w:eastAsia="MS Mincho" w:hAnsi="Courier New" w:cs="Courier New"/>
          <w:b/>
          <w:i/>
          <w:color w:val="000000"/>
          <w:sz w:val="16"/>
          <w:szCs w:val="16"/>
          <w:lang w:val="pt-PT" w:eastAsia="ja-JP"/>
        </w:rPr>
        <w:t xml:space="preserve"> </w:t>
      </w:r>
      <w:r w:rsidR="00C70E1C" w:rsidRPr="00FB5BEC">
        <w:rPr>
          <w:rFonts w:ascii="Courier New" w:eastAsia="MS Mincho" w:hAnsi="Courier New" w:cs="Courier New"/>
          <w:b/>
          <w:i/>
          <w:color w:val="000000"/>
          <w:sz w:val="16"/>
          <w:szCs w:val="16"/>
          <w:lang w:val="pt-PT" w:eastAsia="ja-JP"/>
        </w:rPr>
        <w:t>StackO</w:t>
      </w:r>
      <w:r w:rsidR="00C70E1C" w:rsidRPr="00FB5BEC">
        <w:rPr>
          <w:rFonts w:ascii="Courier New" w:eastAsia="MS Mincho" w:hAnsi="Courier New" w:cs="Courier New"/>
          <w:color w:val="000000"/>
          <w:sz w:val="16"/>
          <w:szCs w:val="16"/>
          <w:lang w:val="pt-PT" w:eastAsia="ja-JP"/>
        </w:rPr>
        <w:t xml:space="preserve">, </w:t>
      </w:r>
      <w:r w:rsidR="00C70E1C" w:rsidRPr="00FB5BEC">
        <w:rPr>
          <w:rFonts w:ascii="Courier New" w:eastAsia="MS Mincho" w:hAnsi="Courier New" w:cs="Courier New"/>
          <w:b/>
          <w:i/>
          <w:color w:val="000000"/>
          <w:sz w:val="16"/>
          <w:szCs w:val="16"/>
          <w:lang w:val="pt-PT" w:eastAsia="ja-JP"/>
        </w:rPr>
        <w:t>timelimit,</w:t>
      </w:r>
      <w:r w:rsidR="00C70E1C" w:rsidRPr="00FB5BEC">
        <w:rPr>
          <w:rFonts w:ascii="Courier New" w:eastAsia="MS Mincho" w:hAnsi="Courier New" w:cs="Courier New"/>
          <w:color w:val="000000"/>
          <w:sz w:val="16"/>
          <w:szCs w:val="16"/>
          <w:lang w:val="pt-PT" w:eastAsia="ja-JP"/>
        </w:rPr>
        <w:t xml:space="preserve"> </w:t>
      </w:r>
      <w:r w:rsidRPr="00FB5BEC">
        <w:rPr>
          <w:rFonts w:ascii="Courier New" w:eastAsia="MS Mincho" w:hAnsi="Courier New" w:cs="Courier New"/>
          <w:b/>
          <w:i/>
          <w:color w:val="000000"/>
          <w:sz w:val="16"/>
          <w:szCs w:val="16"/>
          <w:lang w:val="pt-PT" w:eastAsia="ja-JP"/>
        </w:rPr>
        <w:t>RetVal</w:t>
      </w:r>
      <w:r w:rsidRPr="00FB5BEC">
        <w:rPr>
          <w:rFonts w:ascii="Courier New" w:eastAsia="MS Mincho" w:hAnsi="Courier New" w:cs="Courier New"/>
          <w:color w:val="000000"/>
          <w:sz w:val="16"/>
          <w:szCs w:val="16"/>
          <w:lang w:val="pt-PT" w:eastAsia="ja-JP"/>
        </w:rPr>
        <w:t xml:space="preserve">, </w:t>
      </w:r>
      <w:r w:rsidRPr="00FB5BEC">
        <w:rPr>
          <w:rFonts w:ascii="Courier New" w:eastAsia="MS Mincho" w:hAnsi="Courier New" w:cs="Courier New"/>
          <w:b/>
          <w:i/>
          <w:color w:val="000000"/>
          <w:sz w:val="16"/>
          <w:szCs w:val="16"/>
          <w:lang w:val="pt-PT" w:eastAsia="ja-JP"/>
        </w:rPr>
        <w:t>FuncName</w:t>
      </w:r>
      <w:r w:rsidRPr="00FB5BEC">
        <w:rPr>
          <w:rFonts w:ascii="Courier New" w:eastAsia="MS Mincho" w:hAnsi="Courier New" w:cs="Courier New"/>
          <w:color w:val="000000"/>
          <w:sz w:val="16"/>
          <w:szCs w:val="16"/>
          <w:lang w:val="pt-PT" w:eastAsia="ja-JP"/>
        </w:rPr>
        <w:t xml:space="preserve">, </w:t>
      </w:r>
      <w:r w:rsidRPr="00FB5BEC">
        <w:rPr>
          <w:rFonts w:ascii="Courier New" w:eastAsia="MS Mincho" w:hAnsi="Courier New" w:cs="Courier New"/>
          <w:b/>
          <w:i/>
          <w:color w:val="000000"/>
          <w:sz w:val="16"/>
          <w:szCs w:val="16"/>
          <w:lang w:val="pt-PT" w:eastAsia="ja-JP"/>
        </w:rPr>
        <w:t>Type_1</w:t>
      </w:r>
      <w:r w:rsidRPr="00FB5BEC">
        <w:rPr>
          <w:rFonts w:ascii="Courier New" w:eastAsia="MS Mincho" w:hAnsi="Courier New" w:cs="Courier New"/>
          <w:color w:val="000000"/>
          <w:sz w:val="16"/>
          <w:szCs w:val="16"/>
          <w:lang w:val="pt-PT" w:eastAsia="ja-JP"/>
        </w:rPr>
        <w:t xml:space="preserve">, </w:t>
      </w:r>
      <w:r w:rsidRPr="00FB5BEC">
        <w:rPr>
          <w:rFonts w:ascii="Courier New" w:eastAsia="MS Mincho" w:hAnsi="Courier New" w:cs="Courier New"/>
          <w:b/>
          <w:i/>
          <w:color w:val="000000"/>
          <w:sz w:val="16"/>
          <w:szCs w:val="16"/>
          <w:lang w:val="pt-PT" w:eastAsia="ja-JP"/>
        </w:rPr>
        <w:t>Param_1</w:t>
      </w:r>
      <w:r w:rsidRPr="00FB5BEC">
        <w:rPr>
          <w:rFonts w:ascii="Courier New" w:eastAsia="MS Mincho" w:hAnsi="Courier New" w:cs="Courier New"/>
          <w:color w:val="000000"/>
          <w:sz w:val="16"/>
          <w:szCs w:val="16"/>
          <w:lang w:val="pt-PT" w:eastAsia="ja-JP"/>
        </w:rPr>
        <w:t xml:space="preserve">, ..., </w:t>
      </w:r>
      <w:r w:rsidRPr="00FB5BEC">
        <w:rPr>
          <w:rFonts w:ascii="Courier New" w:eastAsia="MS Mincho" w:hAnsi="Courier New" w:cs="Courier New"/>
          <w:b/>
          <w:i/>
          <w:color w:val="000000"/>
          <w:sz w:val="16"/>
          <w:szCs w:val="16"/>
          <w:lang w:val="pt-PT" w:eastAsia="ja-JP"/>
        </w:rPr>
        <w:t>Type_n</w:t>
      </w:r>
      <w:r w:rsidRPr="00FB5BEC">
        <w:rPr>
          <w:rFonts w:ascii="Courier New" w:eastAsia="MS Mincho" w:hAnsi="Courier New" w:cs="Courier New"/>
          <w:color w:val="000000"/>
          <w:sz w:val="16"/>
          <w:szCs w:val="16"/>
          <w:lang w:val="pt-PT" w:eastAsia="ja-JP"/>
        </w:rPr>
        <w:t xml:space="preserve">, </w:t>
      </w:r>
      <w:r w:rsidRPr="00FB5BEC">
        <w:rPr>
          <w:rFonts w:ascii="Courier New" w:eastAsia="MS Mincho" w:hAnsi="Courier New" w:cs="Courier New"/>
          <w:b/>
          <w:i/>
          <w:color w:val="000000"/>
          <w:sz w:val="16"/>
          <w:szCs w:val="16"/>
          <w:lang w:val="pt-PT" w:eastAsia="ja-JP"/>
        </w:rPr>
        <w:t>Param_n</w:t>
      </w:r>
      <w:r w:rsidRPr="00FB5BEC">
        <w:rPr>
          <w:rFonts w:ascii="Courier New" w:eastAsia="MS Mincho" w:hAnsi="Courier New" w:cs="Courier New"/>
          <w:color w:val="000000"/>
          <w:sz w:val="16"/>
          <w:szCs w:val="16"/>
          <w:lang w:val="pt-PT" w:eastAsia="ja-JP"/>
        </w:rPr>
        <w:t>)</w:t>
      </w:r>
    </w:p>
    <w:p w14:paraId="60318155" w14:textId="77777777" w:rsidR="00EB6458" w:rsidRPr="00325099" w:rsidRDefault="00EB6458" w:rsidP="00EB6458">
      <w:pPr>
        <w:rPr>
          <w:rFonts w:eastAsia="Bosch Office Sans"/>
          <w:iCs/>
          <w:lang w:val="en-US"/>
        </w:rPr>
      </w:pPr>
      <w:r w:rsidRPr="00325099">
        <w:rPr>
          <w:rFonts w:eastAsia="Bosch Office Sans"/>
          <w:iCs/>
          <w:lang w:val="en-US"/>
        </w:rPr>
        <w:t>Where:</w:t>
      </w:r>
    </w:p>
    <w:p w14:paraId="663B8BEB" w14:textId="77777777" w:rsidR="00EB6458" w:rsidRPr="00325099" w:rsidRDefault="00EB6458" w:rsidP="00794032">
      <w:pPr>
        <w:numPr>
          <w:ilvl w:val="0"/>
          <w:numId w:val="14"/>
        </w:numPr>
        <w:rPr>
          <w:rFonts w:eastAsia="Bosch Office Sans"/>
          <w:iCs/>
          <w:lang w:val="en-US"/>
        </w:rPr>
      </w:pPr>
      <w:r w:rsidRPr="00325099">
        <w:rPr>
          <w:rFonts w:ascii="Courier New" w:eastAsia="MS Mincho" w:hAnsi="Courier New" w:cs="Courier New"/>
          <w:color w:val="000000"/>
          <w:szCs w:val="20"/>
          <w:lang w:eastAsia="ja-JP"/>
        </w:rPr>
        <w:lastRenderedPageBreak/>
        <w:t>&lt;</w:t>
      </w:r>
      <w:r w:rsidRPr="00325099">
        <w:rPr>
          <w:rFonts w:ascii="Courier New" w:eastAsia="MS Mincho" w:hAnsi="Courier New" w:cs="Courier New"/>
          <w:b/>
          <w:i/>
          <w:color w:val="000000"/>
          <w:szCs w:val="20"/>
          <w:lang w:eastAsia="ja-JP"/>
        </w:rPr>
        <w:t>Ret</w:t>
      </w:r>
      <w:r w:rsidRPr="00325099">
        <w:rPr>
          <w:rFonts w:ascii="Courier New" w:eastAsia="MS Mincho" w:hAnsi="Courier New" w:cs="Courier New"/>
          <w:color w:val="000000"/>
          <w:szCs w:val="20"/>
          <w:lang w:eastAsia="ja-JP"/>
        </w:rPr>
        <w:t>&gt;</w:t>
      </w:r>
      <w:r w:rsidRPr="00325099">
        <w:rPr>
          <w:rFonts w:eastAsia="Bosch Office Sans"/>
          <w:iCs/>
          <w:lang w:val="en-US"/>
        </w:rPr>
        <w:t xml:space="preserve">: if the FUNC has a return value, it must be replaced by </w:t>
      </w:r>
      <w:r w:rsidRPr="00325099">
        <w:rPr>
          <w:rFonts w:ascii="Courier New" w:eastAsia="MS Mincho" w:hAnsi="Courier New" w:cs="Courier New"/>
          <w:b/>
          <w:i/>
          <w:color w:val="000000"/>
          <w:szCs w:val="20"/>
          <w:lang w:eastAsia="ja-JP"/>
        </w:rPr>
        <w:t>RET</w:t>
      </w:r>
      <w:r w:rsidRPr="00325099">
        <w:rPr>
          <w:rFonts w:eastAsia="Bosch Office Sans"/>
          <w:iCs/>
          <w:lang w:val="en-US"/>
        </w:rPr>
        <w:t xml:space="preserve"> else, it must be replaced by </w:t>
      </w:r>
      <w:r w:rsidRPr="00325099">
        <w:rPr>
          <w:rFonts w:ascii="Courier New" w:eastAsia="MS Mincho" w:hAnsi="Courier New" w:cs="Courier New"/>
          <w:b/>
          <w:i/>
          <w:color w:val="000000"/>
          <w:szCs w:val="20"/>
          <w:lang w:eastAsia="ja-JP"/>
        </w:rPr>
        <w:t>NORET</w:t>
      </w:r>
    </w:p>
    <w:p w14:paraId="1573A1BF" w14:textId="09CBA5CF" w:rsidR="00EB6458" w:rsidRPr="00325099" w:rsidRDefault="00EB6458" w:rsidP="00794032">
      <w:pPr>
        <w:numPr>
          <w:ilvl w:val="0"/>
          <w:numId w:val="14"/>
        </w:numPr>
        <w:rPr>
          <w:rFonts w:eastAsia="Bosch Office Sans"/>
          <w:iCs/>
          <w:lang w:val="en-US"/>
        </w:rPr>
      </w:pPr>
      <w:r w:rsidRPr="00325099">
        <w:rPr>
          <w:rFonts w:ascii="Courier New" w:eastAsia="MS Mincho" w:hAnsi="Courier New" w:cs="Courier New"/>
          <w:color w:val="000000"/>
          <w:szCs w:val="20"/>
          <w:lang w:eastAsia="ja-JP"/>
        </w:rPr>
        <w:t>&lt;</w:t>
      </w:r>
      <w:r w:rsidRPr="00325099">
        <w:rPr>
          <w:rFonts w:ascii="Courier New" w:eastAsia="MS Mincho" w:hAnsi="Courier New" w:cs="Courier New"/>
          <w:b/>
          <w:i/>
          <w:color w:val="000000"/>
          <w:szCs w:val="20"/>
          <w:lang w:eastAsia="ja-JP"/>
        </w:rPr>
        <w:t>n</w:t>
      </w:r>
      <w:r w:rsidRPr="00325099">
        <w:rPr>
          <w:rFonts w:ascii="Courier New" w:eastAsia="MS Mincho" w:hAnsi="Courier New" w:cs="Courier New"/>
          <w:color w:val="000000"/>
          <w:szCs w:val="20"/>
          <w:lang w:eastAsia="ja-JP"/>
        </w:rPr>
        <w:t>&gt;</w:t>
      </w:r>
      <w:r w:rsidRPr="00325099">
        <w:rPr>
          <w:rFonts w:eastAsia="Bosch Office Sans"/>
          <w:iCs/>
          <w:lang w:val="en-US"/>
        </w:rPr>
        <w:t>: this is the number of parameter of the FUNC</w:t>
      </w:r>
      <w:r w:rsidR="003F5BA1">
        <w:rPr>
          <w:rFonts w:eastAsia="Bosch Office Sans"/>
          <w:iCs/>
          <w:lang w:val="en-US"/>
        </w:rPr>
        <w:t>. It can take values from 0 to 9</w:t>
      </w:r>
      <w:r w:rsidRPr="00325099">
        <w:rPr>
          <w:rFonts w:eastAsia="Bosch Office Sans"/>
          <w:iCs/>
          <w:lang w:val="en-US"/>
        </w:rPr>
        <w:t>.</w:t>
      </w:r>
    </w:p>
    <w:p w14:paraId="1010DB08" w14:textId="77777777" w:rsidR="00EB6458" w:rsidRPr="00325099" w:rsidRDefault="00EB6458" w:rsidP="00794032">
      <w:pPr>
        <w:numPr>
          <w:ilvl w:val="0"/>
          <w:numId w:val="14"/>
        </w:numPr>
        <w:rPr>
          <w:rFonts w:eastAsia="Bosch Office Sans"/>
          <w:iCs/>
          <w:lang w:val="en-US"/>
        </w:rPr>
      </w:pPr>
      <w:r w:rsidRPr="00325099">
        <w:rPr>
          <w:rFonts w:ascii="Courier New" w:eastAsia="MS Mincho" w:hAnsi="Courier New" w:cs="Courier New"/>
          <w:b/>
          <w:i/>
          <w:color w:val="000000"/>
          <w:szCs w:val="20"/>
          <w:lang w:eastAsia="ja-JP"/>
        </w:rPr>
        <w:t>RetVal</w:t>
      </w:r>
      <w:r w:rsidRPr="00325099">
        <w:rPr>
          <w:rFonts w:eastAsia="Bosch Office Sans"/>
          <w:iCs/>
          <w:lang w:val="en-US"/>
        </w:rPr>
        <w:t>: is the type of the return value of the FUNC. This parameter is only present if the FUNC has a return value.</w:t>
      </w:r>
    </w:p>
    <w:p w14:paraId="71AF6FAF" w14:textId="77777777" w:rsidR="00EB6458" w:rsidRDefault="00EB6458" w:rsidP="00794032">
      <w:pPr>
        <w:numPr>
          <w:ilvl w:val="0"/>
          <w:numId w:val="14"/>
        </w:numPr>
        <w:rPr>
          <w:rFonts w:eastAsia="Bosch Office Sans"/>
          <w:iCs/>
          <w:lang w:val="en-US"/>
        </w:rPr>
      </w:pPr>
      <w:r w:rsidRPr="00325099">
        <w:rPr>
          <w:rFonts w:ascii="Courier New" w:eastAsia="MS Mincho" w:hAnsi="Courier New" w:cs="Courier New"/>
          <w:b/>
          <w:i/>
          <w:color w:val="000000"/>
          <w:szCs w:val="20"/>
          <w:lang w:eastAsia="ja-JP"/>
        </w:rPr>
        <w:t>FuncName</w:t>
      </w:r>
      <w:r w:rsidRPr="00325099">
        <w:rPr>
          <w:rFonts w:eastAsia="Bosch Office Sans"/>
          <w:iCs/>
          <w:lang w:val="en-US"/>
        </w:rPr>
        <w:t>: this is the name of the FUNC</w:t>
      </w:r>
    </w:p>
    <w:p w14:paraId="725C8C19" w14:textId="7786F01D" w:rsidR="00F24C20" w:rsidRPr="00325099" w:rsidRDefault="00F24C20" w:rsidP="00794032">
      <w:pPr>
        <w:numPr>
          <w:ilvl w:val="0"/>
          <w:numId w:val="14"/>
        </w:numPr>
        <w:rPr>
          <w:rFonts w:eastAsia="Bosch Office Sans"/>
          <w:iCs/>
          <w:lang w:val="en-US"/>
        </w:rPr>
      </w:pPr>
      <w:r>
        <w:rPr>
          <w:rFonts w:ascii="Courier New" w:eastAsia="MS Mincho" w:hAnsi="Courier New" w:cs="Courier New"/>
          <w:b/>
          <w:i/>
          <w:color w:val="000000"/>
          <w:szCs w:val="20"/>
          <w:lang w:eastAsia="ja-JP"/>
        </w:rPr>
        <w:t>Timelimit</w:t>
      </w:r>
      <w:r w:rsidRPr="00F24C20">
        <w:rPr>
          <w:rFonts w:eastAsia="Bosch Office Sans"/>
          <w:iCs/>
          <w:lang w:val="en-US"/>
        </w:rPr>
        <w:t>:</w:t>
      </w:r>
      <w:r>
        <w:rPr>
          <w:rFonts w:eastAsia="Bosch Office Sans"/>
          <w:iCs/>
          <w:lang w:val="en-US"/>
        </w:rPr>
        <w:t xml:space="preserve"> </w:t>
      </w:r>
      <w:r w:rsidR="00B80341">
        <w:rPr>
          <w:rFonts w:eastAsia="Bosch Office Sans"/>
          <w:iCs/>
          <w:lang w:val="en-US"/>
        </w:rPr>
        <w:t>If timing protection is enabled: execution time budget of function in microseconds or RBTPSW_NO_TIMELIMIT</w:t>
      </w:r>
      <w:r w:rsidR="00A87638">
        <w:rPr>
          <w:rFonts w:eastAsia="Bosch Office Sans"/>
          <w:iCs/>
          <w:lang w:val="en-US"/>
        </w:rPr>
        <w:t>.</w:t>
      </w:r>
      <w:r w:rsidR="00B80341">
        <w:rPr>
          <w:rFonts w:eastAsia="Bosch Office Sans"/>
          <w:iCs/>
          <w:lang w:val="en-US"/>
        </w:rPr>
        <w:t xml:space="preserve"> If timing protection is disabled, this setting is ignored.</w:t>
      </w:r>
    </w:p>
    <w:p w14:paraId="6377A147" w14:textId="77777777" w:rsidR="00EB6458" w:rsidRPr="00325099" w:rsidRDefault="00EB6458" w:rsidP="00794032">
      <w:pPr>
        <w:numPr>
          <w:ilvl w:val="0"/>
          <w:numId w:val="14"/>
        </w:numPr>
        <w:rPr>
          <w:rFonts w:eastAsia="Bosch Office Sans"/>
          <w:iCs/>
          <w:lang w:val="en-US"/>
        </w:rPr>
      </w:pPr>
      <w:r w:rsidRPr="00E61B6F">
        <w:rPr>
          <w:rFonts w:ascii="Courier New" w:eastAsia="MS Mincho" w:hAnsi="Courier New" w:cs="Courier New"/>
          <w:b/>
          <w:i/>
          <w:color w:val="000000"/>
          <w:szCs w:val="20"/>
          <w:lang w:eastAsia="ja-JP"/>
        </w:rPr>
        <w:t>Stack</w:t>
      </w:r>
      <w:r w:rsidRPr="00325099">
        <w:rPr>
          <w:rFonts w:eastAsia="Bosch Office Sans"/>
          <w:iCs/>
          <w:lang w:val="en-US"/>
        </w:rPr>
        <w:t>: stack consumption of the actual FUNC</w:t>
      </w:r>
    </w:p>
    <w:p w14:paraId="7F7306EB" w14:textId="77777777" w:rsidR="00EB6458" w:rsidRPr="00325099" w:rsidRDefault="00EB6458" w:rsidP="00794032">
      <w:pPr>
        <w:numPr>
          <w:ilvl w:val="0"/>
          <w:numId w:val="14"/>
        </w:numPr>
        <w:rPr>
          <w:rFonts w:eastAsia="Bosch Office Sans"/>
          <w:iCs/>
          <w:lang w:val="en-US"/>
        </w:rPr>
      </w:pPr>
      <w:r w:rsidRPr="00E61B6F">
        <w:rPr>
          <w:rFonts w:ascii="Courier New" w:eastAsia="MS Mincho" w:hAnsi="Courier New" w:cs="Courier New"/>
          <w:b/>
          <w:i/>
          <w:color w:val="000000"/>
          <w:szCs w:val="20"/>
          <w:lang w:eastAsia="ja-JP"/>
        </w:rPr>
        <w:t>StackO</w:t>
      </w:r>
      <w:r w:rsidRPr="00325099">
        <w:rPr>
          <w:rFonts w:eastAsia="Bosch Office Sans"/>
          <w:iCs/>
          <w:lang w:val="en-US"/>
        </w:rPr>
        <w:t>: stack overhead of the manipulato</w:t>
      </w:r>
      <w:r w:rsidRPr="00325099">
        <w:rPr>
          <w:rFonts w:eastAsia="Bosch Office Sans"/>
          <w:iCs/>
          <w:szCs w:val="20"/>
          <w:lang w:val="en-US"/>
        </w:rPr>
        <w:t>rs (for more information see “</w:t>
      </w:r>
      <w:r w:rsidRPr="00325099">
        <w:rPr>
          <w:rFonts w:eastAsia="Bosch Office Sans"/>
          <w:szCs w:val="20"/>
        </w:rPr>
        <w:t>Passing pointers and more complex parameters”</w:t>
      </w:r>
      <w:r w:rsidRPr="00325099">
        <w:rPr>
          <w:rFonts w:eastAsia="Bosch Office Sans"/>
          <w:iCs/>
          <w:szCs w:val="20"/>
          <w:lang w:val="en-US"/>
        </w:rPr>
        <w:t>).</w:t>
      </w:r>
    </w:p>
    <w:p w14:paraId="7ADD5550" w14:textId="77777777" w:rsidR="00EB6458" w:rsidRPr="00325099" w:rsidRDefault="00EB6458" w:rsidP="00794032">
      <w:pPr>
        <w:numPr>
          <w:ilvl w:val="0"/>
          <w:numId w:val="14"/>
        </w:numPr>
        <w:rPr>
          <w:rFonts w:eastAsia="Bosch Office Sans"/>
          <w:iCs/>
          <w:lang w:val="en-US"/>
        </w:rPr>
      </w:pPr>
      <w:r w:rsidRPr="00325099">
        <w:rPr>
          <w:rFonts w:ascii="Courier New" w:eastAsia="MS Mincho" w:hAnsi="Courier New" w:cs="Courier New"/>
          <w:b/>
          <w:i/>
          <w:color w:val="000000"/>
          <w:szCs w:val="20"/>
          <w:lang w:eastAsia="ja-JP"/>
        </w:rPr>
        <w:t>Type_x</w:t>
      </w:r>
      <w:r w:rsidRPr="00325099">
        <w:rPr>
          <w:rFonts w:eastAsia="Bosch Office Sans"/>
          <w:iCs/>
          <w:lang w:val="en-US"/>
        </w:rPr>
        <w:t>: this is the type of the parameter number x. It can be a normal variable or a pointer.</w:t>
      </w:r>
    </w:p>
    <w:p w14:paraId="181EC64A" w14:textId="77777777" w:rsidR="00EB6458" w:rsidRPr="00325099" w:rsidRDefault="00EB6458" w:rsidP="00794032">
      <w:pPr>
        <w:numPr>
          <w:ilvl w:val="0"/>
          <w:numId w:val="14"/>
        </w:numPr>
        <w:rPr>
          <w:rFonts w:eastAsia="Bosch Office Sans"/>
          <w:iCs/>
          <w:lang w:val="en-US"/>
        </w:rPr>
      </w:pPr>
      <w:r w:rsidRPr="00325099">
        <w:rPr>
          <w:rFonts w:ascii="Courier New" w:eastAsia="MS Mincho" w:hAnsi="Courier New" w:cs="Courier New"/>
          <w:b/>
          <w:i/>
          <w:color w:val="000000"/>
          <w:szCs w:val="20"/>
          <w:lang w:eastAsia="ja-JP"/>
        </w:rPr>
        <w:t>Param_x</w:t>
      </w:r>
      <w:r w:rsidRPr="00325099">
        <w:rPr>
          <w:rFonts w:eastAsia="Bosch Office Sans"/>
          <w:iCs/>
          <w:lang w:val="en-US"/>
        </w:rPr>
        <w:t>: this is the name of the parameter number x.</w:t>
      </w:r>
    </w:p>
    <w:p w14:paraId="6FA9D1D5" w14:textId="77777777" w:rsidR="00EB6458" w:rsidRPr="00325099" w:rsidRDefault="00EB6458" w:rsidP="00EB6458">
      <w:pPr>
        <w:rPr>
          <w:rFonts w:eastAsia="Bosch Office Sans"/>
          <w:iCs/>
          <w:lang w:val="en-US"/>
        </w:rPr>
      </w:pPr>
    </w:p>
    <w:p w14:paraId="60E3C71F" w14:textId="7C4C3659" w:rsidR="00EB6458" w:rsidRPr="00325099" w:rsidRDefault="00E61B6F" w:rsidP="00EB6458">
      <w:pPr>
        <w:rPr>
          <w:rFonts w:eastAsia="Bosch Office Sans"/>
          <w:iCs/>
          <w:lang w:val="en-US"/>
        </w:rPr>
      </w:pPr>
      <w:r>
        <w:rPr>
          <w:rFonts w:eastAsia="Bosch Office Sans"/>
          <w:iCs/>
          <w:lang w:val="en-US"/>
        </w:rPr>
        <w:t>Note</w:t>
      </w:r>
      <w:r w:rsidR="00EB6458" w:rsidRPr="00325099">
        <w:rPr>
          <w:rFonts w:eastAsia="Bosch Office Sans"/>
          <w:iCs/>
          <w:lang w:val="en-US"/>
        </w:rPr>
        <w:t xml:space="preserve"> 1: the TPSW framework internally works on full</w:t>
      </w:r>
      <w:r>
        <w:rPr>
          <w:rFonts w:eastAsia="Bosch Office Sans"/>
          <w:iCs/>
          <w:lang w:val="en-US"/>
        </w:rPr>
        <w:t>y</w:t>
      </w:r>
      <w:r w:rsidR="00EB6458" w:rsidRPr="00325099">
        <w:rPr>
          <w:rFonts w:eastAsia="Bosch Office Sans"/>
          <w:iCs/>
          <w:lang w:val="en-US"/>
        </w:rPr>
        <w:t xml:space="preserve"> resolved C function name (all potential macros resolved). Therefore, on a “#define” pseudo function, no TPSW boundary can be realized. </w:t>
      </w:r>
      <w:r w:rsidR="00EB6458" w:rsidRPr="00325099">
        <w:rPr>
          <w:rFonts w:ascii="Courier New" w:eastAsia="MS Mincho" w:hAnsi="Courier New" w:cs="Courier New"/>
          <w:b/>
          <w:i/>
          <w:color w:val="000000"/>
          <w:szCs w:val="20"/>
          <w:lang w:eastAsia="ja-JP"/>
        </w:rPr>
        <w:t>FuncName</w:t>
      </w:r>
      <w:r w:rsidR="00EB6458" w:rsidRPr="00325099">
        <w:rPr>
          <w:rFonts w:eastAsia="Bosch Office Sans"/>
          <w:iCs/>
          <w:lang w:val="en-US"/>
        </w:rPr>
        <w:t xml:space="preserve"> is the full resolved C function. It is required for all subsequent definitions (especially manipulators).</w:t>
      </w:r>
    </w:p>
    <w:p w14:paraId="1D5ADC16" w14:textId="77777777" w:rsidR="00EB6458" w:rsidRPr="00325099" w:rsidRDefault="00EB6458" w:rsidP="00EB6458">
      <w:pPr>
        <w:rPr>
          <w:rFonts w:eastAsia="Bosch Office Sans"/>
          <w:iCs/>
          <w:lang w:val="en-US"/>
        </w:rPr>
      </w:pPr>
    </w:p>
    <w:p w14:paraId="41B9FA14" w14:textId="4509D61C" w:rsidR="00EB6458" w:rsidRDefault="00E61B6F" w:rsidP="00EB6458">
      <w:pPr>
        <w:rPr>
          <w:rFonts w:eastAsia="Bosch Office Sans"/>
          <w:iCs/>
          <w:szCs w:val="20"/>
          <w:lang w:val="en-US"/>
        </w:rPr>
      </w:pPr>
      <w:r>
        <w:rPr>
          <w:rFonts w:eastAsia="Bosch Office Sans"/>
          <w:iCs/>
          <w:lang w:val="en-US"/>
        </w:rPr>
        <w:t>Note</w:t>
      </w:r>
      <w:r w:rsidR="00EB6458" w:rsidRPr="00325099">
        <w:rPr>
          <w:rFonts w:eastAsia="Bosch Office Sans"/>
          <w:iCs/>
          <w:lang w:val="en-US"/>
        </w:rPr>
        <w:t xml:space="preserve"> 2: if the FUNC has parameters, some macros (manipulator) must be defined for passing complex parameters (e.g. pass the content of a pointer) before (pre-manipulator) or after (post-manipulator) the execution of the FUNC. The manipulators can stay empty in case all parameters are normal variable or if no pointers content must be passed. In this case, please set </w:t>
      </w:r>
      <w:r w:rsidR="00EB6458" w:rsidRPr="00325099">
        <w:rPr>
          <w:rFonts w:ascii="Courier New" w:eastAsia="MS Mincho" w:hAnsi="Courier New" w:cs="Courier New"/>
          <w:b/>
          <w:i/>
          <w:color w:val="000000"/>
          <w:sz w:val="16"/>
          <w:szCs w:val="16"/>
          <w:lang w:eastAsia="ja-JP"/>
        </w:rPr>
        <w:t>StackO</w:t>
      </w:r>
      <w:r w:rsidR="00EB6458" w:rsidRPr="00325099">
        <w:rPr>
          <w:rFonts w:eastAsia="Bosch Office Sans"/>
          <w:iCs/>
          <w:lang w:val="en-US"/>
        </w:rPr>
        <w:t xml:space="preserve"> to 0. For more information, please refer to </w:t>
      </w:r>
      <w:r w:rsidR="00EB6458" w:rsidRPr="00325099">
        <w:rPr>
          <w:rFonts w:eastAsia="Bosch Office Sans"/>
          <w:iCs/>
          <w:szCs w:val="20"/>
          <w:lang w:val="en-US"/>
        </w:rPr>
        <w:t xml:space="preserve">section </w:t>
      </w:r>
      <w:r w:rsidR="00D96497">
        <w:fldChar w:fldCharType="begin"/>
      </w:r>
      <w:r w:rsidR="00D96497">
        <w:instrText xml:space="preserve"> REF _Ref320879988 \r \h  \* MERGEFORMAT </w:instrText>
      </w:r>
      <w:r w:rsidR="00D96497">
        <w:fldChar w:fldCharType="separate"/>
      </w:r>
      <w:r w:rsidR="00EB6458" w:rsidRPr="00325099">
        <w:rPr>
          <w:rFonts w:eastAsia="Bosch Office Sans"/>
          <w:iCs/>
          <w:szCs w:val="20"/>
          <w:lang w:val="en-US"/>
        </w:rPr>
        <w:t>2.1.5</w:t>
      </w:r>
      <w:r w:rsidR="00D96497">
        <w:fldChar w:fldCharType="end"/>
      </w:r>
      <w:r w:rsidR="00EB6458" w:rsidRPr="00325099">
        <w:rPr>
          <w:rFonts w:eastAsia="Bosch Office Sans"/>
          <w:iCs/>
          <w:szCs w:val="20"/>
          <w:lang w:val="en-US"/>
        </w:rPr>
        <w:t>.</w:t>
      </w:r>
    </w:p>
    <w:p w14:paraId="693D515D" w14:textId="77777777" w:rsidR="003F5BA1" w:rsidRPr="00325099" w:rsidRDefault="003F5BA1" w:rsidP="00EB6458">
      <w:pPr>
        <w:ind w:left="-360" w:firstLine="360"/>
        <w:rPr>
          <w:rFonts w:ascii="Courier New" w:eastAsia="MS Mincho" w:hAnsi="Courier New" w:cs="Courier New"/>
          <w:color w:val="000000"/>
          <w:szCs w:val="20"/>
          <w:lang w:eastAsia="ja-JP"/>
        </w:rPr>
      </w:pPr>
    </w:p>
    <w:p w14:paraId="0E5EE0A0" w14:textId="38BF48B8" w:rsidR="00EB6458" w:rsidRDefault="00EB6458" w:rsidP="00EB6458">
      <w:pPr>
        <w:rPr>
          <w:rFonts w:eastAsia="Bosch Office Sans"/>
          <w:iCs/>
          <w:lang w:val="en-US"/>
        </w:rPr>
      </w:pPr>
      <w:r w:rsidRPr="00325099">
        <w:rPr>
          <w:rFonts w:eastAsia="Bosch Office Sans"/>
          <w:iCs/>
          <w:lang w:val="en-US"/>
        </w:rPr>
        <w:t>Concretely, the possible declarations / definitions</w:t>
      </w:r>
      <w:r w:rsidR="00E61B6F">
        <w:rPr>
          <w:rFonts w:eastAsia="Bosch Office Sans"/>
          <w:iCs/>
          <w:lang w:val="en-US"/>
        </w:rPr>
        <w:t xml:space="preserve"> for a FUNC</w:t>
      </w:r>
      <w:r w:rsidRPr="00325099">
        <w:rPr>
          <w:rFonts w:eastAsia="Bosch Office Sans"/>
          <w:iCs/>
          <w:lang w:val="en-US"/>
        </w:rPr>
        <w:t xml:space="preserve"> look like this:</w:t>
      </w:r>
    </w:p>
    <w:p w14:paraId="081DB568" w14:textId="0E7FB72B" w:rsidR="003F5BA1" w:rsidRPr="00325099" w:rsidRDefault="003F5BA1" w:rsidP="00EB6458">
      <w:pPr>
        <w:rPr>
          <w:rFonts w:ascii="Courier New" w:eastAsia="MS Mincho" w:hAnsi="Courier New" w:cs="Courier New"/>
          <w:color w:val="000000"/>
          <w:szCs w:val="20"/>
          <w:lang w:eastAsia="ja-JP"/>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97"/>
        <w:gridCol w:w="3577"/>
      </w:tblGrid>
      <w:tr w:rsidR="00EB6458" w:rsidRPr="00EB6458" w14:paraId="3ECB3E41" w14:textId="77777777" w:rsidTr="00EB6458">
        <w:trPr>
          <w:jc w:val="center"/>
        </w:trPr>
        <w:tc>
          <w:tcPr>
            <w:tcW w:w="3576" w:type="dxa"/>
          </w:tcPr>
          <w:p w14:paraId="68DC09DA" w14:textId="77777777" w:rsidR="00EB6458" w:rsidRPr="00EB6458" w:rsidRDefault="00EB6458" w:rsidP="00BC6181">
            <w:pPr>
              <w:rPr>
                <w:rFonts w:eastAsia="Bosch Office Sans"/>
                <w:iCs/>
                <w:lang w:val="en-US"/>
              </w:rPr>
            </w:pPr>
            <w:r w:rsidRPr="00EB6458">
              <w:rPr>
                <w:rFonts w:eastAsia="Bosch Office Sans"/>
                <w:iCs/>
                <w:lang w:val="en-US"/>
              </w:rPr>
              <w:t>Declaration (H file)</w:t>
            </w:r>
          </w:p>
        </w:tc>
        <w:tc>
          <w:tcPr>
            <w:tcW w:w="3456" w:type="dxa"/>
          </w:tcPr>
          <w:p w14:paraId="5C72E515" w14:textId="77777777" w:rsidR="00EB6458" w:rsidRPr="00EB6458" w:rsidRDefault="00EB6458" w:rsidP="00BC6181">
            <w:pPr>
              <w:rPr>
                <w:rFonts w:eastAsia="Bosch Office Sans"/>
                <w:iCs/>
                <w:lang w:val="en-US"/>
              </w:rPr>
            </w:pPr>
            <w:r w:rsidRPr="00EB6458">
              <w:rPr>
                <w:rFonts w:eastAsia="Bosch Office Sans"/>
                <w:iCs/>
                <w:lang w:val="en-US"/>
              </w:rPr>
              <w:t>Definition (C file)</w:t>
            </w:r>
          </w:p>
        </w:tc>
      </w:tr>
      <w:tr w:rsidR="00EB6458" w:rsidRPr="00EB6458" w14:paraId="74BC26FC" w14:textId="77777777" w:rsidTr="00EB6458">
        <w:trPr>
          <w:jc w:val="center"/>
        </w:trPr>
        <w:tc>
          <w:tcPr>
            <w:tcW w:w="3576" w:type="dxa"/>
          </w:tcPr>
          <w:p w14:paraId="16202579" w14:textId="77777777" w:rsidR="00EB6458" w:rsidRPr="00EB6458" w:rsidRDefault="0080487B" w:rsidP="00BC6181">
            <w:pPr>
              <w:rPr>
                <w:rFonts w:ascii="Courier New" w:eastAsia="Bosch Office Sans" w:hAnsi="Courier New" w:cs="Courier New"/>
                <w:iCs/>
                <w:szCs w:val="20"/>
                <w:lang w:val="en-US"/>
              </w:rPr>
            </w:pPr>
            <w:r>
              <w:rPr>
                <w:rFonts w:ascii="Courier New" w:eastAsia="Bosch Office Sans" w:hAnsi="Courier New" w:cs="Courier New"/>
                <w:iCs/>
                <w:szCs w:val="20"/>
                <w:lang w:val="en-US"/>
              </w:rPr>
              <w:t>RBTPSW_</w:t>
            </w:r>
            <w:r w:rsidR="00EB6458" w:rsidRPr="00EB6458">
              <w:rPr>
                <w:rFonts w:ascii="Courier New" w:eastAsia="Bosch Office Sans" w:hAnsi="Courier New" w:cs="Courier New"/>
                <w:iCs/>
                <w:szCs w:val="20"/>
                <w:lang w:val="en-US"/>
              </w:rPr>
              <w:t>DECL_FUNC_NORET_0PARAM</w:t>
            </w:r>
          </w:p>
          <w:p w14:paraId="6A4A4EF9" w14:textId="77777777" w:rsidR="00EB6458" w:rsidRPr="00EB6458" w:rsidRDefault="0080487B" w:rsidP="00BC6181">
            <w:pPr>
              <w:rPr>
                <w:rFonts w:ascii="Courier New" w:eastAsia="Bosch Office Sans" w:hAnsi="Courier New" w:cs="Courier New"/>
                <w:iCs/>
                <w:szCs w:val="20"/>
                <w:lang w:val="en-US"/>
              </w:rPr>
            </w:pPr>
            <w:r>
              <w:rPr>
                <w:rFonts w:ascii="Courier New" w:eastAsia="Bosch Office Sans" w:hAnsi="Courier New" w:cs="Courier New"/>
                <w:iCs/>
                <w:szCs w:val="20"/>
                <w:lang w:val="en-US"/>
              </w:rPr>
              <w:t>RBTPSW_</w:t>
            </w:r>
            <w:r w:rsidR="00EB6458" w:rsidRPr="00EB6458">
              <w:rPr>
                <w:rFonts w:ascii="Courier New" w:eastAsia="Bosch Office Sans" w:hAnsi="Courier New" w:cs="Courier New"/>
                <w:iCs/>
                <w:szCs w:val="20"/>
                <w:lang w:val="en-US"/>
              </w:rPr>
              <w:t>DECL_FUNC_NORET_1PARAM</w:t>
            </w:r>
          </w:p>
          <w:p w14:paraId="3FC49341" w14:textId="77777777" w:rsidR="00EB6458" w:rsidRPr="00EB6458" w:rsidRDefault="0080487B" w:rsidP="00BC6181">
            <w:pPr>
              <w:rPr>
                <w:rFonts w:ascii="Courier New" w:eastAsia="Bosch Office Sans" w:hAnsi="Courier New" w:cs="Courier New"/>
                <w:iCs/>
                <w:szCs w:val="20"/>
                <w:lang w:val="en-US"/>
              </w:rPr>
            </w:pPr>
            <w:r>
              <w:rPr>
                <w:rFonts w:ascii="Courier New" w:eastAsia="Bosch Office Sans" w:hAnsi="Courier New" w:cs="Courier New"/>
                <w:iCs/>
                <w:szCs w:val="20"/>
                <w:lang w:val="en-US"/>
              </w:rPr>
              <w:t>RBTPSW_</w:t>
            </w:r>
            <w:r w:rsidR="00EB6458" w:rsidRPr="00EB6458">
              <w:rPr>
                <w:rFonts w:ascii="Courier New" w:eastAsia="Bosch Office Sans" w:hAnsi="Courier New" w:cs="Courier New"/>
                <w:iCs/>
                <w:szCs w:val="20"/>
                <w:lang w:val="en-US"/>
              </w:rPr>
              <w:t>DECL_FUNC_NORET_2PARAM</w:t>
            </w:r>
          </w:p>
          <w:p w14:paraId="7351F48F" w14:textId="77777777" w:rsidR="00EB6458" w:rsidRPr="00EB6458" w:rsidRDefault="0080487B" w:rsidP="00BC6181">
            <w:pPr>
              <w:rPr>
                <w:rFonts w:ascii="Courier New" w:eastAsia="Bosch Office Sans" w:hAnsi="Courier New" w:cs="Courier New"/>
                <w:iCs/>
                <w:szCs w:val="20"/>
                <w:lang w:val="en-US"/>
              </w:rPr>
            </w:pPr>
            <w:r>
              <w:rPr>
                <w:rFonts w:ascii="Courier New" w:eastAsia="Bosch Office Sans" w:hAnsi="Courier New" w:cs="Courier New"/>
                <w:iCs/>
                <w:szCs w:val="20"/>
                <w:lang w:val="en-US"/>
              </w:rPr>
              <w:t>RBTPSW_</w:t>
            </w:r>
            <w:r w:rsidR="00EB6458" w:rsidRPr="00EB6458">
              <w:rPr>
                <w:rFonts w:ascii="Courier New" w:eastAsia="Bosch Office Sans" w:hAnsi="Courier New" w:cs="Courier New"/>
                <w:iCs/>
                <w:szCs w:val="20"/>
                <w:lang w:val="en-US"/>
              </w:rPr>
              <w:t>DECL_FUNC_NORET_3PARAM</w:t>
            </w:r>
          </w:p>
          <w:p w14:paraId="2A200AE3" w14:textId="77777777" w:rsidR="00EB6458" w:rsidRPr="00EB6458" w:rsidRDefault="0080487B" w:rsidP="00BC6181">
            <w:pPr>
              <w:rPr>
                <w:rFonts w:ascii="Courier New" w:eastAsia="Bosch Office Sans" w:hAnsi="Courier New" w:cs="Courier New"/>
                <w:iCs/>
                <w:szCs w:val="20"/>
                <w:lang w:val="en-US"/>
              </w:rPr>
            </w:pPr>
            <w:r>
              <w:rPr>
                <w:rFonts w:ascii="Courier New" w:eastAsia="Bosch Office Sans" w:hAnsi="Courier New" w:cs="Courier New"/>
                <w:iCs/>
                <w:szCs w:val="20"/>
                <w:lang w:val="en-US"/>
              </w:rPr>
              <w:t>RBTPSW_</w:t>
            </w:r>
            <w:r w:rsidR="00EB6458" w:rsidRPr="00EB6458">
              <w:rPr>
                <w:rFonts w:ascii="Courier New" w:eastAsia="Bosch Office Sans" w:hAnsi="Courier New" w:cs="Courier New"/>
                <w:iCs/>
                <w:szCs w:val="20"/>
                <w:lang w:val="en-US"/>
              </w:rPr>
              <w:t>DECL_FUNC_NORET_4PARAM</w:t>
            </w:r>
          </w:p>
          <w:p w14:paraId="2A4E6089" w14:textId="77777777" w:rsidR="00EB6458" w:rsidRPr="00EB6458" w:rsidRDefault="0080487B" w:rsidP="00BC6181">
            <w:pPr>
              <w:rPr>
                <w:rFonts w:ascii="Courier New" w:eastAsia="Bosch Office Sans" w:hAnsi="Courier New" w:cs="Courier New"/>
                <w:iCs/>
                <w:szCs w:val="20"/>
                <w:lang w:val="en-US"/>
              </w:rPr>
            </w:pPr>
            <w:r>
              <w:rPr>
                <w:rFonts w:ascii="Courier New" w:eastAsia="Bosch Office Sans" w:hAnsi="Courier New" w:cs="Courier New"/>
                <w:iCs/>
                <w:szCs w:val="20"/>
                <w:lang w:val="en-US"/>
              </w:rPr>
              <w:t>RBTPSW_</w:t>
            </w:r>
            <w:r w:rsidR="00EB6458" w:rsidRPr="00EB6458">
              <w:rPr>
                <w:rFonts w:ascii="Courier New" w:eastAsia="Bosch Office Sans" w:hAnsi="Courier New" w:cs="Courier New"/>
                <w:iCs/>
                <w:szCs w:val="20"/>
                <w:lang w:val="en-US"/>
              </w:rPr>
              <w:t>DECL_FUNC_NORET_5PARAM</w:t>
            </w:r>
          </w:p>
          <w:p w14:paraId="1BDA38D8" w14:textId="570D584D" w:rsidR="00EB6458" w:rsidRDefault="0080487B" w:rsidP="00BC6181">
            <w:pPr>
              <w:rPr>
                <w:rFonts w:ascii="Courier New" w:eastAsia="Bosch Office Sans" w:hAnsi="Courier New" w:cs="Courier New"/>
                <w:iCs/>
                <w:szCs w:val="20"/>
                <w:lang w:val="en-US"/>
              </w:rPr>
            </w:pPr>
            <w:r>
              <w:rPr>
                <w:rFonts w:ascii="Courier New" w:eastAsia="Bosch Office Sans" w:hAnsi="Courier New" w:cs="Courier New"/>
                <w:iCs/>
                <w:szCs w:val="20"/>
                <w:lang w:val="en-US"/>
              </w:rPr>
              <w:t>RBTPSW_</w:t>
            </w:r>
            <w:r w:rsidR="00EB6458" w:rsidRPr="00EB6458">
              <w:rPr>
                <w:rFonts w:ascii="Courier New" w:eastAsia="Bosch Office Sans" w:hAnsi="Courier New" w:cs="Courier New"/>
                <w:iCs/>
                <w:szCs w:val="20"/>
                <w:lang w:val="en-US"/>
              </w:rPr>
              <w:t>DECL_FUNC_NORET_6PARAM</w:t>
            </w:r>
          </w:p>
          <w:p w14:paraId="3C436CB7" w14:textId="43789D12" w:rsidR="003F5BA1" w:rsidRPr="00EB6458" w:rsidRDefault="003F5BA1" w:rsidP="003F5BA1">
            <w:pPr>
              <w:rPr>
                <w:rFonts w:ascii="Courier New" w:eastAsia="Bosch Office Sans" w:hAnsi="Courier New" w:cs="Courier New"/>
                <w:iCs/>
                <w:szCs w:val="20"/>
                <w:lang w:val="en-US"/>
              </w:rPr>
            </w:pPr>
            <w:r>
              <w:rPr>
                <w:rFonts w:ascii="Courier New" w:eastAsia="Bosch Office Sans" w:hAnsi="Courier New" w:cs="Courier New"/>
                <w:iCs/>
                <w:szCs w:val="20"/>
                <w:lang w:val="en-US"/>
              </w:rPr>
              <w:t>RBTPSW_</w:t>
            </w:r>
            <w:r w:rsidRPr="00EB6458">
              <w:rPr>
                <w:rFonts w:ascii="Courier New" w:eastAsia="Bosch Office Sans" w:hAnsi="Courier New" w:cs="Courier New"/>
                <w:iCs/>
                <w:szCs w:val="20"/>
                <w:lang w:val="en-US"/>
              </w:rPr>
              <w:t>DECL_FUNC_NORET_</w:t>
            </w:r>
            <w:r>
              <w:rPr>
                <w:rFonts w:ascii="Courier New" w:eastAsia="Bosch Office Sans" w:hAnsi="Courier New" w:cs="Courier New"/>
                <w:iCs/>
                <w:szCs w:val="20"/>
                <w:lang w:val="en-US"/>
              </w:rPr>
              <w:t>7</w:t>
            </w:r>
            <w:r w:rsidRPr="00EB6458">
              <w:rPr>
                <w:rFonts w:ascii="Courier New" w:eastAsia="Bosch Office Sans" w:hAnsi="Courier New" w:cs="Courier New"/>
                <w:iCs/>
                <w:szCs w:val="20"/>
                <w:lang w:val="en-US"/>
              </w:rPr>
              <w:t>PARAM</w:t>
            </w:r>
          </w:p>
          <w:p w14:paraId="3796B7F4" w14:textId="38C7203B" w:rsidR="003F5BA1" w:rsidRPr="00EB6458" w:rsidRDefault="003F5BA1" w:rsidP="003F5BA1">
            <w:pPr>
              <w:rPr>
                <w:rFonts w:ascii="Courier New" w:eastAsia="Bosch Office Sans" w:hAnsi="Courier New" w:cs="Courier New"/>
                <w:iCs/>
                <w:szCs w:val="20"/>
                <w:lang w:val="en-US"/>
              </w:rPr>
            </w:pPr>
            <w:r>
              <w:rPr>
                <w:rFonts w:ascii="Courier New" w:eastAsia="Bosch Office Sans" w:hAnsi="Courier New" w:cs="Courier New"/>
                <w:iCs/>
                <w:szCs w:val="20"/>
                <w:lang w:val="en-US"/>
              </w:rPr>
              <w:lastRenderedPageBreak/>
              <w:t>RBTPSW_</w:t>
            </w:r>
            <w:r w:rsidRPr="00EB6458">
              <w:rPr>
                <w:rFonts w:ascii="Courier New" w:eastAsia="Bosch Office Sans" w:hAnsi="Courier New" w:cs="Courier New"/>
                <w:iCs/>
                <w:szCs w:val="20"/>
                <w:lang w:val="en-US"/>
              </w:rPr>
              <w:t>DECL_FUNC_NORET_</w:t>
            </w:r>
            <w:r>
              <w:rPr>
                <w:rFonts w:ascii="Courier New" w:eastAsia="Bosch Office Sans" w:hAnsi="Courier New" w:cs="Courier New"/>
                <w:iCs/>
                <w:szCs w:val="20"/>
                <w:lang w:val="en-US"/>
              </w:rPr>
              <w:t>8</w:t>
            </w:r>
            <w:r w:rsidRPr="00EB6458">
              <w:rPr>
                <w:rFonts w:ascii="Courier New" w:eastAsia="Bosch Office Sans" w:hAnsi="Courier New" w:cs="Courier New"/>
                <w:iCs/>
                <w:szCs w:val="20"/>
                <w:lang w:val="en-US"/>
              </w:rPr>
              <w:t>PARAM</w:t>
            </w:r>
          </w:p>
          <w:p w14:paraId="67022232" w14:textId="0EF84E5A" w:rsidR="003F5BA1" w:rsidRPr="00EB6458" w:rsidRDefault="003F5BA1" w:rsidP="003F5BA1">
            <w:pPr>
              <w:rPr>
                <w:rFonts w:ascii="Courier New" w:eastAsia="Bosch Office Sans" w:hAnsi="Courier New" w:cs="Courier New"/>
                <w:iCs/>
                <w:szCs w:val="20"/>
                <w:lang w:val="en-US"/>
              </w:rPr>
            </w:pPr>
            <w:r>
              <w:rPr>
                <w:rFonts w:ascii="Courier New" w:eastAsia="Bosch Office Sans" w:hAnsi="Courier New" w:cs="Courier New"/>
                <w:iCs/>
                <w:szCs w:val="20"/>
                <w:lang w:val="en-US"/>
              </w:rPr>
              <w:t>RBTPSW_</w:t>
            </w:r>
            <w:r w:rsidRPr="00EB6458">
              <w:rPr>
                <w:rFonts w:ascii="Courier New" w:eastAsia="Bosch Office Sans" w:hAnsi="Courier New" w:cs="Courier New"/>
                <w:iCs/>
                <w:szCs w:val="20"/>
                <w:lang w:val="en-US"/>
              </w:rPr>
              <w:t>DECL_FUNC_NORET_</w:t>
            </w:r>
            <w:r>
              <w:rPr>
                <w:rFonts w:ascii="Courier New" w:eastAsia="Bosch Office Sans" w:hAnsi="Courier New" w:cs="Courier New"/>
                <w:iCs/>
                <w:szCs w:val="20"/>
                <w:lang w:val="en-US"/>
              </w:rPr>
              <w:t>9</w:t>
            </w:r>
            <w:r w:rsidRPr="00EB6458">
              <w:rPr>
                <w:rFonts w:ascii="Courier New" w:eastAsia="Bosch Office Sans" w:hAnsi="Courier New" w:cs="Courier New"/>
                <w:iCs/>
                <w:szCs w:val="20"/>
                <w:lang w:val="en-US"/>
              </w:rPr>
              <w:t>PARAM</w:t>
            </w:r>
          </w:p>
          <w:p w14:paraId="3601773D" w14:textId="77777777" w:rsidR="003F5BA1" w:rsidRPr="00EB6458" w:rsidRDefault="003F5BA1" w:rsidP="00BC6181">
            <w:pPr>
              <w:rPr>
                <w:rFonts w:ascii="Courier New" w:eastAsia="Bosch Office Sans" w:hAnsi="Courier New" w:cs="Courier New"/>
                <w:iCs/>
                <w:szCs w:val="20"/>
                <w:lang w:val="en-US"/>
              </w:rPr>
            </w:pPr>
          </w:p>
          <w:p w14:paraId="1DC37E7A" w14:textId="77777777" w:rsidR="00EB6458" w:rsidRPr="00EB6458" w:rsidRDefault="0080487B" w:rsidP="00BC6181">
            <w:pPr>
              <w:rPr>
                <w:rFonts w:ascii="Courier New" w:eastAsia="Bosch Office Sans" w:hAnsi="Courier New" w:cs="Courier New"/>
                <w:iCs/>
                <w:szCs w:val="20"/>
                <w:lang w:val="en-US"/>
              </w:rPr>
            </w:pPr>
            <w:r>
              <w:rPr>
                <w:rFonts w:ascii="Courier New" w:eastAsia="Bosch Office Sans" w:hAnsi="Courier New" w:cs="Courier New"/>
                <w:iCs/>
                <w:szCs w:val="20"/>
                <w:lang w:val="en-US"/>
              </w:rPr>
              <w:t>RBTPSW_</w:t>
            </w:r>
            <w:r w:rsidR="00EB6458" w:rsidRPr="00EB6458">
              <w:rPr>
                <w:rFonts w:ascii="Courier New" w:eastAsia="Bosch Office Sans" w:hAnsi="Courier New" w:cs="Courier New"/>
                <w:iCs/>
                <w:szCs w:val="20"/>
                <w:lang w:val="en-US"/>
              </w:rPr>
              <w:t>DECL_FUNC_RET_0PARAM</w:t>
            </w:r>
          </w:p>
          <w:p w14:paraId="6FD7D726" w14:textId="77777777" w:rsidR="00EB6458" w:rsidRPr="00EB6458" w:rsidRDefault="0080487B" w:rsidP="00BC6181">
            <w:pPr>
              <w:rPr>
                <w:rFonts w:ascii="Courier New" w:eastAsia="Bosch Office Sans" w:hAnsi="Courier New" w:cs="Courier New"/>
                <w:iCs/>
                <w:szCs w:val="20"/>
                <w:lang w:val="en-US"/>
              </w:rPr>
            </w:pPr>
            <w:r>
              <w:rPr>
                <w:rFonts w:ascii="Courier New" w:eastAsia="Bosch Office Sans" w:hAnsi="Courier New" w:cs="Courier New"/>
                <w:iCs/>
                <w:szCs w:val="20"/>
                <w:lang w:val="en-US"/>
              </w:rPr>
              <w:t>RBTPSW_</w:t>
            </w:r>
            <w:r w:rsidR="00EB6458" w:rsidRPr="00EB6458">
              <w:rPr>
                <w:rFonts w:ascii="Courier New" w:eastAsia="Bosch Office Sans" w:hAnsi="Courier New" w:cs="Courier New"/>
                <w:iCs/>
                <w:szCs w:val="20"/>
                <w:lang w:val="en-US"/>
              </w:rPr>
              <w:t>DECL_FUNC_RET_1PARAM</w:t>
            </w:r>
          </w:p>
          <w:p w14:paraId="4665BBEC" w14:textId="77777777" w:rsidR="00EB6458" w:rsidRPr="00EB6458" w:rsidRDefault="0080487B" w:rsidP="00BC6181">
            <w:pPr>
              <w:rPr>
                <w:rFonts w:ascii="Courier New" w:eastAsia="Bosch Office Sans" w:hAnsi="Courier New" w:cs="Courier New"/>
                <w:iCs/>
                <w:szCs w:val="20"/>
                <w:lang w:val="en-US"/>
              </w:rPr>
            </w:pPr>
            <w:r>
              <w:rPr>
                <w:rFonts w:ascii="Courier New" w:eastAsia="Bosch Office Sans" w:hAnsi="Courier New" w:cs="Courier New"/>
                <w:iCs/>
                <w:szCs w:val="20"/>
                <w:lang w:val="en-US"/>
              </w:rPr>
              <w:t>RBTPSW_</w:t>
            </w:r>
            <w:r w:rsidR="00EB6458" w:rsidRPr="00EB6458">
              <w:rPr>
                <w:rFonts w:ascii="Courier New" w:eastAsia="Bosch Office Sans" w:hAnsi="Courier New" w:cs="Courier New"/>
                <w:iCs/>
                <w:szCs w:val="20"/>
                <w:lang w:val="en-US"/>
              </w:rPr>
              <w:t>DECL_FUNC_RET_2PARAM</w:t>
            </w:r>
          </w:p>
          <w:p w14:paraId="47E734F6" w14:textId="77777777" w:rsidR="00EB6458" w:rsidRPr="00EB6458" w:rsidRDefault="0080487B" w:rsidP="00BC6181">
            <w:pPr>
              <w:rPr>
                <w:rFonts w:ascii="Courier New" w:eastAsia="Bosch Office Sans" w:hAnsi="Courier New" w:cs="Courier New"/>
                <w:iCs/>
                <w:szCs w:val="20"/>
                <w:lang w:val="en-US"/>
              </w:rPr>
            </w:pPr>
            <w:r>
              <w:rPr>
                <w:rFonts w:ascii="Courier New" w:eastAsia="Bosch Office Sans" w:hAnsi="Courier New" w:cs="Courier New"/>
                <w:iCs/>
                <w:szCs w:val="20"/>
                <w:lang w:val="en-US"/>
              </w:rPr>
              <w:t>RBTPSW_</w:t>
            </w:r>
            <w:r w:rsidR="00EB6458" w:rsidRPr="00EB6458">
              <w:rPr>
                <w:rFonts w:ascii="Courier New" w:eastAsia="Bosch Office Sans" w:hAnsi="Courier New" w:cs="Courier New"/>
                <w:iCs/>
                <w:szCs w:val="20"/>
                <w:lang w:val="en-US"/>
              </w:rPr>
              <w:t>DECL_FUNC_RET_3PARAM</w:t>
            </w:r>
          </w:p>
          <w:p w14:paraId="0BE78E3F" w14:textId="77777777" w:rsidR="00EB6458" w:rsidRPr="00EB6458" w:rsidRDefault="0080487B" w:rsidP="00BC6181">
            <w:pPr>
              <w:rPr>
                <w:rFonts w:ascii="Courier New" w:eastAsia="Bosch Office Sans" w:hAnsi="Courier New" w:cs="Courier New"/>
                <w:iCs/>
                <w:szCs w:val="20"/>
                <w:lang w:val="en-US"/>
              </w:rPr>
            </w:pPr>
            <w:r>
              <w:rPr>
                <w:rFonts w:ascii="Courier New" w:eastAsia="Bosch Office Sans" w:hAnsi="Courier New" w:cs="Courier New"/>
                <w:iCs/>
                <w:szCs w:val="20"/>
                <w:lang w:val="en-US"/>
              </w:rPr>
              <w:t>RBTPSW_</w:t>
            </w:r>
            <w:r w:rsidR="00EB6458" w:rsidRPr="00EB6458">
              <w:rPr>
                <w:rFonts w:ascii="Courier New" w:eastAsia="Bosch Office Sans" w:hAnsi="Courier New" w:cs="Courier New"/>
                <w:iCs/>
                <w:szCs w:val="20"/>
                <w:lang w:val="en-US"/>
              </w:rPr>
              <w:t>DECL_FUNC_RET_4PARAM</w:t>
            </w:r>
          </w:p>
          <w:p w14:paraId="4D48C84C" w14:textId="77777777" w:rsidR="00EB6458" w:rsidRPr="00EB6458" w:rsidRDefault="0080487B" w:rsidP="00BC6181">
            <w:pPr>
              <w:rPr>
                <w:rFonts w:ascii="Courier New" w:eastAsia="Bosch Office Sans" w:hAnsi="Courier New" w:cs="Courier New"/>
                <w:iCs/>
                <w:szCs w:val="20"/>
                <w:lang w:val="en-US"/>
              </w:rPr>
            </w:pPr>
            <w:r>
              <w:rPr>
                <w:rFonts w:ascii="Courier New" w:eastAsia="Bosch Office Sans" w:hAnsi="Courier New" w:cs="Courier New"/>
                <w:iCs/>
                <w:szCs w:val="20"/>
                <w:lang w:val="en-US"/>
              </w:rPr>
              <w:t>RBTPSW_</w:t>
            </w:r>
            <w:r w:rsidR="00EB6458" w:rsidRPr="00EB6458">
              <w:rPr>
                <w:rFonts w:ascii="Courier New" w:eastAsia="Bosch Office Sans" w:hAnsi="Courier New" w:cs="Courier New"/>
                <w:iCs/>
                <w:szCs w:val="20"/>
                <w:lang w:val="en-US"/>
              </w:rPr>
              <w:t>DECL_FUNC_RET_5PARAM</w:t>
            </w:r>
          </w:p>
          <w:p w14:paraId="17105D9D" w14:textId="6A2598BE" w:rsidR="003F5BA1" w:rsidRPr="00EB6458" w:rsidRDefault="0080487B" w:rsidP="003F5BA1">
            <w:pPr>
              <w:rPr>
                <w:rFonts w:ascii="Courier New" w:eastAsia="Bosch Office Sans" w:hAnsi="Courier New" w:cs="Courier New"/>
                <w:iCs/>
                <w:szCs w:val="20"/>
                <w:lang w:val="en-US"/>
              </w:rPr>
            </w:pPr>
            <w:r>
              <w:rPr>
                <w:rFonts w:ascii="Courier New" w:eastAsia="Bosch Office Sans" w:hAnsi="Courier New" w:cs="Courier New"/>
                <w:iCs/>
                <w:szCs w:val="20"/>
                <w:lang w:val="en-US"/>
              </w:rPr>
              <w:t>RBTPSW_</w:t>
            </w:r>
            <w:r w:rsidR="00EB6458" w:rsidRPr="00EB6458">
              <w:rPr>
                <w:rFonts w:ascii="Courier New" w:eastAsia="Bosch Office Sans" w:hAnsi="Courier New" w:cs="Courier New"/>
                <w:iCs/>
                <w:szCs w:val="20"/>
                <w:lang w:val="en-US"/>
              </w:rPr>
              <w:t>DECL_FUNC_RET_6PARAM</w:t>
            </w:r>
            <w:r w:rsidR="003F5BA1" w:rsidRPr="00EB6458">
              <w:rPr>
                <w:rFonts w:ascii="Courier New" w:eastAsia="Bosch Office Sans" w:hAnsi="Courier New" w:cs="Courier New"/>
                <w:iCs/>
                <w:szCs w:val="20"/>
                <w:lang w:val="en-US"/>
              </w:rPr>
              <w:t xml:space="preserve"> </w:t>
            </w:r>
          </w:p>
          <w:p w14:paraId="1509AB68" w14:textId="4CDCEE5F" w:rsidR="003F5BA1" w:rsidRPr="00EB6458" w:rsidRDefault="003F5BA1" w:rsidP="003F5BA1">
            <w:pPr>
              <w:rPr>
                <w:rFonts w:ascii="Courier New" w:eastAsia="Bosch Office Sans" w:hAnsi="Courier New" w:cs="Courier New"/>
                <w:iCs/>
                <w:szCs w:val="20"/>
                <w:lang w:val="en-US"/>
              </w:rPr>
            </w:pPr>
            <w:r>
              <w:rPr>
                <w:rFonts w:ascii="Courier New" w:eastAsia="Bosch Office Sans" w:hAnsi="Courier New" w:cs="Courier New"/>
                <w:iCs/>
                <w:szCs w:val="20"/>
                <w:lang w:val="en-US"/>
              </w:rPr>
              <w:t>RBTPSW_</w:t>
            </w:r>
            <w:r w:rsidRPr="00EB6458">
              <w:rPr>
                <w:rFonts w:ascii="Courier New" w:eastAsia="Bosch Office Sans" w:hAnsi="Courier New" w:cs="Courier New"/>
                <w:iCs/>
                <w:szCs w:val="20"/>
                <w:lang w:val="en-US"/>
              </w:rPr>
              <w:t>DECL_FUNC_RET_</w:t>
            </w:r>
            <w:r>
              <w:rPr>
                <w:rFonts w:ascii="Courier New" w:eastAsia="Bosch Office Sans" w:hAnsi="Courier New" w:cs="Courier New"/>
                <w:iCs/>
                <w:szCs w:val="20"/>
                <w:lang w:val="en-US"/>
              </w:rPr>
              <w:t>7</w:t>
            </w:r>
            <w:r w:rsidRPr="00EB6458">
              <w:rPr>
                <w:rFonts w:ascii="Courier New" w:eastAsia="Bosch Office Sans" w:hAnsi="Courier New" w:cs="Courier New"/>
                <w:iCs/>
                <w:szCs w:val="20"/>
                <w:lang w:val="en-US"/>
              </w:rPr>
              <w:t xml:space="preserve">PARAM </w:t>
            </w:r>
          </w:p>
          <w:p w14:paraId="504E870B" w14:textId="53DD25B4" w:rsidR="003F5BA1" w:rsidRPr="00EB6458" w:rsidRDefault="003F5BA1" w:rsidP="003F5BA1">
            <w:pPr>
              <w:rPr>
                <w:rFonts w:ascii="Courier New" w:eastAsia="Bosch Office Sans" w:hAnsi="Courier New" w:cs="Courier New"/>
                <w:iCs/>
                <w:szCs w:val="20"/>
                <w:lang w:val="en-US"/>
              </w:rPr>
            </w:pPr>
            <w:r>
              <w:rPr>
                <w:rFonts w:ascii="Courier New" w:eastAsia="Bosch Office Sans" w:hAnsi="Courier New" w:cs="Courier New"/>
                <w:iCs/>
                <w:szCs w:val="20"/>
                <w:lang w:val="en-US"/>
              </w:rPr>
              <w:t>RBTPSW_DECL_FUNC_RET_8</w:t>
            </w:r>
            <w:r w:rsidRPr="00EB6458">
              <w:rPr>
                <w:rFonts w:ascii="Courier New" w:eastAsia="Bosch Office Sans" w:hAnsi="Courier New" w:cs="Courier New"/>
                <w:iCs/>
                <w:szCs w:val="20"/>
                <w:lang w:val="en-US"/>
              </w:rPr>
              <w:t xml:space="preserve">PARAM </w:t>
            </w:r>
          </w:p>
          <w:p w14:paraId="7C38FB66" w14:textId="0E69DA4A" w:rsidR="00EB6458" w:rsidRPr="00EB6458" w:rsidRDefault="003F5BA1" w:rsidP="003F5BA1">
            <w:pPr>
              <w:rPr>
                <w:rFonts w:eastAsia="Bosch Office Sans"/>
                <w:iCs/>
                <w:lang w:val="en-US"/>
              </w:rPr>
            </w:pPr>
            <w:r>
              <w:rPr>
                <w:rFonts w:ascii="Courier New" w:eastAsia="Bosch Office Sans" w:hAnsi="Courier New" w:cs="Courier New"/>
                <w:iCs/>
                <w:szCs w:val="20"/>
                <w:lang w:val="en-US"/>
              </w:rPr>
              <w:t>RBTPSW_DECL_FUNC_RET_9</w:t>
            </w:r>
            <w:r w:rsidRPr="00EB6458">
              <w:rPr>
                <w:rFonts w:ascii="Courier New" w:eastAsia="Bosch Office Sans" w:hAnsi="Courier New" w:cs="Courier New"/>
                <w:iCs/>
                <w:szCs w:val="20"/>
                <w:lang w:val="en-US"/>
              </w:rPr>
              <w:t>PARAM</w:t>
            </w:r>
          </w:p>
        </w:tc>
        <w:tc>
          <w:tcPr>
            <w:tcW w:w="3456" w:type="dxa"/>
          </w:tcPr>
          <w:p w14:paraId="3111788F" w14:textId="77777777" w:rsidR="00EB6458" w:rsidRPr="00EB6458" w:rsidRDefault="0080487B" w:rsidP="00BC6181">
            <w:pPr>
              <w:rPr>
                <w:rFonts w:ascii="Courier New" w:eastAsia="Bosch Office Sans" w:hAnsi="Courier New" w:cs="Courier New"/>
                <w:iCs/>
                <w:szCs w:val="20"/>
                <w:lang w:val="en-US"/>
              </w:rPr>
            </w:pPr>
            <w:r>
              <w:rPr>
                <w:rFonts w:ascii="Courier New" w:eastAsia="Bosch Office Sans" w:hAnsi="Courier New" w:cs="Courier New"/>
                <w:iCs/>
                <w:szCs w:val="20"/>
                <w:lang w:val="en-US"/>
              </w:rPr>
              <w:lastRenderedPageBreak/>
              <w:t>RBTPSW_</w:t>
            </w:r>
            <w:r w:rsidR="00EB6458" w:rsidRPr="00EB6458">
              <w:rPr>
                <w:rFonts w:ascii="Courier New" w:eastAsia="Bosch Office Sans" w:hAnsi="Courier New" w:cs="Courier New"/>
                <w:iCs/>
                <w:szCs w:val="20"/>
                <w:lang w:val="en-US"/>
              </w:rPr>
              <w:t>DEF_FUNC_NORET_0PARAM</w:t>
            </w:r>
          </w:p>
          <w:p w14:paraId="064ACD36" w14:textId="77777777" w:rsidR="00EB6458" w:rsidRPr="00EB6458" w:rsidRDefault="0080487B" w:rsidP="00BC6181">
            <w:pPr>
              <w:rPr>
                <w:rFonts w:ascii="Courier New" w:eastAsia="Bosch Office Sans" w:hAnsi="Courier New" w:cs="Courier New"/>
                <w:iCs/>
                <w:szCs w:val="20"/>
                <w:lang w:val="en-US"/>
              </w:rPr>
            </w:pPr>
            <w:r>
              <w:rPr>
                <w:rFonts w:ascii="Courier New" w:eastAsia="Bosch Office Sans" w:hAnsi="Courier New" w:cs="Courier New"/>
                <w:iCs/>
                <w:szCs w:val="20"/>
                <w:lang w:val="en-US"/>
              </w:rPr>
              <w:t>RBTPSW_</w:t>
            </w:r>
            <w:r w:rsidR="00EB6458" w:rsidRPr="00EB6458">
              <w:rPr>
                <w:rFonts w:ascii="Courier New" w:eastAsia="Bosch Office Sans" w:hAnsi="Courier New" w:cs="Courier New"/>
                <w:iCs/>
                <w:szCs w:val="20"/>
                <w:lang w:val="en-US"/>
              </w:rPr>
              <w:t>DEF_FUNC_NORET_1PARAM</w:t>
            </w:r>
          </w:p>
          <w:p w14:paraId="7EAF3A20" w14:textId="77777777" w:rsidR="00EB6458" w:rsidRPr="00EB6458" w:rsidRDefault="0080487B" w:rsidP="00BC6181">
            <w:pPr>
              <w:rPr>
                <w:rFonts w:ascii="Courier New" w:eastAsia="Bosch Office Sans" w:hAnsi="Courier New" w:cs="Courier New"/>
                <w:iCs/>
                <w:szCs w:val="20"/>
                <w:lang w:val="en-US"/>
              </w:rPr>
            </w:pPr>
            <w:r>
              <w:rPr>
                <w:rFonts w:ascii="Courier New" w:eastAsia="Bosch Office Sans" w:hAnsi="Courier New" w:cs="Courier New"/>
                <w:iCs/>
                <w:szCs w:val="20"/>
                <w:lang w:val="en-US"/>
              </w:rPr>
              <w:t>RBTPSW_</w:t>
            </w:r>
            <w:r w:rsidR="00EB6458" w:rsidRPr="00EB6458">
              <w:rPr>
                <w:rFonts w:ascii="Courier New" w:eastAsia="Bosch Office Sans" w:hAnsi="Courier New" w:cs="Courier New"/>
                <w:iCs/>
                <w:szCs w:val="20"/>
                <w:lang w:val="en-US"/>
              </w:rPr>
              <w:t>DEF_FUNC_NORET_2PARAM</w:t>
            </w:r>
          </w:p>
          <w:p w14:paraId="2355CF98" w14:textId="77777777" w:rsidR="00EB6458" w:rsidRPr="00EB6458" w:rsidRDefault="0080487B" w:rsidP="00BC6181">
            <w:pPr>
              <w:rPr>
                <w:rFonts w:ascii="Courier New" w:eastAsia="Bosch Office Sans" w:hAnsi="Courier New" w:cs="Courier New"/>
                <w:iCs/>
                <w:szCs w:val="20"/>
                <w:lang w:val="en-US"/>
              </w:rPr>
            </w:pPr>
            <w:r>
              <w:rPr>
                <w:rFonts w:ascii="Courier New" w:eastAsia="Bosch Office Sans" w:hAnsi="Courier New" w:cs="Courier New"/>
                <w:iCs/>
                <w:szCs w:val="20"/>
                <w:lang w:val="en-US"/>
              </w:rPr>
              <w:t>RBTPSW_</w:t>
            </w:r>
            <w:r w:rsidR="00EB6458" w:rsidRPr="00EB6458">
              <w:rPr>
                <w:rFonts w:ascii="Courier New" w:eastAsia="Bosch Office Sans" w:hAnsi="Courier New" w:cs="Courier New"/>
                <w:iCs/>
                <w:szCs w:val="20"/>
                <w:lang w:val="en-US"/>
              </w:rPr>
              <w:t>DEF_FUNC_NORET_3PARAM</w:t>
            </w:r>
          </w:p>
          <w:p w14:paraId="2E09B856" w14:textId="77777777" w:rsidR="00EB6458" w:rsidRPr="00EB6458" w:rsidRDefault="0080487B" w:rsidP="00BC6181">
            <w:pPr>
              <w:rPr>
                <w:rFonts w:ascii="Courier New" w:eastAsia="Bosch Office Sans" w:hAnsi="Courier New" w:cs="Courier New"/>
                <w:iCs/>
                <w:szCs w:val="20"/>
                <w:lang w:val="en-US"/>
              </w:rPr>
            </w:pPr>
            <w:r>
              <w:rPr>
                <w:rFonts w:ascii="Courier New" w:eastAsia="Bosch Office Sans" w:hAnsi="Courier New" w:cs="Courier New"/>
                <w:iCs/>
                <w:szCs w:val="20"/>
                <w:lang w:val="en-US"/>
              </w:rPr>
              <w:t>RBTPSW_</w:t>
            </w:r>
            <w:r w:rsidR="00EB6458" w:rsidRPr="00EB6458">
              <w:rPr>
                <w:rFonts w:ascii="Courier New" w:eastAsia="Bosch Office Sans" w:hAnsi="Courier New" w:cs="Courier New"/>
                <w:iCs/>
                <w:szCs w:val="20"/>
                <w:lang w:val="en-US"/>
              </w:rPr>
              <w:t>DEF_FUNC_NORET_4PARAM</w:t>
            </w:r>
          </w:p>
          <w:p w14:paraId="45F184F9" w14:textId="77777777" w:rsidR="00EB6458" w:rsidRPr="00EB6458" w:rsidRDefault="0080487B" w:rsidP="00BC6181">
            <w:pPr>
              <w:rPr>
                <w:rFonts w:ascii="Courier New" w:eastAsia="Bosch Office Sans" w:hAnsi="Courier New" w:cs="Courier New"/>
                <w:iCs/>
                <w:szCs w:val="20"/>
                <w:lang w:val="en-US"/>
              </w:rPr>
            </w:pPr>
            <w:r>
              <w:rPr>
                <w:rFonts w:ascii="Courier New" w:eastAsia="Bosch Office Sans" w:hAnsi="Courier New" w:cs="Courier New"/>
                <w:iCs/>
                <w:szCs w:val="20"/>
                <w:lang w:val="en-US"/>
              </w:rPr>
              <w:t>RBTPSW_</w:t>
            </w:r>
            <w:r w:rsidR="00EB6458" w:rsidRPr="00EB6458">
              <w:rPr>
                <w:rFonts w:ascii="Courier New" w:eastAsia="Bosch Office Sans" w:hAnsi="Courier New" w:cs="Courier New"/>
                <w:iCs/>
                <w:szCs w:val="20"/>
                <w:lang w:val="en-US"/>
              </w:rPr>
              <w:t>DEF_FUNC_NORET_5PARAM</w:t>
            </w:r>
          </w:p>
          <w:p w14:paraId="390FF9CD" w14:textId="5C7E8BE7" w:rsidR="003F5BA1" w:rsidRPr="00EB6458" w:rsidRDefault="0080487B" w:rsidP="003F5BA1">
            <w:pPr>
              <w:rPr>
                <w:rFonts w:ascii="Courier New" w:eastAsia="Bosch Office Sans" w:hAnsi="Courier New" w:cs="Courier New"/>
                <w:iCs/>
                <w:szCs w:val="20"/>
                <w:lang w:val="en-US"/>
              </w:rPr>
            </w:pPr>
            <w:r>
              <w:rPr>
                <w:rFonts w:ascii="Courier New" w:eastAsia="Bosch Office Sans" w:hAnsi="Courier New" w:cs="Courier New"/>
                <w:iCs/>
                <w:szCs w:val="20"/>
                <w:lang w:val="en-US"/>
              </w:rPr>
              <w:t>RBTPSW_</w:t>
            </w:r>
            <w:r w:rsidR="00EB6458" w:rsidRPr="00EB6458">
              <w:rPr>
                <w:rFonts w:ascii="Courier New" w:eastAsia="Bosch Office Sans" w:hAnsi="Courier New" w:cs="Courier New"/>
                <w:iCs/>
                <w:szCs w:val="20"/>
                <w:lang w:val="en-US"/>
              </w:rPr>
              <w:t>DEF_FUNC_NORET_6PARAM</w:t>
            </w:r>
            <w:r w:rsidR="003F5BA1">
              <w:rPr>
                <w:rFonts w:ascii="Courier New" w:eastAsia="Bosch Office Sans" w:hAnsi="Courier New" w:cs="Courier New"/>
                <w:iCs/>
                <w:szCs w:val="20"/>
                <w:lang w:val="en-US"/>
              </w:rPr>
              <w:t xml:space="preserve"> RBTPSW_DEF_FUNC_NORET_7</w:t>
            </w:r>
            <w:r w:rsidR="003F5BA1" w:rsidRPr="00EB6458">
              <w:rPr>
                <w:rFonts w:ascii="Courier New" w:eastAsia="Bosch Office Sans" w:hAnsi="Courier New" w:cs="Courier New"/>
                <w:iCs/>
                <w:szCs w:val="20"/>
                <w:lang w:val="en-US"/>
              </w:rPr>
              <w:t>PARAM</w:t>
            </w:r>
          </w:p>
          <w:p w14:paraId="1BFF3809" w14:textId="737DDD5B" w:rsidR="003F5BA1" w:rsidRPr="00EB6458" w:rsidRDefault="003F5BA1" w:rsidP="003F5BA1">
            <w:pPr>
              <w:rPr>
                <w:rFonts w:ascii="Courier New" w:eastAsia="Bosch Office Sans" w:hAnsi="Courier New" w:cs="Courier New"/>
                <w:iCs/>
                <w:szCs w:val="20"/>
                <w:lang w:val="en-US"/>
              </w:rPr>
            </w:pPr>
            <w:r>
              <w:rPr>
                <w:rFonts w:ascii="Courier New" w:eastAsia="Bosch Office Sans" w:hAnsi="Courier New" w:cs="Courier New"/>
                <w:iCs/>
                <w:szCs w:val="20"/>
                <w:lang w:val="en-US"/>
              </w:rPr>
              <w:lastRenderedPageBreak/>
              <w:t>RBTPSW_DEF_FUNC_NORET_8</w:t>
            </w:r>
            <w:r w:rsidRPr="00EB6458">
              <w:rPr>
                <w:rFonts w:ascii="Courier New" w:eastAsia="Bosch Office Sans" w:hAnsi="Courier New" w:cs="Courier New"/>
                <w:iCs/>
                <w:szCs w:val="20"/>
                <w:lang w:val="en-US"/>
              </w:rPr>
              <w:t>PARAM</w:t>
            </w:r>
          </w:p>
          <w:p w14:paraId="608F8BDA" w14:textId="2D499ADE" w:rsidR="003F5BA1" w:rsidRPr="00EB6458" w:rsidRDefault="003F5BA1" w:rsidP="003F5BA1">
            <w:pPr>
              <w:rPr>
                <w:rFonts w:ascii="Courier New" w:eastAsia="Bosch Office Sans" w:hAnsi="Courier New" w:cs="Courier New"/>
                <w:iCs/>
                <w:szCs w:val="20"/>
                <w:lang w:val="en-US"/>
              </w:rPr>
            </w:pPr>
            <w:r>
              <w:rPr>
                <w:rFonts w:ascii="Courier New" w:eastAsia="Bosch Office Sans" w:hAnsi="Courier New" w:cs="Courier New"/>
                <w:iCs/>
                <w:szCs w:val="20"/>
                <w:lang w:val="en-US"/>
              </w:rPr>
              <w:t>RBTPSW_DEF_FUNC_NORET_9</w:t>
            </w:r>
            <w:r w:rsidRPr="00EB6458">
              <w:rPr>
                <w:rFonts w:ascii="Courier New" w:eastAsia="Bosch Office Sans" w:hAnsi="Courier New" w:cs="Courier New"/>
                <w:iCs/>
                <w:szCs w:val="20"/>
                <w:lang w:val="en-US"/>
              </w:rPr>
              <w:t>PARAM</w:t>
            </w:r>
          </w:p>
          <w:p w14:paraId="5D87141B" w14:textId="77777777" w:rsidR="00EB6458" w:rsidRPr="00EB6458" w:rsidRDefault="00EB6458" w:rsidP="00BC6181">
            <w:pPr>
              <w:rPr>
                <w:rFonts w:ascii="Courier New" w:eastAsia="Bosch Office Sans" w:hAnsi="Courier New" w:cs="Courier New"/>
                <w:iCs/>
                <w:szCs w:val="20"/>
                <w:lang w:val="en-US"/>
              </w:rPr>
            </w:pPr>
          </w:p>
          <w:p w14:paraId="221B2CDF" w14:textId="77777777" w:rsidR="00EB6458" w:rsidRPr="00EB6458" w:rsidRDefault="0080487B" w:rsidP="00BC6181">
            <w:pPr>
              <w:rPr>
                <w:rFonts w:ascii="Courier New" w:eastAsia="Bosch Office Sans" w:hAnsi="Courier New" w:cs="Courier New"/>
                <w:iCs/>
                <w:szCs w:val="20"/>
                <w:lang w:val="en-US"/>
              </w:rPr>
            </w:pPr>
            <w:r>
              <w:rPr>
                <w:rFonts w:ascii="Courier New" w:eastAsia="Bosch Office Sans" w:hAnsi="Courier New" w:cs="Courier New"/>
                <w:iCs/>
                <w:szCs w:val="20"/>
                <w:lang w:val="en-US"/>
              </w:rPr>
              <w:t>RBTPSW_</w:t>
            </w:r>
            <w:r w:rsidR="00EB6458" w:rsidRPr="00EB6458">
              <w:rPr>
                <w:rFonts w:ascii="Courier New" w:eastAsia="Bosch Office Sans" w:hAnsi="Courier New" w:cs="Courier New"/>
                <w:iCs/>
                <w:szCs w:val="20"/>
                <w:lang w:val="en-US"/>
              </w:rPr>
              <w:t>DEF_FUNC_RET_0PARAM</w:t>
            </w:r>
          </w:p>
          <w:p w14:paraId="0795316B" w14:textId="77777777" w:rsidR="00EB6458" w:rsidRPr="00EB6458" w:rsidRDefault="0080487B" w:rsidP="00BC6181">
            <w:pPr>
              <w:rPr>
                <w:rFonts w:ascii="Courier New" w:eastAsia="Bosch Office Sans" w:hAnsi="Courier New" w:cs="Courier New"/>
                <w:iCs/>
                <w:szCs w:val="20"/>
                <w:lang w:val="en-US"/>
              </w:rPr>
            </w:pPr>
            <w:r>
              <w:rPr>
                <w:rFonts w:ascii="Courier New" w:eastAsia="Bosch Office Sans" w:hAnsi="Courier New" w:cs="Courier New"/>
                <w:iCs/>
                <w:szCs w:val="20"/>
                <w:lang w:val="en-US"/>
              </w:rPr>
              <w:t>RBTPSW_</w:t>
            </w:r>
            <w:r w:rsidR="00EB6458" w:rsidRPr="00EB6458">
              <w:rPr>
                <w:rFonts w:ascii="Courier New" w:eastAsia="Bosch Office Sans" w:hAnsi="Courier New" w:cs="Courier New"/>
                <w:iCs/>
                <w:szCs w:val="20"/>
                <w:lang w:val="en-US"/>
              </w:rPr>
              <w:t>DEF_FUNC_RET_1PARAM</w:t>
            </w:r>
          </w:p>
          <w:p w14:paraId="01959783" w14:textId="77777777" w:rsidR="00EB6458" w:rsidRPr="00EB6458" w:rsidRDefault="0080487B" w:rsidP="00BC6181">
            <w:pPr>
              <w:rPr>
                <w:rFonts w:ascii="Courier New" w:eastAsia="Bosch Office Sans" w:hAnsi="Courier New" w:cs="Courier New"/>
                <w:iCs/>
                <w:szCs w:val="20"/>
                <w:lang w:val="en-US"/>
              </w:rPr>
            </w:pPr>
            <w:r>
              <w:rPr>
                <w:rFonts w:ascii="Courier New" w:eastAsia="Bosch Office Sans" w:hAnsi="Courier New" w:cs="Courier New"/>
                <w:iCs/>
                <w:szCs w:val="20"/>
                <w:lang w:val="en-US"/>
              </w:rPr>
              <w:t>RBTPSW_</w:t>
            </w:r>
            <w:r w:rsidR="00EB6458" w:rsidRPr="00EB6458">
              <w:rPr>
                <w:rFonts w:ascii="Courier New" w:eastAsia="Bosch Office Sans" w:hAnsi="Courier New" w:cs="Courier New"/>
                <w:iCs/>
                <w:szCs w:val="20"/>
                <w:lang w:val="en-US"/>
              </w:rPr>
              <w:t>DEF_FUNC_RET_2PARAM</w:t>
            </w:r>
          </w:p>
          <w:p w14:paraId="62E2348F" w14:textId="77777777" w:rsidR="00EB6458" w:rsidRPr="00EB6458" w:rsidRDefault="0080487B" w:rsidP="00BC6181">
            <w:pPr>
              <w:rPr>
                <w:rFonts w:ascii="Courier New" w:eastAsia="Bosch Office Sans" w:hAnsi="Courier New" w:cs="Courier New"/>
                <w:iCs/>
                <w:szCs w:val="20"/>
                <w:lang w:val="en-US"/>
              </w:rPr>
            </w:pPr>
            <w:r>
              <w:rPr>
                <w:rFonts w:ascii="Courier New" w:eastAsia="Bosch Office Sans" w:hAnsi="Courier New" w:cs="Courier New"/>
                <w:iCs/>
                <w:szCs w:val="20"/>
                <w:lang w:val="en-US"/>
              </w:rPr>
              <w:t>RBTPSW_</w:t>
            </w:r>
            <w:r w:rsidR="00EB6458" w:rsidRPr="00EB6458">
              <w:rPr>
                <w:rFonts w:ascii="Courier New" w:eastAsia="Bosch Office Sans" w:hAnsi="Courier New" w:cs="Courier New"/>
                <w:iCs/>
                <w:szCs w:val="20"/>
                <w:lang w:val="en-US"/>
              </w:rPr>
              <w:t>DEF_FUNC_RET_3PARAM</w:t>
            </w:r>
          </w:p>
          <w:p w14:paraId="1B074618" w14:textId="77777777" w:rsidR="00EB6458" w:rsidRPr="00EB6458" w:rsidRDefault="0080487B" w:rsidP="00BC6181">
            <w:pPr>
              <w:rPr>
                <w:rFonts w:ascii="Courier New" w:eastAsia="Bosch Office Sans" w:hAnsi="Courier New" w:cs="Courier New"/>
                <w:iCs/>
                <w:szCs w:val="20"/>
                <w:lang w:val="en-US"/>
              </w:rPr>
            </w:pPr>
            <w:r>
              <w:rPr>
                <w:rFonts w:ascii="Courier New" w:eastAsia="Bosch Office Sans" w:hAnsi="Courier New" w:cs="Courier New"/>
                <w:iCs/>
                <w:szCs w:val="20"/>
                <w:lang w:val="en-US"/>
              </w:rPr>
              <w:t>RBTPSW_</w:t>
            </w:r>
            <w:r w:rsidR="00EB6458" w:rsidRPr="00EB6458">
              <w:rPr>
                <w:rFonts w:ascii="Courier New" w:eastAsia="Bosch Office Sans" w:hAnsi="Courier New" w:cs="Courier New"/>
                <w:iCs/>
                <w:szCs w:val="20"/>
                <w:lang w:val="en-US"/>
              </w:rPr>
              <w:t>DEF_FUNC_RET_4PARAM</w:t>
            </w:r>
          </w:p>
          <w:p w14:paraId="0118B421" w14:textId="77777777" w:rsidR="00EB6458" w:rsidRPr="00EB6458" w:rsidRDefault="0080487B" w:rsidP="00BC6181">
            <w:pPr>
              <w:rPr>
                <w:rFonts w:ascii="Courier New" w:eastAsia="Bosch Office Sans" w:hAnsi="Courier New" w:cs="Courier New"/>
                <w:iCs/>
                <w:szCs w:val="20"/>
                <w:lang w:val="en-US"/>
              </w:rPr>
            </w:pPr>
            <w:r>
              <w:rPr>
                <w:rFonts w:ascii="Courier New" w:eastAsia="Bosch Office Sans" w:hAnsi="Courier New" w:cs="Courier New"/>
                <w:iCs/>
                <w:szCs w:val="20"/>
                <w:lang w:val="en-US"/>
              </w:rPr>
              <w:t>RBTPSW_</w:t>
            </w:r>
            <w:r w:rsidR="00EB6458" w:rsidRPr="00EB6458">
              <w:rPr>
                <w:rFonts w:ascii="Courier New" w:eastAsia="Bosch Office Sans" w:hAnsi="Courier New" w:cs="Courier New"/>
                <w:iCs/>
                <w:szCs w:val="20"/>
                <w:lang w:val="en-US"/>
              </w:rPr>
              <w:t>DEF_FUNC_RET_5PARAM</w:t>
            </w:r>
          </w:p>
          <w:p w14:paraId="011DF3B6" w14:textId="338981DF" w:rsidR="003F5BA1" w:rsidRPr="00EB6458" w:rsidRDefault="0080487B" w:rsidP="003F5BA1">
            <w:pPr>
              <w:rPr>
                <w:rFonts w:ascii="Courier New" w:eastAsia="Bosch Office Sans" w:hAnsi="Courier New" w:cs="Courier New"/>
                <w:iCs/>
                <w:szCs w:val="20"/>
                <w:lang w:val="en-US"/>
              </w:rPr>
            </w:pPr>
            <w:r>
              <w:rPr>
                <w:rFonts w:ascii="Courier New" w:eastAsia="Bosch Office Sans" w:hAnsi="Courier New" w:cs="Courier New"/>
                <w:iCs/>
                <w:szCs w:val="20"/>
                <w:lang w:val="en-US"/>
              </w:rPr>
              <w:t>RBTPSW_</w:t>
            </w:r>
            <w:r w:rsidR="00EB6458" w:rsidRPr="00EB6458">
              <w:rPr>
                <w:rFonts w:ascii="Courier New" w:eastAsia="Bosch Office Sans" w:hAnsi="Courier New" w:cs="Courier New"/>
                <w:iCs/>
                <w:szCs w:val="20"/>
                <w:lang w:val="en-US"/>
              </w:rPr>
              <w:t>DEF_FUNC_RET_6PARAM</w:t>
            </w:r>
            <w:r w:rsidR="003F5BA1" w:rsidRPr="00EB6458">
              <w:rPr>
                <w:rFonts w:ascii="Courier New" w:eastAsia="Bosch Office Sans" w:hAnsi="Courier New" w:cs="Courier New"/>
                <w:iCs/>
                <w:szCs w:val="20"/>
                <w:lang w:val="en-US"/>
              </w:rPr>
              <w:t xml:space="preserve"> </w:t>
            </w:r>
          </w:p>
          <w:p w14:paraId="157E1A30" w14:textId="4B48EBB0" w:rsidR="003F5BA1" w:rsidRPr="00EB6458" w:rsidRDefault="003F5BA1" w:rsidP="003F5BA1">
            <w:pPr>
              <w:rPr>
                <w:rFonts w:ascii="Courier New" w:eastAsia="Bosch Office Sans" w:hAnsi="Courier New" w:cs="Courier New"/>
                <w:iCs/>
                <w:szCs w:val="20"/>
                <w:lang w:val="en-US"/>
              </w:rPr>
            </w:pPr>
            <w:r>
              <w:rPr>
                <w:rFonts w:ascii="Courier New" w:eastAsia="Bosch Office Sans" w:hAnsi="Courier New" w:cs="Courier New"/>
                <w:iCs/>
                <w:szCs w:val="20"/>
                <w:lang w:val="en-US"/>
              </w:rPr>
              <w:t>RBTPSW_DEF_FUNC_RET_7</w:t>
            </w:r>
            <w:r w:rsidRPr="00EB6458">
              <w:rPr>
                <w:rFonts w:ascii="Courier New" w:eastAsia="Bosch Office Sans" w:hAnsi="Courier New" w:cs="Courier New"/>
                <w:iCs/>
                <w:szCs w:val="20"/>
                <w:lang w:val="en-US"/>
              </w:rPr>
              <w:t xml:space="preserve">PARAM </w:t>
            </w:r>
          </w:p>
          <w:p w14:paraId="60518FDB" w14:textId="22A632E7" w:rsidR="003F5BA1" w:rsidRPr="00EB6458" w:rsidRDefault="003F5BA1" w:rsidP="003F5BA1">
            <w:pPr>
              <w:rPr>
                <w:rFonts w:ascii="Courier New" w:eastAsia="Bosch Office Sans" w:hAnsi="Courier New" w:cs="Courier New"/>
                <w:iCs/>
                <w:szCs w:val="20"/>
                <w:lang w:val="en-US"/>
              </w:rPr>
            </w:pPr>
            <w:r>
              <w:rPr>
                <w:rFonts w:ascii="Courier New" w:eastAsia="Bosch Office Sans" w:hAnsi="Courier New" w:cs="Courier New"/>
                <w:iCs/>
                <w:szCs w:val="20"/>
                <w:lang w:val="en-US"/>
              </w:rPr>
              <w:t>RBTPSW_DEF_FUNC_RET_8</w:t>
            </w:r>
            <w:r w:rsidRPr="00EB6458">
              <w:rPr>
                <w:rFonts w:ascii="Courier New" w:eastAsia="Bosch Office Sans" w:hAnsi="Courier New" w:cs="Courier New"/>
                <w:iCs/>
                <w:szCs w:val="20"/>
                <w:lang w:val="en-US"/>
              </w:rPr>
              <w:t xml:space="preserve">PARAM </w:t>
            </w:r>
          </w:p>
          <w:p w14:paraId="2BC30C50" w14:textId="242DC894" w:rsidR="00EB6458" w:rsidRPr="00EB6458" w:rsidRDefault="003F5BA1" w:rsidP="003F5BA1">
            <w:pPr>
              <w:rPr>
                <w:rFonts w:ascii="Courier New" w:eastAsia="Bosch Office Sans" w:hAnsi="Courier New" w:cs="Courier New"/>
                <w:iCs/>
                <w:szCs w:val="20"/>
                <w:lang w:val="en-US"/>
              </w:rPr>
            </w:pPr>
            <w:r>
              <w:rPr>
                <w:rFonts w:ascii="Courier New" w:eastAsia="Bosch Office Sans" w:hAnsi="Courier New" w:cs="Courier New"/>
                <w:iCs/>
                <w:szCs w:val="20"/>
                <w:lang w:val="en-US"/>
              </w:rPr>
              <w:t>RBTPSW_DEF_FUNC_RET_9</w:t>
            </w:r>
            <w:r w:rsidRPr="00EB6458">
              <w:rPr>
                <w:rFonts w:ascii="Courier New" w:eastAsia="Bosch Office Sans" w:hAnsi="Courier New" w:cs="Courier New"/>
                <w:iCs/>
                <w:szCs w:val="20"/>
                <w:lang w:val="en-US"/>
              </w:rPr>
              <w:t>PARAM</w:t>
            </w:r>
          </w:p>
        </w:tc>
      </w:tr>
    </w:tbl>
    <w:p w14:paraId="113F6CC1" w14:textId="77777777" w:rsidR="003F5BA1" w:rsidRDefault="003F5BA1" w:rsidP="00EB6458">
      <w:pPr>
        <w:rPr>
          <w:rFonts w:eastAsia="Bosch Office Sans"/>
          <w:iCs/>
          <w:lang w:val="en-US"/>
        </w:rPr>
      </w:pPr>
    </w:p>
    <w:p w14:paraId="713099A7" w14:textId="12CDFA4F" w:rsidR="00EB6458" w:rsidRDefault="00EB6458" w:rsidP="00EB6458">
      <w:pPr>
        <w:rPr>
          <w:rFonts w:eastAsia="Bosch Office Sans"/>
          <w:iCs/>
          <w:lang w:val="en-US"/>
        </w:rPr>
      </w:pPr>
      <w:r w:rsidRPr="00325099">
        <w:rPr>
          <w:rFonts w:eastAsia="Bosch Office Sans"/>
          <w:iCs/>
          <w:lang w:val="en-US"/>
        </w:rPr>
        <w:t xml:space="preserve">Please note that the number of FUNCs within an application is not limited. It is useful to have a look to the examples below. </w:t>
      </w:r>
    </w:p>
    <w:p w14:paraId="0308537D" w14:textId="77777777" w:rsidR="00E61B6F" w:rsidRPr="007466D8" w:rsidRDefault="00E61B6F" w:rsidP="00EB6458">
      <w:pPr>
        <w:rPr>
          <w:rFonts w:eastAsia="Bosch Office Sans"/>
          <w:iCs/>
          <w:lang w:val="en-US"/>
        </w:rPr>
      </w:pPr>
    </w:p>
    <w:p w14:paraId="708386E3" w14:textId="4C17DF34" w:rsidR="00EB6458" w:rsidRDefault="003B5C90" w:rsidP="00EB6458">
      <w:pPr>
        <w:pStyle w:val="berschrift3"/>
        <w:tabs>
          <w:tab w:val="clear" w:pos="360"/>
          <w:tab w:val="num" w:pos="720"/>
        </w:tabs>
        <w:ind w:left="720" w:hanging="720"/>
        <w:rPr>
          <w:rFonts w:eastAsia="Bosch Office Sans"/>
          <w:lang w:val="en-US"/>
        </w:rPr>
      </w:pPr>
      <w:bookmarkStart w:id="57" w:name="_Ref320795054"/>
      <w:bookmarkStart w:id="58" w:name="_Toc86823266"/>
      <w:r>
        <w:rPr>
          <w:rFonts w:eastAsia="Bosch Office Sans"/>
          <w:lang w:val="en-US"/>
        </w:rPr>
        <w:t xml:space="preserve">  </w:t>
      </w:r>
      <w:r w:rsidR="00EB6458" w:rsidRPr="00325099">
        <w:rPr>
          <w:rFonts w:eastAsia="Bosch Office Sans"/>
          <w:lang w:val="en-US"/>
        </w:rPr>
        <w:t>Calling TPSWs</w:t>
      </w:r>
      <w:bookmarkEnd w:id="57"/>
      <w:bookmarkEnd w:id="58"/>
    </w:p>
    <w:p w14:paraId="121D29E5" w14:textId="77777777" w:rsidR="00E61B6F" w:rsidRPr="00E61B6F" w:rsidRDefault="00E61B6F" w:rsidP="00E61B6F">
      <w:pPr>
        <w:rPr>
          <w:rFonts w:eastAsia="Bosch Office Sans"/>
          <w:lang w:val="en-US" w:eastAsia="en-US"/>
        </w:rPr>
      </w:pPr>
    </w:p>
    <w:p w14:paraId="00DAAFF9" w14:textId="5973B480" w:rsidR="00EB6458" w:rsidRPr="00325099" w:rsidRDefault="00EB6458" w:rsidP="00EB6458">
      <w:pPr>
        <w:rPr>
          <w:rFonts w:eastAsia="Bosch Office Sans" w:cs="Courier New"/>
          <w:iCs/>
          <w:lang w:val="en-US"/>
        </w:rPr>
      </w:pPr>
      <w:r w:rsidRPr="00325099">
        <w:rPr>
          <w:rFonts w:eastAsia="Bosch Office Sans"/>
          <w:szCs w:val="20"/>
          <w:lang w:val="en-US"/>
        </w:rPr>
        <w:t xml:space="preserve">The calls which will be described in this section invoke the FUNC </w:t>
      </w:r>
      <w:r w:rsidRPr="00325099">
        <w:rPr>
          <w:rFonts w:ascii="Courier New" w:eastAsia="Bosch Office Sans" w:hAnsi="Courier New" w:cs="Courier New"/>
          <w:b/>
          <w:i/>
          <w:szCs w:val="20"/>
          <w:lang w:val="en-US"/>
        </w:rPr>
        <w:t>FUNCName</w:t>
      </w:r>
      <w:r w:rsidRPr="00325099">
        <w:rPr>
          <w:rFonts w:eastAsia="Bosch Office Sans"/>
          <w:szCs w:val="20"/>
          <w:lang w:val="en-US"/>
        </w:rPr>
        <w:t xml:space="preserve"> (i.e. the function named </w:t>
      </w:r>
      <w:r w:rsidRPr="00325099">
        <w:rPr>
          <w:rFonts w:ascii="Courier New" w:eastAsia="Bosch Office Sans" w:hAnsi="Courier New" w:cs="Courier New"/>
          <w:b/>
          <w:i/>
          <w:szCs w:val="20"/>
          <w:lang w:val="en-US"/>
        </w:rPr>
        <w:t>FUNCName</w:t>
      </w:r>
      <w:r w:rsidRPr="00325099">
        <w:rPr>
          <w:rFonts w:eastAsia="Bosch Office Sans"/>
          <w:szCs w:val="20"/>
          <w:lang w:val="en-US"/>
        </w:rPr>
        <w:t xml:space="preserve">) of the corresponding TPSW application </w:t>
      </w:r>
      <w:r w:rsidRPr="00325099">
        <w:rPr>
          <w:rFonts w:eastAsia="Bosch Office Sans" w:cs="Courier New"/>
          <w:iCs/>
          <w:lang w:val="en-US"/>
        </w:rPr>
        <w:t xml:space="preserve">using the memory protection defined for that application. </w:t>
      </w:r>
      <w:r w:rsidR="00E61B6F">
        <w:rPr>
          <w:rFonts w:eastAsia="Bosch Office Sans" w:cs="Courier New"/>
          <w:iCs/>
          <w:lang w:val="en-US"/>
        </w:rPr>
        <w:t>A</w:t>
      </w:r>
      <w:r w:rsidRPr="00325099">
        <w:rPr>
          <w:rFonts w:eastAsia="Bosch Office Sans" w:cs="Courier New"/>
          <w:iCs/>
          <w:lang w:val="en-US"/>
        </w:rPr>
        <w:t xml:space="preserve">fter this point, the SW can only write the restricted RAM memory range configured </w:t>
      </w:r>
      <w:r w:rsidR="00E61B6F">
        <w:rPr>
          <w:rFonts w:eastAsia="Bosch Office Sans" w:cs="Courier New"/>
          <w:iCs/>
          <w:lang w:val="en-US"/>
        </w:rPr>
        <w:t>in the MPU table.</w:t>
      </w:r>
    </w:p>
    <w:p w14:paraId="609DA086" w14:textId="77777777" w:rsidR="00EB6458" w:rsidRPr="00325099" w:rsidRDefault="00EB6458" w:rsidP="00EB6458">
      <w:pPr>
        <w:rPr>
          <w:rFonts w:eastAsia="Bosch Office Sans" w:cs="Courier New"/>
          <w:iCs/>
          <w:lang w:val="en-US"/>
        </w:rPr>
      </w:pPr>
      <w:r w:rsidRPr="00325099">
        <w:rPr>
          <w:rFonts w:eastAsia="Bosch Office Sans" w:cs="Courier New"/>
          <w:iCs/>
          <w:lang w:val="en-US"/>
        </w:rPr>
        <w:t>If the FUNC has parameters, they will be passed to the function through a copy in the stack of the corresponding FUNC. This stack region is untrusted and accessible for the FUNC.</w:t>
      </w:r>
    </w:p>
    <w:p w14:paraId="1A240FF2" w14:textId="77777777" w:rsidR="00EB6458" w:rsidRPr="00325099" w:rsidRDefault="00EB6458" w:rsidP="00EB6458">
      <w:pPr>
        <w:rPr>
          <w:rFonts w:eastAsia="Bosch Office Sans" w:cs="Courier New"/>
          <w:iCs/>
          <w:lang w:val="en-US"/>
        </w:rPr>
      </w:pPr>
    </w:p>
    <w:p w14:paraId="74847EFE" w14:textId="7CD1C837" w:rsidR="00AC5168" w:rsidRDefault="00EB6458" w:rsidP="00EB6458">
      <w:pPr>
        <w:rPr>
          <w:rFonts w:eastAsia="Bosch Office Sans" w:cs="Courier New"/>
          <w:szCs w:val="20"/>
        </w:rPr>
      </w:pPr>
      <w:r w:rsidRPr="00325099">
        <w:rPr>
          <w:rFonts w:eastAsia="Bosch Office Sans" w:cs="Courier New"/>
          <w:szCs w:val="20"/>
        </w:rPr>
        <w:t>Note that in case a TPSW consists of mor</w:t>
      </w:r>
      <w:r w:rsidR="006D6735">
        <w:rPr>
          <w:rFonts w:eastAsia="Bosch Office Sans" w:cs="Courier New"/>
          <w:szCs w:val="20"/>
        </w:rPr>
        <w:t xml:space="preserve">e than one FUNC and the </w:t>
      </w:r>
      <w:r w:rsidRPr="00325099">
        <w:rPr>
          <w:rFonts w:eastAsia="Bosch Office Sans" w:cs="Courier New"/>
          <w:szCs w:val="20"/>
        </w:rPr>
        <w:t xml:space="preserve">FUNC </w:t>
      </w:r>
      <w:r w:rsidR="00E61B6F">
        <w:rPr>
          <w:rFonts w:eastAsia="Bosch Office Sans" w:cs="Courier New"/>
          <w:szCs w:val="20"/>
        </w:rPr>
        <w:t xml:space="preserve">running at the higher priority task </w:t>
      </w:r>
      <w:r w:rsidRPr="00325099">
        <w:rPr>
          <w:rFonts w:eastAsia="Bosch Office Sans" w:cs="Courier New"/>
          <w:szCs w:val="20"/>
        </w:rPr>
        <w:t xml:space="preserve">preempted the FUNC </w:t>
      </w:r>
      <w:r w:rsidR="00E61B6F">
        <w:rPr>
          <w:rFonts w:eastAsia="Bosch Office Sans" w:cs="Courier New"/>
          <w:szCs w:val="20"/>
        </w:rPr>
        <w:t xml:space="preserve">running at the lower priority task </w:t>
      </w:r>
      <w:r w:rsidRPr="00325099">
        <w:rPr>
          <w:rFonts w:eastAsia="Bosch Office Sans" w:cs="Courier New"/>
          <w:szCs w:val="20"/>
        </w:rPr>
        <w:t xml:space="preserve">and the higher </w:t>
      </w:r>
      <w:r w:rsidR="006D6735">
        <w:rPr>
          <w:rFonts w:eastAsia="Bosch Office Sans" w:cs="Courier New"/>
          <w:szCs w:val="20"/>
        </w:rPr>
        <w:t>p</w:t>
      </w:r>
      <w:r w:rsidR="006D6735" w:rsidRPr="00325099">
        <w:rPr>
          <w:rFonts w:eastAsia="Bosch Office Sans" w:cs="Courier New"/>
          <w:szCs w:val="20"/>
        </w:rPr>
        <w:t>rio</w:t>
      </w:r>
      <w:r w:rsidR="006D6735">
        <w:rPr>
          <w:rFonts w:eastAsia="Bosch Office Sans" w:cs="Courier New"/>
          <w:szCs w:val="20"/>
        </w:rPr>
        <w:t>rity</w:t>
      </w:r>
      <w:r w:rsidR="006D6735" w:rsidRPr="00325099">
        <w:rPr>
          <w:rFonts w:eastAsia="Bosch Office Sans" w:cs="Courier New"/>
          <w:szCs w:val="20"/>
        </w:rPr>
        <w:t xml:space="preserve"> </w:t>
      </w:r>
      <w:r w:rsidRPr="00325099">
        <w:rPr>
          <w:rFonts w:eastAsia="Bosch Office Sans" w:cs="Courier New"/>
          <w:szCs w:val="20"/>
        </w:rPr>
        <w:t xml:space="preserve">FUNC causes a fault, not only the higher </w:t>
      </w:r>
      <w:r w:rsidR="006D6735">
        <w:rPr>
          <w:rFonts w:eastAsia="Bosch Office Sans" w:cs="Courier New"/>
          <w:szCs w:val="20"/>
        </w:rPr>
        <w:t>p</w:t>
      </w:r>
      <w:r w:rsidR="006D6735" w:rsidRPr="00325099">
        <w:rPr>
          <w:rFonts w:eastAsia="Bosch Office Sans" w:cs="Courier New"/>
          <w:szCs w:val="20"/>
        </w:rPr>
        <w:t>rio</w:t>
      </w:r>
      <w:r w:rsidR="006D6735">
        <w:rPr>
          <w:rFonts w:eastAsia="Bosch Office Sans" w:cs="Courier New"/>
          <w:szCs w:val="20"/>
        </w:rPr>
        <w:t>rity</w:t>
      </w:r>
      <w:r w:rsidR="006D6735" w:rsidRPr="00325099">
        <w:rPr>
          <w:rFonts w:eastAsia="Bosch Office Sans" w:cs="Courier New"/>
          <w:szCs w:val="20"/>
        </w:rPr>
        <w:t xml:space="preserve"> </w:t>
      </w:r>
      <w:r w:rsidRPr="00325099">
        <w:rPr>
          <w:rFonts w:eastAsia="Bosch Office Sans" w:cs="Courier New"/>
          <w:szCs w:val="20"/>
        </w:rPr>
        <w:t>FUNC is aborted immediately but also the lower priority one will be aborted as soon as the task scheme reaches the lower priority FUNC again. So in case a</w:t>
      </w:r>
      <w:r w:rsidR="00E61B6F">
        <w:rPr>
          <w:rFonts w:eastAsia="Bosch Office Sans" w:cs="Courier New"/>
          <w:szCs w:val="20"/>
        </w:rPr>
        <w:t xml:space="preserve"> FUNC in a</w:t>
      </w:r>
      <w:r w:rsidRPr="00325099">
        <w:rPr>
          <w:rFonts w:eastAsia="Bosch Office Sans" w:cs="Courier New"/>
          <w:szCs w:val="20"/>
        </w:rPr>
        <w:t xml:space="preserve"> TPSW caused an error, no single instruction of the</w:t>
      </w:r>
      <w:r w:rsidR="00E61B6F">
        <w:rPr>
          <w:rFonts w:eastAsia="Bosch Office Sans" w:cs="Courier New"/>
          <w:szCs w:val="20"/>
        </w:rPr>
        <w:t xml:space="preserve"> entire</w:t>
      </w:r>
      <w:r w:rsidRPr="00325099">
        <w:rPr>
          <w:rFonts w:eastAsia="Bosch Office Sans" w:cs="Courier New"/>
          <w:szCs w:val="20"/>
        </w:rPr>
        <w:t xml:space="preserve"> TPSW including all FUNCs of the TPSW is executed anymore making the capsule as tight as possible (thi</w:t>
      </w:r>
      <w:r w:rsidR="00AC5168">
        <w:rPr>
          <w:rFonts w:eastAsia="Bosch Office Sans" w:cs="Courier New"/>
          <w:szCs w:val="20"/>
        </w:rPr>
        <w:t>s is called “</w:t>
      </w:r>
      <w:r w:rsidR="00AC5168" w:rsidRPr="008D42A4">
        <w:rPr>
          <w:rFonts w:eastAsia="Bosch Office Sans" w:cs="Courier New"/>
          <w:i/>
          <w:szCs w:val="20"/>
        </w:rPr>
        <w:t>cascading abort</w:t>
      </w:r>
      <w:r w:rsidR="00AC5168">
        <w:rPr>
          <w:rFonts w:eastAsia="Bosch Office Sans" w:cs="Courier New"/>
          <w:szCs w:val="20"/>
        </w:rPr>
        <w:t>”).</w:t>
      </w:r>
    </w:p>
    <w:p w14:paraId="1A08CC70" w14:textId="77777777" w:rsidR="00AC5168" w:rsidRDefault="00AC5168" w:rsidP="00EB6458">
      <w:pPr>
        <w:rPr>
          <w:rFonts w:eastAsia="Bosch Office Sans" w:cs="Courier New"/>
          <w:szCs w:val="20"/>
        </w:rPr>
      </w:pPr>
      <w:r>
        <w:rPr>
          <w:rFonts w:eastAsia="Bosch Office Sans" w:cs="Courier New"/>
          <w:szCs w:val="20"/>
        </w:rPr>
        <w:t xml:space="preserve">Similarly, if a </w:t>
      </w:r>
      <w:r w:rsidR="008D42A4">
        <w:rPr>
          <w:rFonts w:eastAsia="Bosch Office Sans" w:cs="Courier New"/>
          <w:szCs w:val="20"/>
        </w:rPr>
        <w:t>FUNC is killed on one core, a “</w:t>
      </w:r>
      <w:r w:rsidR="008D42A4" w:rsidRPr="008D42A4">
        <w:rPr>
          <w:rFonts w:eastAsia="Bosch Office Sans" w:cs="Courier New"/>
          <w:i/>
          <w:szCs w:val="20"/>
        </w:rPr>
        <w:t>cross core kill</w:t>
      </w:r>
      <w:r w:rsidR="008D42A4">
        <w:rPr>
          <w:rFonts w:eastAsia="Bosch Office Sans" w:cs="Courier New"/>
          <w:szCs w:val="20"/>
        </w:rPr>
        <w:t>” mechanism will kill all running FUNC from all other cores</w:t>
      </w:r>
      <w:r w:rsidR="006D6735">
        <w:rPr>
          <w:rFonts w:eastAsia="Bosch Office Sans" w:cs="Courier New"/>
          <w:szCs w:val="20"/>
        </w:rPr>
        <w:t xml:space="preserve"> by using the “</w:t>
      </w:r>
      <w:r w:rsidR="006D6735" w:rsidRPr="008D42A4">
        <w:rPr>
          <w:rFonts w:eastAsia="Bosch Office Sans" w:cs="Courier New"/>
          <w:i/>
          <w:szCs w:val="20"/>
        </w:rPr>
        <w:t>cascading abort</w:t>
      </w:r>
      <w:r w:rsidR="006D6735">
        <w:rPr>
          <w:rFonts w:eastAsia="Bosch Office Sans" w:cs="Courier New"/>
          <w:szCs w:val="20"/>
        </w:rPr>
        <w:t>” mechanism on them</w:t>
      </w:r>
      <w:r w:rsidR="008D42A4">
        <w:rPr>
          <w:rFonts w:eastAsia="Bosch Office Sans" w:cs="Courier New"/>
          <w:szCs w:val="20"/>
        </w:rPr>
        <w:t>.</w:t>
      </w:r>
    </w:p>
    <w:p w14:paraId="5E97A965" w14:textId="77777777" w:rsidR="00EB6458" w:rsidRDefault="00EB6458" w:rsidP="00EB6458">
      <w:pPr>
        <w:rPr>
          <w:rFonts w:eastAsia="Bosch Office Sans" w:cs="Courier New"/>
          <w:szCs w:val="20"/>
        </w:rPr>
      </w:pPr>
    </w:p>
    <w:p w14:paraId="7B4A772E" w14:textId="77777777" w:rsidR="006D6735" w:rsidRDefault="006D6735" w:rsidP="00EB6458">
      <w:pPr>
        <w:rPr>
          <w:rFonts w:eastAsia="Bosch Office Sans" w:cs="Courier New"/>
          <w:szCs w:val="20"/>
        </w:rPr>
      </w:pPr>
      <w:r w:rsidRPr="00907F9F">
        <w:rPr>
          <w:rFonts w:eastAsia="Bosch Office Sans" w:cs="Courier New"/>
          <w:b/>
          <w:szCs w:val="20"/>
        </w:rPr>
        <w:t>Restrictions</w:t>
      </w:r>
      <w:r>
        <w:rPr>
          <w:rFonts w:eastAsia="Bosch Office Sans" w:cs="Courier New"/>
          <w:szCs w:val="20"/>
        </w:rPr>
        <w:t xml:space="preserve">: </w:t>
      </w:r>
    </w:p>
    <w:p w14:paraId="72CB2AB3" w14:textId="77777777" w:rsidR="00EB6458" w:rsidRDefault="006D6735" w:rsidP="00F00720">
      <w:pPr>
        <w:numPr>
          <w:ilvl w:val="0"/>
          <w:numId w:val="37"/>
        </w:numPr>
        <w:rPr>
          <w:rFonts w:eastAsia="Bosch Office Sans" w:cs="Courier New"/>
          <w:szCs w:val="20"/>
        </w:rPr>
      </w:pPr>
      <w:r>
        <w:rPr>
          <w:rFonts w:eastAsia="Bosch Office Sans" w:cs="Courier New"/>
          <w:szCs w:val="20"/>
        </w:rPr>
        <w:t>In</w:t>
      </w:r>
      <w:r w:rsidR="00EB6458">
        <w:rPr>
          <w:rFonts w:eastAsia="Bosch Office Sans" w:cs="Courier New"/>
          <w:szCs w:val="20"/>
        </w:rPr>
        <w:t xml:space="preserve"> case a TPSW is aborted, the return value and “out parameters” of a FUNC are undefined.</w:t>
      </w:r>
    </w:p>
    <w:p w14:paraId="77321321" w14:textId="77777777" w:rsidR="006D6735" w:rsidRPr="00C32AE0" w:rsidRDefault="006D6735" w:rsidP="00F00720">
      <w:pPr>
        <w:numPr>
          <w:ilvl w:val="0"/>
          <w:numId w:val="37"/>
        </w:numPr>
        <w:rPr>
          <w:rFonts w:eastAsia="Bosch Office Sans" w:cs="Courier New"/>
          <w:szCs w:val="20"/>
        </w:rPr>
      </w:pPr>
      <w:r w:rsidRPr="00C32AE0">
        <w:rPr>
          <w:rFonts w:eastAsia="Bosch Office Sans" w:cs="Courier New"/>
          <w:szCs w:val="20"/>
        </w:rPr>
        <w:t>The “</w:t>
      </w:r>
      <w:r w:rsidRPr="00C32AE0">
        <w:rPr>
          <w:rFonts w:eastAsia="Bosch Office Sans" w:cs="Courier New"/>
          <w:i/>
          <w:szCs w:val="20"/>
        </w:rPr>
        <w:t>cross core kill</w:t>
      </w:r>
      <w:r w:rsidRPr="00C32AE0">
        <w:rPr>
          <w:rFonts w:eastAsia="Bosch Office Sans" w:cs="Courier New"/>
          <w:szCs w:val="20"/>
        </w:rPr>
        <w:t xml:space="preserve">” mechanism will only kill FUNC which are running in task context. FUNC which are running in CAT2 ISR context will continue </w:t>
      </w:r>
      <w:r w:rsidR="00036EBC" w:rsidRPr="00C32AE0">
        <w:rPr>
          <w:rFonts w:eastAsia="Bosch Office Sans" w:cs="Courier New"/>
          <w:szCs w:val="20"/>
        </w:rPr>
        <w:t>their execution</w:t>
      </w:r>
      <w:r w:rsidRPr="00C32AE0">
        <w:rPr>
          <w:rFonts w:eastAsia="Bosch Office Sans" w:cs="Courier New"/>
          <w:szCs w:val="20"/>
        </w:rPr>
        <w:t>.</w:t>
      </w:r>
    </w:p>
    <w:p w14:paraId="5714CDCD" w14:textId="77777777" w:rsidR="00EB6458" w:rsidRPr="00325099" w:rsidRDefault="00EB6458" w:rsidP="00EB6458">
      <w:pPr>
        <w:rPr>
          <w:rFonts w:eastAsia="Bosch Office Sans" w:cs="Courier New"/>
          <w:iCs/>
          <w:lang w:val="en-US"/>
        </w:rPr>
      </w:pPr>
    </w:p>
    <w:p w14:paraId="54281234" w14:textId="778C5D63" w:rsidR="00EB6458" w:rsidRDefault="00EB6458" w:rsidP="00EB6458">
      <w:pPr>
        <w:rPr>
          <w:rFonts w:eastAsia="Bosch Office Sans"/>
          <w:szCs w:val="20"/>
          <w:lang w:val="en-US"/>
        </w:rPr>
      </w:pPr>
      <w:r w:rsidRPr="00325099">
        <w:rPr>
          <w:rFonts w:eastAsia="Bosch Office Sans"/>
          <w:szCs w:val="20"/>
          <w:lang w:val="en-US"/>
        </w:rPr>
        <w:t xml:space="preserve">To call a TPSW from the TPSW specific Bosch wrapper using TPSW capsule you have to use the macro </w:t>
      </w:r>
      <w:r w:rsidR="0080487B">
        <w:rPr>
          <w:rFonts w:eastAsia="Bosch Office Sans"/>
          <w:szCs w:val="20"/>
          <w:lang w:val="en-US"/>
        </w:rPr>
        <w:t>RBTPSW_</w:t>
      </w:r>
      <w:r w:rsidRPr="00325099">
        <w:rPr>
          <w:rFonts w:eastAsia="Bosch Office Sans"/>
          <w:szCs w:val="20"/>
          <w:lang w:val="en-US"/>
        </w:rPr>
        <w:t xml:space="preserve">CALL or </w:t>
      </w:r>
      <w:r w:rsidR="0080487B">
        <w:rPr>
          <w:rFonts w:eastAsia="Bosch Office Sans"/>
          <w:szCs w:val="20"/>
          <w:lang w:val="en-US"/>
        </w:rPr>
        <w:t>RBTPSW_</w:t>
      </w:r>
      <w:r w:rsidRPr="00325099">
        <w:rPr>
          <w:rFonts w:eastAsia="Bosch Office Sans"/>
          <w:szCs w:val="20"/>
          <w:lang w:val="en-US"/>
        </w:rPr>
        <w:t>START. These macros must never be called under interrupt lock. This would kill the called untrusted application.</w:t>
      </w:r>
    </w:p>
    <w:p w14:paraId="5EE78BFC" w14:textId="77777777" w:rsidR="00E61B6F" w:rsidRPr="00325099" w:rsidRDefault="00E61B6F" w:rsidP="00EB6458">
      <w:pPr>
        <w:rPr>
          <w:rFonts w:eastAsia="Bosch Office Sans"/>
          <w:szCs w:val="20"/>
          <w:lang w:val="en-US"/>
        </w:rPr>
      </w:pPr>
    </w:p>
    <w:p w14:paraId="204F41D7" w14:textId="7B742592" w:rsidR="00EB6458" w:rsidRDefault="00E61B6F" w:rsidP="00EB6458">
      <w:pPr>
        <w:pStyle w:val="berschrift4"/>
        <w:tabs>
          <w:tab w:val="clear" w:pos="360"/>
          <w:tab w:val="num" w:pos="864"/>
        </w:tabs>
        <w:ind w:left="864" w:hanging="864"/>
        <w:rPr>
          <w:rFonts w:eastAsia="Bosch Office Sans"/>
          <w:lang w:val="en-US"/>
        </w:rPr>
      </w:pPr>
      <w:bookmarkStart w:id="59" w:name="_Toc86823267"/>
      <w:r>
        <w:rPr>
          <w:rFonts w:eastAsia="Bosch Office Sans"/>
          <w:lang w:val="en-US"/>
        </w:rPr>
        <w:t xml:space="preserve">  </w:t>
      </w:r>
      <w:r w:rsidR="00EB6458" w:rsidRPr="00325099">
        <w:rPr>
          <w:rFonts w:eastAsia="Bosch Office Sans"/>
          <w:lang w:val="en-US"/>
        </w:rPr>
        <w:t>Void-void FUNCs</w:t>
      </w:r>
      <w:bookmarkEnd w:id="59"/>
    </w:p>
    <w:p w14:paraId="31D23F49" w14:textId="77777777" w:rsidR="00E61B6F" w:rsidRPr="00E61B6F" w:rsidRDefault="00E61B6F" w:rsidP="00E61B6F">
      <w:pPr>
        <w:rPr>
          <w:rFonts w:eastAsia="Bosch Office Sans"/>
          <w:lang w:val="en-US" w:eastAsia="en-US"/>
        </w:rPr>
      </w:pPr>
    </w:p>
    <w:p w14:paraId="1B9D8CA1" w14:textId="77777777" w:rsidR="00EB6458" w:rsidRPr="00325099" w:rsidRDefault="00EB6458" w:rsidP="00EB6458">
      <w:pPr>
        <w:rPr>
          <w:rFonts w:eastAsia="Bosch Office Sans"/>
          <w:szCs w:val="20"/>
          <w:lang w:val="en-US"/>
        </w:rPr>
      </w:pPr>
      <w:r w:rsidRPr="00325099">
        <w:rPr>
          <w:rFonts w:eastAsia="Bosch Office Sans"/>
          <w:szCs w:val="20"/>
          <w:lang w:val="en-US"/>
        </w:rPr>
        <w:t>In this case, there are two possibilities to call the function:</w:t>
      </w:r>
    </w:p>
    <w:p w14:paraId="0628C6D2" w14:textId="77777777" w:rsidR="00EB6458" w:rsidRPr="00325099" w:rsidRDefault="0080487B" w:rsidP="00794032">
      <w:pPr>
        <w:numPr>
          <w:ilvl w:val="0"/>
          <w:numId w:val="14"/>
        </w:numPr>
        <w:rPr>
          <w:rFonts w:eastAsia="Bosch Office Sans"/>
          <w:szCs w:val="20"/>
          <w:lang w:val="en-US"/>
        </w:rPr>
      </w:pPr>
      <w:r>
        <w:rPr>
          <w:rFonts w:ascii="Courier New" w:eastAsia="Bosch Office Sans" w:hAnsi="Courier New" w:cs="Courier New"/>
          <w:b/>
          <w:szCs w:val="20"/>
          <w:lang w:val="en-US"/>
        </w:rPr>
        <w:t>RBTPSW_</w:t>
      </w:r>
      <w:r w:rsidR="00EB6458" w:rsidRPr="00325099">
        <w:rPr>
          <w:rFonts w:ascii="Courier New" w:eastAsia="Bosch Office Sans" w:hAnsi="Courier New" w:cs="Courier New"/>
          <w:b/>
          <w:szCs w:val="20"/>
          <w:lang w:val="en-US"/>
        </w:rPr>
        <w:t>CALL</w:t>
      </w:r>
      <w:r w:rsidR="00EB6458" w:rsidRPr="00325099">
        <w:rPr>
          <w:rFonts w:ascii="Courier New" w:eastAsia="Bosch Office Sans" w:hAnsi="Courier New" w:cs="Courier New"/>
          <w:szCs w:val="20"/>
          <w:lang w:val="en-US"/>
        </w:rPr>
        <w:t>(</w:t>
      </w:r>
      <w:r w:rsidR="00EB6458" w:rsidRPr="00325099">
        <w:rPr>
          <w:rFonts w:ascii="Courier New" w:eastAsia="Bosch Office Sans" w:hAnsi="Courier New" w:cs="Courier New"/>
          <w:i/>
          <w:szCs w:val="20"/>
          <w:lang w:val="en-US"/>
        </w:rPr>
        <w:t>FUNCName</w:t>
      </w:r>
      <w:r w:rsidR="00EB6458" w:rsidRPr="00325099">
        <w:rPr>
          <w:rFonts w:ascii="Courier New" w:eastAsia="Bosch Office Sans" w:hAnsi="Courier New" w:cs="Courier New"/>
          <w:szCs w:val="20"/>
          <w:lang w:val="en-US"/>
        </w:rPr>
        <w:t>());</w:t>
      </w:r>
    </w:p>
    <w:p w14:paraId="656020F5" w14:textId="69D2A710" w:rsidR="00EB6458" w:rsidRPr="00E61B6F" w:rsidRDefault="00EB6458" w:rsidP="00794032">
      <w:pPr>
        <w:numPr>
          <w:ilvl w:val="0"/>
          <w:numId w:val="14"/>
        </w:numPr>
        <w:rPr>
          <w:rFonts w:eastAsia="Bosch Office Sans" w:cs="Courier New"/>
          <w:iCs/>
          <w:lang w:val="en-US"/>
        </w:rPr>
      </w:pPr>
      <w:r w:rsidRPr="00325099">
        <w:rPr>
          <w:rFonts w:ascii="Courier New" w:eastAsia="MS Mincho" w:hAnsi="Courier New" w:cs="Courier New"/>
          <w:color w:val="000000"/>
          <w:szCs w:val="20"/>
          <w:lang w:eastAsia="ja-JP"/>
        </w:rPr>
        <w:t xml:space="preserve">AppState = </w:t>
      </w:r>
      <w:r w:rsidR="0080487B">
        <w:rPr>
          <w:rFonts w:ascii="Courier New" w:eastAsia="MS Mincho" w:hAnsi="Courier New" w:cs="Courier New"/>
          <w:b/>
          <w:color w:val="000000"/>
          <w:szCs w:val="20"/>
          <w:lang w:eastAsia="ja-JP"/>
        </w:rPr>
        <w:t>RBTPSW_</w:t>
      </w:r>
      <w:r w:rsidRPr="00325099">
        <w:rPr>
          <w:rFonts w:ascii="Courier New" w:eastAsia="MS Mincho" w:hAnsi="Courier New" w:cs="Courier New"/>
          <w:b/>
          <w:color w:val="000000"/>
          <w:szCs w:val="20"/>
          <w:lang w:eastAsia="ja-JP"/>
        </w:rPr>
        <w:t>START</w:t>
      </w:r>
      <w:r w:rsidRPr="00325099">
        <w:rPr>
          <w:rFonts w:ascii="Courier New" w:eastAsia="Bosch Office Sans" w:hAnsi="Courier New" w:cs="Courier New"/>
          <w:szCs w:val="20"/>
          <w:lang w:val="en-US"/>
        </w:rPr>
        <w:t>(</w:t>
      </w:r>
      <w:r w:rsidRPr="00325099">
        <w:rPr>
          <w:rFonts w:ascii="Courier New" w:eastAsia="Bosch Office Sans" w:hAnsi="Courier New" w:cs="Courier New"/>
          <w:i/>
          <w:szCs w:val="20"/>
          <w:lang w:val="en-US"/>
        </w:rPr>
        <w:t>FUNCName</w:t>
      </w:r>
      <w:r w:rsidRPr="00325099">
        <w:rPr>
          <w:rFonts w:ascii="Courier New" w:eastAsia="Bosch Office Sans" w:hAnsi="Courier New" w:cs="Courier New"/>
          <w:szCs w:val="20"/>
          <w:lang w:val="en-US"/>
        </w:rPr>
        <w:t xml:space="preserve">); </w:t>
      </w:r>
      <w:r w:rsidR="0080487B">
        <w:rPr>
          <w:rFonts w:eastAsia="Bosch Office Sans" w:cs="Courier New"/>
          <w:szCs w:val="20"/>
        </w:rPr>
        <w:t>RBTPSW_</w:t>
      </w:r>
      <w:r w:rsidRPr="00325099">
        <w:rPr>
          <w:rFonts w:eastAsia="Bosch Office Sans" w:cs="Courier New"/>
          <w:szCs w:val="20"/>
        </w:rPr>
        <w:t>START returns the state of the corresponding application. This will be described in the next section. This is similar to the old TPSW framework implementation.</w:t>
      </w:r>
    </w:p>
    <w:p w14:paraId="515FFEF5" w14:textId="77777777" w:rsidR="00E61B6F" w:rsidRPr="00325099" w:rsidRDefault="00E61B6F" w:rsidP="00E61B6F">
      <w:pPr>
        <w:ind w:left="720"/>
        <w:rPr>
          <w:rFonts w:eastAsia="Bosch Office Sans" w:cs="Courier New"/>
          <w:iCs/>
          <w:lang w:val="en-US"/>
        </w:rPr>
      </w:pPr>
    </w:p>
    <w:p w14:paraId="33DD3976" w14:textId="6AC4D74A" w:rsidR="00EB6458" w:rsidRDefault="00E61B6F" w:rsidP="00EB6458">
      <w:pPr>
        <w:pStyle w:val="berschrift4"/>
        <w:tabs>
          <w:tab w:val="clear" w:pos="360"/>
          <w:tab w:val="num" w:pos="864"/>
        </w:tabs>
        <w:ind w:left="864" w:hanging="864"/>
        <w:rPr>
          <w:rFonts w:eastAsia="Bosch Office Sans"/>
          <w:lang w:val="en-US"/>
        </w:rPr>
      </w:pPr>
      <w:bookmarkStart w:id="60" w:name="_Toc86823268"/>
      <w:r>
        <w:rPr>
          <w:rFonts w:eastAsia="Bosch Office Sans"/>
          <w:lang w:val="en-US"/>
        </w:rPr>
        <w:t xml:space="preserve">  </w:t>
      </w:r>
      <w:r w:rsidR="00EB6458" w:rsidRPr="00325099">
        <w:rPr>
          <w:rFonts w:eastAsia="Bosch Office Sans"/>
          <w:lang w:val="en-US"/>
        </w:rPr>
        <w:t>FUNCs without return value</w:t>
      </w:r>
      <w:bookmarkEnd w:id="60"/>
    </w:p>
    <w:p w14:paraId="1C842D5E" w14:textId="77777777" w:rsidR="00E61B6F" w:rsidRPr="00E61B6F" w:rsidRDefault="00E61B6F" w:rsidP="00E61B6F">
      <w:pPr>
        <w:rPr>
          <w:rFonts w:eastAsia="Bosch Office Sans"/>
          <w:lang w:val="en-US" w:eastAsia="en-US"/>
        </w:rPr>
      </w:pPr>
    </w:p>
    <w:p w14:paraId="48F23145" w14:textId="15CD2FD1" w:rsidR="00EB6458" w:rsidRDefault="0080487B" w:rsidP="00EB6458">
      <w:pPr>
        <w:rPr>
          <w:rFonts w:ascii="Courier New" w:eastAsia="Bosch Office Sans" w:hAnsi="Courier New" w:cs="Courier New"/>
          <w:szCs w:val="20"/>
          <w:lang w:val="pt-PT"/>
        </w:rPr>
      </w:pPr>
      <w:r w:rsidRPr="00FB5BEC">
        <w:rPr>
          <w:rFonts w:ascii="Courier New" w:eastAsia="Bosch Office Sans" w:hAnsi="Courier New" w:cs="Courier New"/>
          <w:b/>
          <w:szCs w:val="20"/>
          <w:lang w:val="pt-PT"/>
        </w:rPr>
        <w:t>RBTPSW_</w:t>
      </w:r>
      <w:r w:rsidR="00EB6458" w:rsidRPr="00FB5BEC">
        <w:rPr>
          <w:rFonts w:ascii="Courier New" w:eastAsia="Bosch Office Sans" w:hAnsi="Courier New" w:cs="Courier New"/>
          <w:b/>
          <w:szCs w:val="20"/>
          <w:lang w:val="pt-PT"/>
        </w:rPr>
        <w:t>CALL</w:t>
      </w:r>
      <w:r w:rsidR="00EB6458" w:rsidRPr="00FB5BEC">
        <w:rPr>
          <w:rFonts w:ascii="Courier New" w:eastAsia="Bosch Office Sans" w:hAnsi="Courier New" w:cs="Courier New"/>
          <w:szCs w:val="20"/>
          <w:lang w:val="pt-PT"/>
        </w:rPr>
        <w:t>(</w:t>
      </w:r>
      <w:r w:rsidR="00EB6458" w:rsidRPr="00FB5BEC">
        <w:rPr>
          <w:rFonts w:ascii="Courier New" w:eastAsia="Bosch Office Sans" w:hAnsi="Courier New" w:cs="Courier New"/>
          <w:i/>
          <w:szCs w:val="20"/>
          <w:lang w:val="pt-PT"/>
        </w:rPr>
        <w:t>FUNCName</w:t>
      </w:r>
      <w:r w:rsidR="00EB6458" w:rsidRPr="00FB5BEC">
        <w:rPr>
          <w:rFonts w:ascii="Courier New" w:eastAsia="Bosch Office Sans" w:hAnsi="Courier New" w:cs="Courier New"/>
          <w:szCs w:val="20"/>
          <w:lang w:val="pt-PT"/>
        </w:rPr>
        <w:t>(param_1, ..., param_n));</w:t>
      </w:r>
    </w:p>
    <w:p w14:paraId="7BB00F08" w14:textId="77777777" w:rsidR="00E61B6F" w:rsidRPr="00FB5BEC" w:rsidRDefault="00E61B6F" w:rsidP="00EB6458">
      <w:pPr>
        <w:rPr>
          <w:rFonts w:eastAsia="Bosch Office Sans"/>
          <w:szCs w:val="20"/>
          <w:lang w:val="pt-PT"/>
        </w:rPr>
      </w:pPr>
    </w:p>
    <w:p w14:paraId="0E58EFE6" w14:textId="136E902B" w:rsidR="00EB6458" w:rsidRDefault="00E61B6F" w:rsidP="00EB6458">
      <w:pPr>
        <w:pStyle w:val="berschrift4"/>
        <w:tabs>
          <w:tab w:val="clear" w:pos="360"/>
          <w:tab w:val="num" w:pos="864"/>
        </w:tabs>
        <w:ind w:left="864" w:hanging="864"/>
        <w:rPr>
          <w:rFonts w:eastAsia="Bosch Office Sans"/>
          <w:lang w:val="en-US"/>
        </w:rPr>
      </w:pPr>
      <w:bookmarkStart w:id="61" w:name="_Toc86823269"/>
      <w:r w:rsidRPr="00E0798C">
        <w:rPr>
          <w:rFonts w:eastAsia="Bosch Office Sans"/>
          <w:lang w:val="pt-PT"/>
        </w:rPr>
        <w:t xml:space="preserve">  </w:t>
      </w:r>
      <w:r w:rsidR="00EB6458" w:rsidRPr="00325099">
        <w:rPr>
          <w:rFonts w:eastAsia="Bosch Office Sans"/>
          <w:lang w:val="en-US"/>
        </w:rPr>
        <w:t>FUNCs with return value</w:t>
      </w:r>
      <w:bookmarkEnd w:id="61"/>
    </w:p>
    <w:p w14:paraId="54930C7C" w14:textId="77777777" w:rsidR="00E61B6F" w:rsidRPr="00E61B6F" w:rsidRDefault="00E61B6F" w:rsidP="00E61B6F">
      <w:pPr>
        <w:rPr>
          <w:rFonts w:eastAsia="Bosch Office Sans"/>
          <w:lang w:val="en-US" w:eastAsia="en-US"/>
        </w:rPr>
      </w:pPr>
    </w:p>
    <w:p w14:paraId="04F7F724" w14:textId="2852E423" w:rsidR="00EB6458" w:rsidRDefault="00EB6458" w:rsidP="00EB6458">
      <w:pPr>
        <w:rPr>
          <w:rFonts w:ascii="Courier New" w:eastAsia="Bosch Office Sans" w:hAnsi="Courier New" w:cs="Courier New"/>
          <w:szCs w:val="20"/>
          <w:lang w:val="pt-PT"/>
        </w:rPr>
      </w:pPr>
      <w:r w:rsidRPr="00FB5BEC">
        <w:rPr>
          <w:rFonts w:ascii="Courier New" w:eastAsia="Bosch Office Sans" w:hAnsi="Courier New" w:cs="Courier New"/>
          <w:szCs w:val="20"/>
          <w:lang w:val="pt-PT"/>
        </w:rPr>
        <w:t xml:space="preserve">ret = </w:t>
      </w:r>
      <w:r w:rsidR="0080487B" w:rsidRPr="00FB5BEC">
        <w:rPr>
          <w:rFonts w:ascii="Courier New" w:eastAsia="Bosch Office Sans" w:hAnsi="Courier New" w:cs="Courier New"/>
          <w:b/>
          <w:szCs w:val="20"/>
          <w:lang w:val="pt-PT"/>
        </w:rPr>
        <w:t>RBTPSW_</w:t>
      </w:r>
      <w:r w:rsidRPr="00FB5BEC">
        <w:rPr>
          <w:rFonts w:ascii="Courier New" w:eastAsia="Bosch Office Sans" w:hAnsi="Courier New" w:cs="Courier New"/>
          <w:b/>
          <w:szCs w:val="20"/>
          <w:lang w:val="pt-PT"/>
        </w:rPr>
        <w:t>CALL</w:t>
      </w:r>
      <w:r w:rsidRPr="00FB5BEC">
        <w:rPr>
          <w:rFonts w:ascii="Courier New" w:eastAsia="Bosch Office Sans" w:hAnsi="Courier New" w:cs="Courier New"/>
          <w:szCs w:val="20"/>
          <w:lang w:val="pt-PT"/>
        </w:rPr>
        <w:t>(</w:t>
      </w:r>
      <w:r w:rsidRPr="00FB5BEC">
        <w:rPr>
          <w:rFonts w:ascii="Courier New" w:eastAsia="Bosch Office Sans" w:hAnsi="Courier New" w:cs="Courier New"/>
          <w:i/>
          <w:szCs w:val="20"/>
          <w:lang w:val="pt-PT"/>
        </w:rPr>
        <w:t>FUNCName</w:t>
      </w:r>
      <w:r w:rsidRPr="00FB5BEC">
        <w:rPr>
          <w:rFonts w:ascii="Courier New" w:eastAsia="Bosch Office Sans" w:hAnsi="Courier New" w:cs="Courier New"/>
          <w:szCs w:val="20"/>
          <w:lang w:val="pt-PT"/>
        </w:rPr>
        <w:t>(param_1, ..., param_n));</w:t>
      </w:r>
    </w:p>
    <w:p w14:paraId="0F06EC8F" w14:textId="77777777" w:rsidR="00E61B6F" w:rsidRPr="00FB5BEC" w:rsidRDefault="00E61B6F" w:rsidP="00EB6458">
      <w:pPr>
        <w:rPr>
          <w:rFonts w:ascii="Courier New" w:eastAsia="Bosch Office Sans" w:hAnsi="Courier New" w:cs="Courier New"/>
          <w:szCs w:val="20"/>
          <w:lang w:val="pt-PT"/>
        </w:rPr>
      </w:pPr>
    </w:p>
    <w:p w14:paraId="37D0D67A" w14:textId="2DDA83C4" w:rsidR="00EB6458" w:rsidRDefault="003B5C90" w:rsidP="00EB6458">
      <w:pPr>
        <w:pStyle w:val="berschrift3"/>
        <w:tabs>
          <w:tab w:val="clear" w:pos="360"/>
          <w:tab w:val="num" w:pos="720"/>
        </w:tabs>
        <w:ind w:left="720" w:hanging="720"/>
        <w:rPr>
          <w:rFonts w:eastAsia="Bosch Office Sans"/>
          <w:lang w:val="en-US"/>
        </w:rPr>
      </w:pPr>
      <w:bookmarkStart w:id="62" w:name="_Ref14863456"/>
      <w:bookmarkStart w:id="63" w:name="_Toc86823270"/>
      <w:r w:rsidRPr="00E0798C">
        <w:rPr>
          <w:rFonts w:eastAsia="Bosch Office Sans"/>
          <w:lang w:val="pt-PT"/>
        </w:rPr>
        <w:t xml:space="preserve">  </w:t>
      </w:r>
      <w:r w:rsidR="00EB6458" w:rsidRPr="00325099">
        <w:rPr>
          <w:rFonts w:eastAsia="Bosch Office Sans"/>
          <w:lang w:val="en-US"/>
        </w:rPr>
        <w:t>Getting the state of a Application/FUNC</w:t>
      </w:r>
      <w:bookmarkEnd w:id="62"/>
      <w:bookmarkEnd w:id="63"/>
    </w:p>
    <w:p w14:paraId="02DB1E5F" w14:textId="77777777" w:rsidR="00E61B6F" w:rsidRPr="00E61B6F" w:rsidRDefault="00E61B6F" w:rsidP="00E61B6F">
      <w:pPr>
        <w:rPr>
          <w:rFonts w:eastAsia="Bosch Office Sans"/>
          <w:lang w:val="en-US" w:eastAsia="en-US"/>
        </w:rPr>
      </w:pPr>
    </w:p>
    <w:p w14:paraId="61C0DB36" w14:textId="56E890A1" w:rsidR="00EB6458" w:rsidRPr="00325099" w:rsidRDefault="00EB6458" w:rsidP="00EB6458">
      <w:pPr>
        <w:rPr>
          <w:rFonts w:eastAsia="Bosch Office Sans" w:cs="Courier New"/>
          <w:iCs/>
          <w:lang w:val="en-US"/>
        </w:rPr>
      </w:pPr>
      <w:r w:rsidRPr="00325099">
        <w:rPr>
          <w:rFonts w:eastAsia="Bosch Office Sans" w:cs="Courier New"/>
          <w:iCs/>
          <w:lang w:val="en-US"/>
        </w:rPr>
        <w:t>After calling a FUNC it is important to check if it ran successful</w:t>
      </w:r>
      <w:r w:rsidR="00E61B6F">
        <w:rPr>
          <w:rFonts w:eastAsia="Bosch Office Sans" w:cs="Courier New"/>
          <w:iCs/>
          <w:lang w:val="en-US"/>
        </w:rPr>
        <w:t>ly</w:t>
      </w:r>
      <w:r w:rsidRPr="00325099">
        <w:rPr>
          <w:rFonts w:eastAsia="Bosch Office Sans" w:cs="Courier New"/>
          <w:iCs/>
          <w:lang w:val="en-US"/>
        </w:rPr>
        <w:t xml:space="preserve"> or if it caused an error. There are different possibilities:</w:t>
      </w:r>
    </w:p>
    <w:p w14:paraId="3EA69F1A" w14:textId="77777777" w:rsidR="00EB6458" w:rsidRDefault="00EB6458" w:rsidP="00F00720">
      <w:pPr>
        <w:numPr>
          <w:ilvl w:val="0"/>
          <w:numId w:val="22"/>
        </w:numPr>
        <w:rPr>
          <w:rFonts w:eastAsia="Bosch Office Sans" w:cs="Courier New"/>
          <w:iCs/>
          <w:lang w:val="en-US"/>
        </w:rPr>
      </w:pPr>
      <w:r w:rsidRPr="00325099">
        <w:rPr>
          <w:rFonts w:eastAsia="Bosch Office Sans" w:cs="Courier New"/>
          <w:iCs/>
          <w:lang w:val="en-US"/>
        </w:rPr>
        <w:lastRenderedPageBreak/>
        <w:t xml:space="preserve">By starting a void-void FUNC with </w:t>
      </w:r>
      <w:r w:rsidR="00E619D7">
        <w:rPr>
          <w:rFonts w:ascii="Courier New" w:eastAsia="Bosch Office Sans" w:hAnsi="Courier New" w:cs="Courier New"/>
          <w:szCs w:val="20"/>
          <w:lang w:val="en-US"/>
        </w:rPr>
        <w:t>rbtpsw_appstatus_t</w:t>
      </w:r>
      <w:r w:rsidRPr="00325099">
        <w:rPr>
          <w:rFonts w:ascii="Courier New" w:eastAsia="Bosch Office Sans" w:hAnsi="Courier New" w:cs="Courier New"/>
          <w:szCs w:val="20"/>
          <w:lang w:val="en-US"/>
        </w:rPr>
        <w:t xml:space="preserve"> </w:t>
      </w:r>
      <w:r w:rsidR="0080487B">
        <w:rPr>
          <w:rFonts w:ascii="Courier New" w:eastAsia="Bosch Office Sans" w:hAnsi="Courier New" w:cs="Courier New"/>
          <w:b/>
          <w:szCs w:val="20"/>
          <w:lang w:val="en-US"/>
        </w:rPr>
        <w:t>RBTPSW_</w:t>
      </w:r>
      <w:r w:rsidRPr="00325099">
        <w:rPr>
          <w:rFonts w:ascii="Courier New" w:eastAsia="Bosch Office Sans" w:hAnsi="Courier New" w:cs="Courier New"/>
          <w:b/>
          <w:szCs w:val="20"/>
          <w:lang w:val="en-US"/>
        </w:rPr>
        <w:t>START</w:t>
      </w:r>
      <w:r w:rsidRPr="00325099">
        <w:rPr>
          <w:rFonts w:ascii="Courier New" w:eastAsia="Bosch Office Sans" w:hAnsi="Courier New" w:cs="Courier New"/>
          <w:szCs w:val="20"/>
          <w:lang w:val="en-US"/>
        </w:rPr>
        <w:t>(</w:t>
      </w:r>
      <w:r w:rsidRPr="00325099">
        <w:rPr>
          <w:rFonts w:ascii="Courier New" w:eastAsia="Bosch Office Sans" w:hAnsi="Courier New" w:cs="Courier New"/>
          <w:i/>
          <w:szCs w:val="20"/>
          <w:lang w:val="en-US"/>
        </w:rPr>
        <w:t>FUNCName</w:t>
      </w:r>
      <w:r w:rsidRPr="00325099">
        <w:rPr>
          <w:rFonts w:ascii="Courier New" w:eastAsia="Bosch Office Sans" w:hAnsi="Courier New" w:cs="Courier New"/>
          <w:szCs w:val="20"/>
          <w:lang w:val="en-US"/>
        </w:rPr>
        <w:t>)</w:t>
      </w:r>
      <w:r w:rsidRPr="00325099">
        <w:rPr>
          <w:rFonts w:eastAsia="Bosch Office Sans" w:cs="Courier New"/>
          <w:iCs/>
          <w:lang w:val="en-US"/>
        </w:rPr>
        <w:t>, the value returned contains the state of the corresponding Application.</w:t>
      </w:r>
      <w:r w:rsidR="00E619D7">
        <w:rPr>
          <w:rFonts w:eastAsia="Bosch Office Sans" w:cs="Courier New"/>
          <w:iCs/>
          <w:lang w:val="en-US"/>
        </w:rPr>
        <w:t xml:space="preserve"> For example:</w:t>
      </w:r>
    </w:p>
    <w:p w14:paraId="19328549" w14:textId="77777777" w:rsidR="00E619D7" w:rsidRDefault="00E619D7" w:rsidP="00E619D7">
      <w:pPr>
        <w:ind w:left="720"/>
        <w:rPr>
          <w:rFonts w:ascii="Courier New" w:eastAsia="Bosch Office Sans" w:hAnsi="Courier New" w:cs="Courier New"/>
          <w:szCs w:val="20"/>
          <w:lang w:val="en-US"/>
        </w:rPr>
      </w:pPr>
      <w:r w:rsidRPr="00325099">
        <w:rPr>
          <w:rFonts w:ascii="Courier New" w:eastAsia="MS Mincho" w:hAnsi="Courier New" w:cs="Courier New"/>
          <w:color w:val="000000"/>
          <w:szCs w:val="20"/>
          <w:lang w:eastAsia="ja-JP"/>
        </w:rPr>
        <w:t xml:space="preserve">AppState = </w:t>
      </w:r>
      <w:r>
        <w:rPr>
          <w:rFonts w:ascii="Courier New" w:eastAsia="MS Mincho" w:hAnsi="Courier New" w:cs="Courier New"/>
          <w:b/>
          <w:color w:val="000000"/>
          <w:szCs w:val="20"/>
          <w:lang w:eastAsia="ja-JP"/>
        </w:rPr>
        <w:t>RBTPSW_</w:t>
      </w:r>
      <w:r w:rsidRPr="00325099">
        <w:rPr>
          <w:rFonts w:ascii="Courier New" w:eastAsia="MS Mincho" w:hAnsi="Courier New" w:cs="Courier New"/>
          <w:b/>
          <w:color w:val="000000"/>
          <w:szCs w:val="20"/>
          <w:lang w:eastAsia="ja-JP"/>
        </w:rPr>
        <w:t>START</w:t>
      </w:r>
      <w:r w:rsidRPr="00325099">
        <w:rPr>
          <w:rFonts w:ascii="Courier New" w:eastAsia="Bosch Office Sans" w:hAnsi="Courier New" w:cs="Courier New"/>
          <w:szCs w:val="20"/>
          <w:lang w:val="en-US"/>
        </w:rPr>
        <w:t>(</w:t>
      </w:r>
      <w:r w:rsidRPr="00325099">
        <w:rPr>
          <w:rFonts w:ascii="Courier New" w:eastAsia="Bosch Office Sans" w:hAnsi="Courier New" w:cs="Courier New"/>
          <w:i/>
          <w:szCs w:val="20"/>
          <w:lang w:val="en-US"/>
        </w:rPr>
        <w:t>FUNCName</w:t>
      </w:r>
      <w:r w:rsidRPr="00325099">
        <w:rPr>
          <w:rFonts w:ascii="Courier New" w:eastAsia="Bosch Office Sans" w:hAnsi="Courier New" w:cs="Courier New"/>
          <w:szCs w:val="20"/>
          <w:lang w:val="en-US"/>
        </w:rPr>
        <w:t>);</w:t>
      </w:r>
    </w:p>
    <w:p w14:paraId="422FF705" w14:textId="77777777" w:rsidR="00E619D7" w:rsidRPr="00325099" w:rsidRDefault="00E619D7" w:rsidP="00E619D7">
      <w:pPr>
        <w:ind w:left="720"/>
        <w:rPr>
          <w:rFonts w:eastAsia="Bosch Office Sans" w:cs="Courier New"/>
          <w:iCs/>
          <w:lang w:val="en-US"/>
        </w:rPr>
      </w:pPr>
    </w:p>
    <w:p w14:paraId="452448D1" w14:textId="77777777" w:rsidR="00EB6458" w:rsidRDefault="00EB6458" w:rsidP="00F00720">
      <w:pPr>
        <w:numPr>
          <w:ilvl w:val="0"/>
          <w:numId w:val="22"/>
        </w:numPr>
        <w:rPr>
          <w:rFonts w:eastAsia="Bosch Office Sans" w:cs="Courier New"/>
          <w:iCs/>
          <w:lang w:val="en-US"/>
        </w:rPr>
      </w:pPr>
      <w:r w:rsidRPr="00325099">
        <w:rPr>
          <w:rFonts w:eastAsia="Bosch Office Sans" w:cs="Courier New"/>
          <w:iCs/>
          <w:lang w:val="en-US"/>
        </w:rPr>
        <w:t xml:space="preserve">By calling </w:t>
      </w:r>
      <w:r w:rsidR="00E619D7">
        <w:rPr>
          <w:rFonts w:ascii="Courier New" w:eastAsia="Bosch Office Sans" w:hAnsi="Courier New" w:cs="Courier New"/>
          <w:szCs w:val="20"/>
          <w:lang w:val="en-US"/>
        </w:rPr>
        <w:t>rbtpsw_appstatus_t</w:t>
      </w:r>
      <w:r w:rsidRPr="00325099">
        <w:rPr>
          <w:rFonts w:ascii="Courier New" w:eastAsia="Bosch Office Sans" w:hAnsi="Courier New" w:cs="Courier New"/>
          <w:szCs w:val="20"/>
          <w:lang w:val="en-US"/>
        </w:rPr>
        <w:t xml:space="preserve"> </w:t>
      </w:r>
      <w:r w:rsidR="0080487B">
        <w:rPr>
          <w:rFonts w:ascii="Courier New" w:eastAsia="MS Mincho" w:hAnsi="Courier New" w:cs="Courier New"/>
          <w:b/>
          <w:color w:val="000000"/>
          <w:szCs w:val="20"/>
          <w:lang w:eastAsia="ja-JP"/>
        </w:rPr>
        <w:t>RBTPSW_</w:t>
      </w:r>
      <w:r w:rsidRPr="00325099">
        <w:rPr>
          <w:rFonts w:ascii="Courier New" w:eastAsia="MS Mincho" w:hAnsi="Courier New" w:cs="Courier New"/>
          <w:b/>
          <w:color w:val="000000"/>
          <w:szCs w:val="20"/>
          <w:lang w:eastAsia="ja-JP"/>
        </w:rPr>
        <w:t>GetAppStatus</w:t>
      </w:r>
      <w:r w:rsidRPr="00325099">
        <w:rPr>
          <w:rFonts w:ascii="Courier New" w:eastAsia="MS Mincho" w:hAnsi="Courier New" w:cs="Courier New"/>
          <w:color w:val="000000"/>
          <w:szCs w:val="20"/>
          <w:lang w:eastAsia="ja-JP"/>
        </w:rPr>
        <w:t>(</w:t>
      </w:r>
      <w:r w:rsidRPr="00325099">
        <w:rPr>
          <w:rFonts w:ascii="Courier New" w:eastAsia="Bosch Office Sans" w:hAnsi="Courier New" w:cs="Courier New"/>
          <w:i/>
          <w:lang w:val="en-US"/>
        </w:rPr>
        <w:t>TPSWAppName</w:t>
      </w:r>
      <w:r w:rsidRPr="00325099">
        <w:rPr>
          <w:rFonts w:ascii="Courier New" w:eastAsia="MS Mincho" w:hAnsi="Courier New" w:cs="Courier New"/>
          <w:color w:val="000000"/>
          <w:szCs w:val="20"/>
          <w:lang w:eastAsia="ja-JP"/>
        </w:rPr>
        <w:t>)</w:t>
      </w:r>
      <w:r w:rsidRPr="00325099">
        <w:rPr>
          <w:rFonts w:eastAsia="Bosch Office Sans" w:cs="Courier New"/>
          <w:iCs/>
          <w:lang w:val="en-US"/>
        </w:rPr>
        <w:t xml:space="preserve">. The return value contains the state of the Application </w:t>
      </w:r>
      <w:r w:rsidRPr="00325099">
        <w:rPr>
          <w:rFonts w:ascii="Courier New" w:eastAsia="Bosch Office Sans" w:hAnsi="Courier New" w:cs="Courier New"/>
          <w:b/>
          <w:i/>
          <w:lang w:val="en-US"/>
        </w:rPr>
        <w:t>TPSWAppName</w:t>
      </w:r>
      <w:r w:rsidRPr="00325099">
        <w:rPr>
          <w:rFonts w:eastAsia="Bosch Office Sans" w:cs="Courier New"/>
          <w:iCs/>
          <w:lang w:val="en-US"/>
        </w:rPr>
        <w:t>.</w:t>
      </w:r>
    </w:p>
    <w:p w14:paraId="1C0A5724" w14:textId="77777777" w:rsidR="00E619D7" w:rsidRPr="00325099" w:rsidRDefault="00E619D7" w:rsidP="00E619D7">
      <w:pPr>
        <w:ind w:left="720"/>
        <w:rPr>
          <w:rFonts w:eastAsia="Bosch Office Sans" w:cs="Courier New"/>
          <w:iCs/>
          <w:lang w:val="en-US"/>
        </w:rPr>
      </w:pPr>
    </w:p>
    <w:p w14:paraId="53BDB20E" w14:textId="79BD58AF" w:rsidR="00EB6458" w:rsidRPr="00325099" w:rsidRDefault="00EB6458" w:rsidP="00F00720">
      <w:pPr>
        <w:numPr>
          <w:ilvl w:val="0"/>
          <w:numId w:val="22"/>
        </w:numPr>
        <w:rPr>
          <w:rFonts w:eastAsia="Bosch Office Sans" w:cs="Courier New"/>
          <w:iCs/>
          <w:lang w:val="en-US"/>
        </w:rPr>
      </w:pPr>
      <w:r w:rsidRPr="00325099">
        <w:rPr>
          <w:rFonts w:eastAsia="Bosch Office Sans" w:cs="Courier New"/>
          <w:iCs/>
          <w:lang w:val="en-US"/>
        </w:rPr>
        <w:t xml:space="preserve">By calling </w:t>
      </w:r>
      <w:r w:rsidR="00E619D7">
        <w:rPr>
          <w:rFonts w:ascii="Courier New" w:eastAsia="Bosch Office Sans" w:hAnsi="Courier New" w:cs="Courier New"/>
          <w:szCs w:val="20"/>
          <w:lang w:val="en-US"/>
        </w:rPr>
        <w:t>rbtpsw_appstatus_t</w:t>
      </w:r>
      <w:r w:rsidRPr="00325099">
        <w:rPr>
          <w:rFonts w:ascii="Courier New" w:eastAsia="Bosch Office Sans" w:hAnsi="Courier New" w:cs="Courier New"/>
          <w:szCs w:val="20"/>
          <w:lang w:val="en-US"/>
        </w:rPr>
        <w:t xml:space="preserve"> </w:t>
      </w:r>
      <w:r w:rsidR="0080487B">
        <w:rPr>
          <w:rFonts w:ascii="Courier New" w:eastAsia="MS Mincho" w:hAnsi="Courier New" w:cs="Courier New"/>
          <w:b/>
          <w:color w:val="000000"/>
          <w:szCs w:val="20"/>
          <w:lang w:eastAsia="ja-JP"/>
        </w:rPr>
        <w:t>RBTPSW_</w:t>
      </w:r>
      <w:r w:rsidRPr="00325099">
        <w:rPr>
          <w:rFonts w:ascii="Courier New" w:eastAsia="MS Mincho" w:hAnsi="Courier New" w:cs="Courier New"/>
          <w:b/>
          <w:color w:val="000000"/>
          <w:szCs w:val="20"/>
          <w:lang w:eastAsia="ja-JP"/>
        </w:rPr>
        <w:t>GetAppStatusByFunc</w:t>
      </w:r>
      <w:r w:rsidRPr="00325099">
        <w:rPr>
          <w:rFonts w:ascii="Courier New" w:eastAsia="MS Mincho" w:hAnsi="Courier New" w:cs="Courier New"/>
          <w:color w:val="000000"/>
          <w:szCs w:val="20"/>
          <w:lang w:eastAsia="ja-JP"/>
        </w:rPr>
        <w:t>(</w:t>
      </w:r>
      <w:r w:rsidRPr="00325099">
        <w:rPr>
          <w:rFonts w:ascii="Courier New" w:eastAsia="Bosch Office Sans" w:hAnsi="Courier New" w:cs="Courier New"/>
          <w:i/>
          <w:szCs w:val="20"/>
          <w:lang w:val="en-US"/>
        </w:rPr>
        <w:t>FUNCName</w:t>
      </w:r>
      <w:r w:rsidRPr="00325099">
        <w:rPr>
          <w:rFonts w:ascii="Courier New" w:eastAsia="MS Mincho" w:hAnsi="Courier New" w:cs="Courier New"/>
          <w:color w:val="000000"/>
          <w:szCs w:val="20"/>
          <w:lang w:eastAsia="ja-JP"/>
        </w:rPr>
        <w:t>)</w:t>
      </w:r>
      <w:r w:rsidRPr="00325099">
        <w:rPr>
          <w:rFonts w:eastAsia="Bosch Office Sans" w:cs="Courier New"/>
          <w:iCs/>
          <w:lang w:val="en-US"/>
        </w:rPr>
        <w:t xml:space="preserve">. The return value contains the state of the Application </w:t>
      </w:r>
      <w:r w:rsidR="00E61B6F">
        <w:rPr>
          <w:rFonts w:eastAsia="Bosch Office Sans" w:cs="Courier New"/>
          <w:iCs/>
          <w:lang w:val="en-US"/>
        </w:rPr>
        <w:t>containing</w:t>
      </w:r>
      <w:r w:rsidRPr="00325099">
        <w:rPr>
          <w:rFonts w:eastAsia="Bosch Office Sans" w:cs="Courier New"/>
          <w:iCs/>
          <w:lang w:val="en-US"/>
        </w:rPr>
        <w:t xml:space="preserve"> </w:t>
      </w:r>
      <w:r w:rsidRPr="00325099">
        <w:rPr>
          <w:rFonts w:ascii="Courier New" w:eastAsia="Bosch Office Sans" w:hAnsi="Courier New" w:cs="Courier New"/>
          <w:b/>
          <w:i/>
          <w:szCs w:val="20"/>
          <w:lang w:val="en-US"/>
        </w:rPr>
        <w:t>FUNCName</w:t>
      </w:r>
      <w:r w:rsidRPr="00325099">
        <w:rPr>
          <w:rFonts w:eastAsia="Bosch Office Sans" w:cs="Courier New"/>
          <w:iCs/>
          <w:lang w:val="en-US"/>
        </w:rPr>
        <w:t>.</w:t>
      </w:r>
    </w:p>
    <w:p w14:paraId="2F64A2D8" w14:textId="77777777" w:rsidR="00EB6458" w:rsidRPr="00325099" w:rsidRDefault="00EB6458" w:rsidP="00EB6458">
      <w:pPr>
        <w:rPr>
          <w:rFonts w:eastAsia="Bosch Office Sans" w:cs="Courier New"/>
          <w:iCs/>
          <w:lang w:val="en-US"/>
        </w:rPr>
      </w:pPr>
    </w:p>
    <w:p w14:paraId="42C8178E" w14:textId="77777777" w:rsidR="00EB6458" w:rsidRPr="00325099" w:rsidRDefault="00EB6458" w:rsidP="00EB6458">
      <w:pPr>
        <w:rPr>
          <w:rFonts w:eastAsia="Bosch Office Sans" w:cs="Courier New"/>
          <w:iCs/>
          <w:lang w:val="en-US"/>
        </w:rPr>
      </w:pPr>
      <w:r w:rsidRPr="00325099">
        <w:rPr>
          <w:rFonts w:eastAsia="Bosch Office Sans" w:cs="Courier New"/>
          <w:iCs/>
          <w:lang w:val="en-US"/>
        </w:rPr>
        <w:t xml:space="preserve">The return value of these calls can be used to get the status of the TPSW after the run. Its type is </w:t>
      </w:r>
      <w:r w:rsidR="00E619D7">
        <w:rPr>
          <w:rFonts w:ascii="Courier New" w:eastAsia="Bosch Office Sans" w:hAnsi="Courier New" w:cs="Courier New"/>
          <w:szCs w:val="20"/>
          <w:lang w:val="en-US"/>
        </w:rPr>
        <w:t>rbtpsw_appstatus_t</w:t>
      </w:r>
      <w:r w:rsidRPr="00325099">
        <w:rPr>
          <w:rFonts w:eastAsia="Bosch Office Sans" w:cs="Courier New"/>
          <w:iCs/>
          <w:lang w:val="en-US"/>
        </w:rPr>
        <w:t xml:space="preserve"> and can take the following values:</w:t>
      </w:r>
    </w:p>
    <w:p w14:paraId="113C6952" w14:textId="77777777" w:rsidR="00EB6458" w:rsidRPr="00325099" w:rsidRDefault="00EB6458" w:rsidP="00794032">
      <w:pPr>
        <w:numPr>
          <w:ilvl w:val="0"/>
          <w:numId w:val="14"/>
        </w:numPr>
        <w:rPr>
          <w:rFonts w:eastAsia="Bosch Office Sans" w:cs="Courier New"/>
          <w:szCs w:val="20"/>
        </w:rPr>
      </w:pPr>
      <w:r w:rsidRPr="00325099">
        <w:rPr>
          <w:rFonts w:eastAsia="Bosch Office Sans" w:cs="Courier New"/>
          <w:b/>
          <w:szCs w:val="20"/>
        </w:rPr>
        <w:t>ACTIVE</w:t>
      </w:r>
      <w:r w:rsidRPr="00325099">
        <w:rPr>
          <w:rFonts w:eastAsia="Bosch Office Sans" w:cs="Courier New"/>
          <w:szCs w:val="20"/>
        </w:rPr>
        <w:t xml:space="preserve"> means that the run was successful. TPSW application is considered to be fault free.</w:t>
      </w:r>
    </w:p>
    <w:p w14:paraId="55A1343F" w14:textId="53756B19" w:rsidR="00E619D7" w:rsidRPr="00E619D7" w:rsidRDefault="00E619D7" w:rsidP="00794032">
      <w:pPr>
        <w:numPr>
          <w:ilvl w:val="0"/>
          <w:numId w:val="14"/>
        </w:numPr>
        <w:rPr>
          <w:rFonts w:eastAsia="Bosch Office Sans"/>
          <w:iCs/>
          <w:szCs w:val="20"/>
          <w:lang w:val="en-US"/>
        </w:rPr>
      </w:pPr>
      <w:r>
        <w:rPr>
          <w:rFonts w:eastAsia="Bosch Office Sans" w:cs="Courier New"/>
          <w:b/>
          <w:szCs w:val="20"/>
        </w:rPr>
        <w:t>NOT_</w:t>
      </w:r>
      <w:r w:rsidRPr="00325099">
        <w:rPr>
          <w:rFonts w:eastAsia="Bosch Office Sans" w:cs="Courier New"/>
          <w:b/>
          <w:szCs w:val="20"/>
        </w:rPr>
        <w:t>ACTIVE</w:t>
      </w:r>
      <w:r w:rsidRPr="00325099">
        <w:rPr>
          <w:rFonts w:eastAsia="Bosch Office Sans" w:cs="Courier New"/>
          <w:szCs w:val="20"/>
        </w:rPr>
        <w:t xml:space="preserve"> means the FUNC and the corresponding application with all other FUNCs were aborted</w:t>
      </w:r>
      <w:r>
        <w:rPr>
          <w:rFonts w:eastAsia="Bosch Office Sans" w:cs="Courier New"/>
          <w:szCs w:val="20"/>
        </w:rPr>
        <w:t xml:space="preserve">. More information about the type of abort (execution abort or software abort) can be found in the debug structure, </w:t>
      </w:r>
      <w:r w:rsidR="00E61B6F">
        <w:rPr>
          <w:rFonts w:eastAsia="Bosch Office Sans" w:cs="Courier New"/>
          <w:szCs w:val="20"/>
        </w:rPr>
        <w:t xml:space="preserve">as </w:t>
      </w:r>
      <w:r>
        <w:rPr>
          <w:rFonts w:eastAsia="Bosch Office Sans" w:cs="Courier New"/>
          <w:szCs w:val="20"/>
        </w:rPr>
        <w:t>see</w:t>
      </w:r>
      <w:r w:rsidR="00E61B6F">
        <w:rPr>
          <w:rFonts w:eastAsia="Bosch Office Sans" w:cs="Courier New"/>
          <w:szCs w:val="20"/>
        </w:rPr>
        <w:t>n</w:t>
      </w:r>
      <w:r>
        <w:rPr>
          <w:rFonts w:eastAsia="Bosch Office Sans" w:cs="Courier New"/>
          <w:szCs w:val="20"/>
        </w:rPr>
        <w:t xml:space="preserve"> below.</w:t>
      </w:r>
    </w:p>
    <w:p w14:paraId="245E3D57" w14:textId="77777777" w:rsidR="003B06DF" w:rsidRDefault="003B06DF" w:rsidP="00EB6458">
      <w:pPr>
        <w:rPr>
          <w:rFonts w:eastAsia="Bosch Office Sans"/>
          <w:iCs/>
          <w:szCs w:val="20"/>
          <w:lang w:val="en-US"/>
        </w:rPr>
      </w:pPr>
    </w:p>
    <w:p w14:paraId="4E63EE06" w14:textId="4FEF5E22" w:rsidR="00EB6458" w:rsidRDefault="00EB6458" w:rsidP="00EB6458">
      <w:pPr>
        <w:rPr>
          <w:rFonts w:eastAsia="Bosch Office Sans"/>
          <w:iCs/>
          <w:szCs w:val="20"/>
          <w:lang w:val="en-US"/>
        </w:rPr>
      </w:pPr>
      <w:r w:rsidRPr="00325099">
        <w:rPr>
          <w:rFonts w:eastAsia="Bosch Office Sans"/>
          <w:iCs/>
          <w:szCs w:val="20"/>
          <w:lang w:val="en-US"/>
        </w:rPr>
        <w:t xml:space="preserve">As there might further extensions it is best the check the return value for != ACTIVE to get information about an abnormal execution of the TPSW. </w:t>
      </w:r>
      <w:r w:rsidR="00E61B6F">
        <w:rPr>
          <w:rFonts w:eastAsia="Bosch Office Sans"/>
          <w:iCs/>
          <w:szCs w:val="20"/>
          <w:lang w:val="en-US"/>
        </w:rPr>
        <w:t xml:space="preserve">The </w:t>
      </w:r>
      <w:r w:rsidRPr="00325099">
        <w:rPr>
          <w:rFonts w:eastAsia="Bosch Office Sans"/>
          <w:iCs/>
          <w:szCs w:val="20"/>
          <w:lang w:val="en-US"/>
        </w:rPr>
        <w:t xml:space="preserve">Bosch </w:t>
      </w:r>
      <w:r w:rsidR="00E61B6F">
        <w:rPr>
          <w:rFonts w:eastAsia="Bosch Office Sans"/>
          <w:iCs/>
          <w:szCs w:val="20"/>
          <w:lang w:val="en-US"/>
        </w:rPr>
        <w:t>w</w:t>
      </w:r>
      <w:r w:rsidRPr="00325099">
        <w:rPr>
          <w:rFonts w:eastAsia="Bosch Office Sans"/>
          <w:iCs/>
          <w:szCs w:val="20"/>
          <w:lang w:val="en-US"/>
        </w:rPr>
        <w:t xml:space="preserve">rapper </w:t>
      </w:r>
      <w:r w:rsidR="00E61B6F">
        <w:rPr>
          <w:rFonts w:eastAsia="Bosch Office Sans"/>
          <w:iCs/>
          <w:szCs w:val="20"/>
          <w:lang w:val="en-US"/>
        </w:rPr>
        <w:t xml:space="preserve">code </w:t>
      </w:r>
      <w:r w:rsidRPr="00325099">
        <w:rPr>
          <w:rFonts w:eastAsia="Bosch Office Sans"/>
          <w:iCs/>
          <w:szCs w:val="20"/>
          <w:lang w:val="en-US"/>
        </w:rPr>
        <w:t xml:space="preserve">has to define and implement the desired TPSW specific reaction on such </w:t>
      </w:r>
      <w:r>
        <w:rPr>
          <w:rFonts w:eastAsia="Bosch Office Sans"/>
          <w:iCs/>
          <w:szCs w:val="20"/>
          <w:lang w:val="en-US"/>
        </w:rPr>
        <w:t>a fault like logging in EEprom</w:t>
      </w:r>
      <w:r w:rsidRPr="00325099">
        <w:rPr>
          <w:rFonts w:eastAsia="Bosch Office Sans"/>
          <w:iCs/>
          <w:szCs w:val="20"/>
          <w:lang w:val="en-US"/>
        </w:rPr>
        <w:t>.</w:t>
      </w:r>
    </w:p>
    <w:p w14:paraId="6AAF3797" w14:textId="77777777" w:rsidR="00EB6458" w:rsidRDefault="00EB6458" w:rsidP="00EB6458">
      <w:pPr>
        <w:rPr>
          <w:rFonts w:eastAsia="Bosch Office Sans"/>
          <w:iCs/>
          <w:szCs w:val="20"/>
          <w:lang w:val="en-US"/>
        </w:rPr>
      </w:pPr>
    </w:p>
    <w:p w14:paraId="5EF48CC5" w14:textId="3471E28C" w:rsidR="00EB6458" w:rsidRDefault="00EB6458" w:rsidP="00EB6458">
      <w:pPr>
        <w:rPr>
          <w:rFonts w:eastAsia="Bosch Office Sans"/>
          <w:iCs/>
          <w:szCs w:val="20"/>
          <w:lang w:val="en-US"/>
        </w:rPr>
      </w:pPr>
      <w:r w:rsidRPr="00CE517B">
        <w:rPr>
          <w:rFonts w:eastAsia="Bosch Office Sans"/>
          <w:b/>
          <w:iCs/>
          <w:szCs w:val="20"/>
          <w:lang w:val="en-US"/>
        </w:rPr>
        <w:t>Caution</w:t>
      </w:r>
      <w:r>
        <w:rPr>
          <w:rFonts w:eastAsia="Bosch Office Sans"/>
          <w:iCs/>
          <w:szCs w:val="20"/>
          <w:lang w:val="en-US"/>
        </w:rPr>
        <w:t xml:space="preserve">: in case the status of a TPSW is != ACTIVE, the out parameters and especially return value may not be used (return value can even be out of range). Therefore </w:t>
      </w:r>
      <w:r w:rsidR="00E61B6F">
        <w:rPr>
          <w:rFonts w:eastAsia="Bosch Office Sans"/>
          <w:iCs/>
          <w:szCs w:val="20"/>
          <w:lang w:val="en-US"/>
        </w:rPr>
        <w:t>make sure to avoid i</w:t>
      </w:r>
      <w:r w:rsidR="009E7D09">
        <w:rPr>
          <w:rFonts w:eastAsia="Bosch Office Sans"/>
          <w:iCs/>
          <w:szCs w:val="20"/>
          <w:lang w:val="en-US"/>
        </w:rPr>
        <w:t>n</w:t>
      </w:r>
      <w:r w:rsidR="00E61B6F">
        <w:rPr>
          <w:rFonts w:eastAsia="Bosch Office Sans"/>
          <w:iCs/>
          <w:szCs w:val="20"/>
          <w:lang w:val="en-US"/>
        </w:rPr>
        <w:t>complete checks such as</w:t>
      </w:r>
      <w:r>
        <w:rPr>
          <w:rFonts w:eastAsia="Bosch Office Sans"/>
          <w:iCs/>
          <w:szCs w:val="20"/>
          <w:lang w:val="en-US"/>
        </w:rPr>
        <w:t>:</w:t>
      </w:r>
    </w:p>
    <w:p w14:paraId="66C95780" w14:textId="77777777" w:rsidR="0080340F" w:rsidRDefault="0080340F" w:rsidP="00EB6458">
      <w:pPr>
        <w:rPr>
          <w:rFonts w:eastAsia="Bosch Office Sans"/>
          <w:iCs/>
          <w:szCs w:val="20"/>
          <w:lang w:val="en-US"/>
        </w:rPr>
      </w:pPr>
    </w:p>
    <w:p w14:paraId="552EC5F4" w14:textId="77777777" w:rsidR="005C110B" w:rsidRPr="008C7F03" w:rsidRDefault="0080340F" w:rsidP="0080340F">
      <w:pPr>
        <w:ind w:firstLine="720"/>
        <w:rPr>
          <w:rFonts w:ascii="Courier New" w:hAnsi="Courier New" w:cs="Courier New"/>
          <w:b/>
          <w:bCs/>
          <w:color w:val="000080"/>
          <w:szCs w:val="20"/>
          <w:lang w:val="en-US"/>
        </w:rPr>
      </w:pPr>
      <w:r w:rsidRPr="0080340F">
        <w:rPr>
          <w:rFonts w:ascii="Courier New" w:hAnsi="Courier New" w:cs="Courier New"/>
          <w:b/>
          <w:bCs/>
          <w:color w:val="0000FF"/>
          <w:szCs w:val="20"/>
          <w:highlight w:val="white"/>
          <w:lang w:val="en-US"/>
        </w:rPr>
        <w:t>if</w:t>
      </w:r>
      <w:r w:rsidRPr="0080340F">
        <w:rPr>
          <w:rFonts w:ascii="Courier New" w:hAnsi="Courier New" w:cs="Courier New"/>
          <w:b/>
          <w:bCs/>
          <w:color w:val="000080"/>
          <w:szCs w:val="20"/>
          <w:highlight w:val="white"/>
          <w:lang w:val="en-US"/>
        </w:rPr>
        <w:t>(</w:t>
      </w:r>
      <w:r w:rsidRPr="0080340F">
        <w:rPr>
          <w:rFonts w:ascii="Courier New" w:hAnsi="Courier New" w:cs="Courier New"/>
          <w:color w:val="000000"/>
          <w:szCs w:val="20"/>
          <w:highlight w:val="white"/>
          <w:lang w:val="en-US"/>
        </w:rPr>
        <w:t xml:space="preserve">ret </w:t>
      </w:r>
      <w:r w:rsidRPr="0080340F">
        <w:rPr>
          <w:rFonts w:ascii="Courier New" w:hAnsi="Courier New" w:cs="Courier New"/>
          <w:b/>
          <w:bCs/>
          <w:color w:val="000080"/>
          <w:szCs w:val="20"/>
          <w:highlight w:val="white"/>
          <w:lang w:val="en-US"/>
        </w:rPr>
        <w:t>!=</w:t>
      </w:r>
      <w:r w:rsidRPr="0080340F">
        <w:rPr>
          <w:rFonts w:ascii="Courier New" w:hAnsi="Courier New" w:cs="Courier New"/>
          <w:color w:val="000000"/>
          <w:szCs w:val="20"/>
          <w:highlight w:val="white"/>
          <w:lang w:val="en-US"/>
        </w:rPr>
        <w:t xml:space="preserve"> E_OK</w:t>
      </w:r>
      <w:r w:rsidRPr="0080340F">
        <w:rPr>
          <w:rFonts w:ascii="Courier New" w:hAnsi="Courier New" w:cs="Courier New"/>
          <w:b/>
          <w:bCs/>
          <w:color w:val="000080"/>
          <w:szCs w:val="20"/>
          <w:highlight w:val="white"/>
          <w:lang w:val="en-US"/>
        </w:rPr>
        <w:t>)</w:t>
      </w:r>
      <w:r w:rsidRPr="0080340F">
        <w:rPr>
          <w:rFonts w:ascii="Courier New" w:hAnsi="Courier New" w:cs="Courier New"/>
          <w:color w:val="000000"/>
          <w:szCs w:val="20"/>
          <w:highlight w:val="white"/>
          <w:lang w:val="en-US"/>
        </w:rPr>
        <w:t xml:space="preserve"> </w:t>
      </w:r>
      <w:r w:rsidRPr="0080340F">
        <w:rPr>
          <w:rFonts w:ascii="Courier New" w:hAnsi="Courier New" w:cs="Courier New"/>
          <w:b/>
          <w:bCs/>
          <w:color w:val="000080"/>
          <w:szCs w:val="20"/>
          <w:highlight w:val="white"/>
          <w:lang w:val="en-US"/>
        </w:rPr>
        <w:t>{</w:t>
      </w:r>
      <w:r w:rsidRPr="0080340F">
        <w:rPr>
          <w:rFonts w:ascii="Courier New" w:hAnsi="Courier New" w:cs="Courier New"/>
          <w:color w:val="000000"/>
          <w:szCs w:val="20"/>
          <w:highlight w:val="white"/>
          <w:lang w:val="en-US"/>
        </w:rPr>
        <w:t xml:space="preserve"> </w:t>
      </w:r>
      <w:r w:rsidRPr="0080340F">
        <w:rPr>
          <w:rFonts w:ascii="Courier New" w:hAnsi="Courier New" w:cs="Courier New"/>
          <w:color w:val="008000"/>
          <w:szCs w:val="20"/>
          <w:highlight w:val="white"/>
          <w:lang w:val="en-US"/>
        </w:rPr>
        <w:t xml:space="preserve">/* ... User specific reaction here ... </w:t>
      </w:r>
      <w:r w:rsidRPr="008C7F03">
        <w:rPr>
          <w:rFonts w:ascii="Courier New" w:hAnsi="Courier New" w:cs="Courier New"/>
          <w:color w:val="008000"/>
          <w:szCs w:val="20"/>
          <w:highlight w:val="white"/>
          <w:lang w:val="en-US"/>
        </w:rPr>
        <w:t>*/</w:t>
      </w:r>
      <w:r w:rsidRPr="008C7F03">
        <w:rPr>
          <w:rFonts w:ascii="Courier New" w:hAnsi="Courier New" w:cs="Courier New"/>
          <w:color w:val="000000"/>
          <w:szCs w:val="20"/>
          <w:highlight w:val="white"/>
          <w:lang w:val="en-US"/>
        </w:rPr>
        <w:t xml:space="preserve"> </w:t>
      </w:r>
      <w:r w:rsidRPr="008C7F03">
        <w:rPr>
          <w:rFonts w:ascii="Courier New" w:hAnsi="Courier New" w:cs="Courier New"/>
          <w:b/>
          <w:bCs/>
          <w:color w:val="000080"/>
          <w:szCs w:val="20"/>
          <w:highlight w:val="white"/>
          <w:lang w:val="en-US"/>
        </w:rPr>
        <w:t>}</w:t>
      </w:r>
    </w:p>
    <w:p w14:paraId="7E6D1686" w14:textId="77777777" w:rsidR="0080340F" w:rsidRDefault="0080340F" w:rsidP="00EB6458">
      <w:pPr>
        <w:rPr>
          <w:rFonts w:eastAsia="Bosch Office Sans"/>
          <w:iCs/>
          <w:szCs w:val="20"/>
          <w:lang w:val="en-US"/>
        </w:rPr>
      </w:pPr>
    </w:p>
    <w:p w14:paraId="3A0620AB" w14:textId="68DC68C9" w:rsidR="00EB6458" w:rsidRDefault="00E61B6F" w:rsidP="00EB6458">
      <w:pPr>
        <w:rPr>
          <w:rFonts w:eastAsia="Bosch Office Sans"/>
          <w:iCs/>
          <w:szCs w:val="20"/>
          <w:lang w:val="en-US"/>
        </w:rPr>
      </w:pPr>
      <w:r>
        <w:rPr>
          <w:rFonts w:eastAsia="Bosch Office Sans"/>
          <w:iCs/>
          <w:szCs w:val="20"/>
          <w:lang w:val="en-US"/>
        </w:rPr>
        <w:t>Instead, the status of the TPSW must be prompted before checking for the return value of the FUNC</w:t>
      </w:r>
      <w:r w:rsidR="00EB6458">
        <w:rPr>
          <w:rFonts w:eastAsia="Bosch Office Sans"/>
          <w:iCs/>
          <w:szCs w:val="20"/>
          <w:lang w:val="en-US"/>
        </w:rPr>
        <w:t>:</w:t>
      </w:r>
    </w:p>
    <w:p w14:paraId="1820220E" w14:textId="77777777" w:rsidR="00EB6458" w:rsidRDefault="00EB6458" w:rsidP="00EB6458">
      <w:pPr>
        <w:rPr>
          <w:rFonts w:eastAsia="Bosch Office Sans"/>
          <w:iCs/>
          <w:szCs w:val="20"/>
          <w:lang w:val="en-US"/>
        </w:rPr>
      </w:pPr>
    </w:p>
    <w:p w14:paraId="23C73613" w14:textId="77777777" w:rsidR="0080340F" w:rsidRPr="0080340F" w:rsidRDefault="0080340F" w:rsidP="0080340F">
      <w:pPr>
        <w:autoSpaceDE w:val="0"/>
        <w:autoSpaceDN w:val="0"/>
        <w:adjustRightInd w:val="0"/>
        <w:spacing w:line="240" w:lineRule="auto"/>
        <w:ind w:left="720"/>
        <w:rPr>
          <w:rFonts w:ascii="Courier New" w:hAnsi="Courier New" w:cs="Courier New"/>
          <w:color w:val="000000"/>
          <w:szCs w:val="20"/>
          <w:highlight w:val="white"/>
          <w:lang w:val="en-US"/>
        </w:rPr>
      </w:pPr>
      <w:r w:rsidRPr="0080340F">
        <w:rPr>
          <w:rFonts w:ascii="Courier New" w:hAnsi="Courier New" w:cs="Courier New"/>
          <w:color w:val="000000"/>
          <w:szCs w:val="20"/>
          <w:highlight w:val="white"/>
          <w:lang w:val="en-US"/>
        </w:rPr>
        <w:t xml:space="preserve">ret </w:t>
      </w:r>
      <w:r w:rsidRPr="0080340F">
        <w:rPr>
          <w:rFonts w:ascii="Courier New" w:hAnsi="Courier New" w:cs="Courier New"/>
          <w:b/>
          <w:bCs/>
          <w:color w:val="000080"/>
          <w:szCs w:val="20"/>
          <w:highlight w:val="white"/>
          <w:lang w:val="en-US"/>
        </w:rPr>
        <w:t>=</w:t>
      </w:r>
      <w:r w:rsidRPr="0080340F">
        <w:rPr>
          <w:rFonts w:ascii="Courier New" w:hAnsi="Courier New" w:cs="Courier New"/>
          <w:color w:val="000000"/>
          <w:szCs w:val="20"/>
          <w:highlight w:val="white"/>
          <w:lang w:val="en-US"/>
        </w:rPr>
        <w:t xml:space="preserve"> RBTPSW_CALL</w:t>
      </w:r>
      <w:r w:rsidRPr="0080340F">
        <w:rPr>
          <w:rFonts w:ascii="Courier New" w:hAnsi="Courier New" w:cs="Courier New"/>
          <w:b/>
          <w:bCs/>
          <w:color w:val="000080"/>
          <w:szCs w:val="20"/>
          <w:highlight w:val="white"/>
          <w:lang w:val="en-US"/>
        </w:rPr>
        <w:t>(</w:t>
      </w:r>
      <w:r w:rsidRPr="0080340F">
        <w:rPr>
          <w:rFonts w:ascii="Courier New" w:hAnsi="Courier New" w:cs="Courier New"/>
          <w:color w:val="000000"/>
          <w:szCs w:val="20"/>
          <w:highlight w:val="white"/>
          <w:lang w:val="en-US"/>
        </w:rPr>
        <w:t>MyFunc</w:t>
      </w:r>
      <w:r w:rsidRPr="0080340F">
        <w:rPr>
          <w:rFonts w:ascii="Courier New" w:hAnsi="Courier New" w:cs="Courier New"/>
          <w:b/>
          <w:bCs/>
          <w:color w:val="000080"/>
          <w:szCs w:val="20"/>
          <w:highlight w:val="white"/>
          <w:lang w:val="en-US"/>
        </w:rPr>
        <w:t>());</w:t>
      </w:r>
    </w:p>
    <w:p w14:paraId="2C723937" w14:textId="237096C3" w:rsidR="0080340F" w:rsidRPr="0080340F" w:rsidRDefault="0080340F" w:rsidP="0080340F">
      <w:pPr>
        <w:autoSpaceDE w:val="0"/>
        <w:autoSpaceDN w:val="0"/>
        <w:adjustRightInd w:val="0"/>
        <w:spacing w:line="240" w:lineRule="auto"/>
        <w:ind w:left="720"/>
        <w:rPr>
          <w:rFonts w:ascii="Courier New" w:hAnsi="Courier New" w:cs="Courier New"/>
          <w:color w:val="000000"/>
          <w:szCs w:val="20"/>
          <w:highlight w:val="white"/>
          <w:lang w:val="en-US"/>
        </w:rPr>
      </w:pPr>
      <w:r w:rsidRPr="0080340F">
        <w:rPr>
          <w:rFonts w:ascii="Courier New" w:hAnsi="Courier New" w:cs="Courier New"/>
          <w:color w:val="000000"/>
          <w:szCs w:val="20"/>
          <w:highlight w:val="white"/>
          <w:lang w:val="en-US"/>
        </w:rPr>
        <w:t xml:space="preserve">TPSW_Status </w:t>
      </w:r>
      <w:r w:rsidRPr="0080340F">
        <w:rPr>
          <w:rFonts w:ascii="Courier New" w:hAnsi="Courier New" w:cs="Courier New"/>
          <w:b/>
          <w:bCs/>
          <w:color w:val="000080"/>
          <w:szCs w:val="20"/>
          <w:highlight w:val="white"/>
          <w:lang w:val="en-US"/>
        </w:rPr>
        <w:t>=</w:t>
      </w:r>
      <w:r w:rsidRPr="0080340F">
        <w:rPr>
          <w:rFonts w:ascii="Courier New" w:hAnsi="Courier New" w:cs="Courier New"/>
          <w:color w:val="000000"/>
          <w:szCs w:val="20"/>
          <w:highlight w:val="white"/>
          <w:lang w:val="en-US"/>
        </w:rPr>
        <w:t xml:space="preserve"> RBTPSW_GetAppStatus</w:t>
      </w:r>
      <w:r w:rsidRPr="0080340F">
        <w:rPr>
          <w:rFonts w:ascii="Courier New" w:hAnsi="Courier New" w:cs="Courier New"/>
          <w:b/>
          <w:bCs/>
          <w:color w:val="000080"/>
          <w:szCs w:val="20"/>
          <w:highlight w:val="white"/>
          <w:lang w:val="en-US"/>
        </w:rPr>
        <w:t>(</w:t>
      </w:r>
      <w:r w:rsidRPr="0080340F">
        <w:rPr>
          <w:rFonts w:ascii="Courier New" w:hAnsi="Courier New" w:cs="Courier New"/>
          <w:color w:val="000000"/>
          <w:szCs w:val="20"/>
          <w:highlight w:val="white"/>
          <w:lang w:val="en-US"/>
        </w:rPr>
        <w:t>MyApp</w:t>
      </w:r>
      <w:r w:rsidRPr="0080340F">
        <w:rPr>
          <w:rFonts w:ascii="Courier New" w:hAnsi="Courier New" w:cs="Courier New"/>
          <w:b/>
          <w:bCs/>
          <w:color w:val="000080"/>
          <w:szCs w:val="20"/>
          <w:highlight w:val="white"/>
          <w:lang w:val="en-US"/>
        </w:rPr>
        <w:t>);</w:t>
      </w:r>
      <w:r w:rsidR="00E61B6F">
        <w:rPr>
          <w:rFonts w:ascii="Courier New" w:hAnsi="Courier New" w:cs="Courier New"/>
          <w:b/>
          <w:bCs/>
          <w:color w:val="000080"/>
          <w:szCs w:val="20"/>
          <w:highlight w:val="white"/>
          <w:lang w:val="en-US"/>
        </w:rPr>
        <w:t xml:space="preserve"> </w:t>
      </w:r>
    </w:p>
    <w:p w14:paraId="3509C34E" w14:textId="77777777" w:rsidR="0080340F" w:rsidRPr="0080340F" w:rsidRDefault="0080340F" w:rsidP="0080340F">
      <w:pPr>
        <w:autoSpaceDE w:val="0"/>
        <w:autoSpaceDN w:val="0"/>
        <w:adjustRightInd w:val="0"/>
        <w:spacing w:line="240" w:lineRule="auto"/>
        <w:ind w:left="720"/>
        <w:rPr>
          <w:rFonts w:ascii="Courier New" w:hAnsi="Courier New" w:cs="Courier New"/>
          <w:color w:val="000000"/>
          <w:szCs w:val="20"/>
          <w:highlight w:val="white"/>
          <w:lang w:val="en-US"/>
        </w:rPr>
      </w:pPr>
      <w:r w:rsidRPr="0080340F">
        <w:rPr>
          <w:rFonts w:ascii="Courier New" w:hAnsi="Courier New" w:cs="Courier New"/>
          <w:b/>
          <w:bCs/>
          <w:color w:val="0000FF"/>
          <w:szCs w:val="20"/>
          <w:highlight w:val="white"/>
          <w:lang w:val="en-US"/>
        </w:rPr>
        <w:t>if</w:t>
      </w:r>
      <w:r w:rsidRPr="0080340F">
        <w:rPr>
          <w:rFonts w:ascii="Courier New" w:hAnsi="Courier New" w:cs="Courier New"/>
          <w:b/>
          <w:bCs/>
          <w:color w:val="000080"/>
          <w:szCs w:val="20"/>
          <w:highlight w:val="white"/>
          <w:lang w:val="en-US"/>
        </w:rPr>
        <w:t>(</w:t>
      </w:r>
      <w:r w:rsidRPr="0080340F">
        <w:rPr>
          <w:rFonts w:ascii="Courier New" w:hAnsi="Courier New" w:cs="Courier New"/>
          <w:color w:val="000000"/>
          <w:szCs w:val="20"/>
          <w:highlight w:val="white"/>
          <w:lang w:val="en-US"/>
        </w:rPr>
        <w:t xml:space="preserve">TPSW_Status </w:t>
      </w:r>
      <w:r w:rsidRPr="0080340F">
        <w:rPr>
          <w:rFonts w:ascii="Courier New" w:hAnsi="Courier New" w:cs="Courier New"/>
          <w:b/>
          <w:bCs/>
          <w:color w:val="000080"/>
          <w:szCs w:val="20"/>
          <w:highlight w:val="white"/>
          <w:lang w:val="en-US"/>
        </w:rPr>
        <w:t>!=</w:t>
      </w:r>
      <w:r w:rsidRPr="0080340F">
        <w:rPr>
          <w:rFonts w:ascii="Courier New" w:hAnsi="Courier New" w:cs="Courier New"/>
          <w:color w:val="000000"/>
          <w:szCs w:val="20"/>
          <w:highlight w:val="white"/>
          <w:lang w:val="en-US"/>
        </w:rPr>
        <w:t xml:space="preserve"> ACTIVE</w:t>
      </w:r>
      <w:r w:rsidRPr="0080340F">
        <w:rPr>
          <w:rFonts w:ascii="Courier New" w:hAnsi="Courier New" w:cs="Courier New"/>
          <w:b/>
          <w:bCs/>
          <w:color w:val="000080"/>
          <w:szCs w:val="20"/>
          <w:highlight w:val="white"/>
          <w:lang w:val="en-US"/>
        </w:rPr>
        <w:t>)</w:t>
      </w:r>
    </w:p>
    <w:p w14:paraId="52965662" w14:textId="77777777" w:rsidR="0080340F" w:rsidRPr="0080340F" w:rsidRDefault="0080340F" w:rsidP="0080340F">
      <w:pPr>
        <w:autoSpaceDE w:val="0"/>
        <w:autoSpaceDN w:val="0"/>
        <w:adjustRightInd w:val="0"/>
        <w:spacing w:line="240" w:lineRule="auto"/>
        <w:ind w:left="720"/>
        <w:rPr>
          <w:rFonts w:ascii="Courier New" w:hAnsi="Courier New" w:cs="Courier New"/>
          <w:color w:val="000000"/>
          <w:szCs w:val="20"/>
          <w:highlight w:val="white"/>
          <w:lang w:val="en-US"/>
        </w:rPr>
      </w:pPr>
      <w:r w:rsidRPr="0080340F">
        <w:rPr>
          <w:rFonts w:ascii="Courier New" w:hAnsi="Courier New" w:cs="Courier New"/>
          <w:b/>
          <w:bCs/>
          <w:color w:val="000080"/>
          <w:szCs w:val="20"/>
          <w:highlight w:val="white"/>
          <w:lang w:val="en-US"/>
        </w:rPr>
        <w:t>{</w:t>
      </w:r>
    </w:p>
    <w:p w14:paraId="6C7CDFA4" w14:textId="77777777" w:rsidR="0080340F" w:rsidRPr="0080340F" w:rsidRDefault="0080340F" w:rsidP="0080340F">
      <w:pPr>
        <w:autoSpaceDE w:val="0"/>
        <w:autoSpaceDN w:val="0"/>
        <w:adjustRightInd w:val="0"/>
        <w:spacing w:line="240" w:lineRule="auto"/>
        <w:ind w:left="720"/>
        <w:rPr>
          <w:rFonts w:ascii="Courier New" w:hAnsi="Courier New" w:cs="Courier New"/>
          <w:color w:val="000000"/>
          <w:szCs w:val="20"/>
          <w:highlight w:val="white"/>
          <w:lang w:val="en-US"/>
        </w:rPr>
      </w:pPr>
      <w:r w:rsidRPr="0080340F">
        <w:rPr>
          <w:rFonts w:ascii="Courier New" w:hAnsi="Courier New" w:cs="Courier New"/>
          <w:color w:val="000000"/>
          <w:szCs w:val="20"/>
          <w:highlight w:val="white"/>
          <w:lang w:val="en-US"/>
        </w:rPr>
        <w:t xml:space="preserve">    </w:t>
      </w:r>
      <w:r w:rsidRPr="0080340F">
        <w:rPr>
          <w:rFonts w:ascii="Courier New" w:hAnsi="Courier New" w:cs="Courier New"/>
          <w:color w:val="008000"/>
          <w:szCs w:val="20"/>
          <w:highlight w:val="white"/>
          <w:lang w:val="en-US"/>
        </w:rPr>
        <w:t>/* ... User specific reaction here ... */</w:t>
      </w:r>
    </w:p>
    <w:p w14:paraId="0D9C81F4" w14:textId="77777777" w:rsidR="0080340F" w:rsidRPr="0080340F" w:rsidRDefault="0080340F" w:rsidP="0080340F">
      <w:pPr>
        <w:autoSpaceDE w:val="0"/>
        <w:autoSpaceDN w:val="0"/>
        <w:adjustRightInd w:val="0"/>
        <w:spacing w:line="240" w:lineRule="auto"/>
        <w:ind w:left="720"/>
        <w:rPr>
          <w:rFonts w:ascii="Courier New" w:hAnsi="Courier New" w:cs="Courier New"/>
          <w:color w:val="000000"/>
          <w:szCs w:val="20"/>
          <w:highlight w:val="white"/>
          <w:lang w:val="en-US"/>
        </w:rPr>
      </w:pPr>
      <w:r w:rsidRPr="0080340F">
        <w:rPr>
          <w:rFonts w:ascii="Courier New" w:hAnsi="Courier New" w:cs="Courier New"/>
          <w:b/>
          <w:bCs/>
          <w:color w:val="000080"/>
          <w:szCs w:val="20"/>
          <w:highlight w:val="white"/>
          <w:lang w:val="en-US"/>
        </w:rPr>
        <w:t>}</w:t>
      </w:r>
    </w:p>
    <w:p w14:paraId="48322C5B" w14:textId="77777777" w:rsidR="0080340F" w:rsidRPr="0080340F" w:rsidRDefault="0080340F" w:rsidP="0080340F">
      <w:pPr>
        <w:autoSpaceDE w:val="0"/>
        <w:autoSpaceDN w:val="0"/>
        <w:adjustRightInd w:val="0"/>
        <w:spacing w:line="240" w:lineRule="auto"/>
        <w:ind w:left="720"/>
        <w:rPr>
          <w:rFonts w:ascii="Courier New" w:hAnsi="Courier New" w:cs="Courier New"/>
          <w:color w:val="000000"/>
          <w:szCs w:val="20"/>
          <w:highlight w:val="white"/>
          <w:lang w:val="en-US"/>
        </w:rPr>
      </w:pPr>
      <w:r w:rsidRPr="0080340F">
        <w:rPr>
          <w:rFonts w:ascii="Courier New" w:hAnsi="Courier New" w:cs="Courier New"/>
          <w:b/>
          <w:bCs/>
          <w:color w:val="0000FF"/>
          <w:szCs w:val="20"/>
          <w:highlight w:val="white"/>
          <w:lang w:val="en-US"/>
        </w:rPr>
        <w:t>else</w:t>
      </w:r>
    </w:p>
    <w:p w14:paraId="47DC7A2C" w14:textId="77777777" w:rsidR="0080340F" w:rsidRPr="0080340F" w:rsidRDefault="0080340F" w:rsidP="0080340F">
      <w:pPr>
        <w:autoSpaceDE w:val="0"/>
        <w:autoSpaceDN w:val="0"/>
        <w:adjustRightInd w:val="0"/>
        <w:spacing w:line="240" w:lineRule="auto"/>
        <w:ind w:left="720"/>
        <w:rPr>
          <w:rFonts w:ascii="Courier New" w:hAnsi="Courier New" w:cs="Courier New"/>
          <w:color w:val="000000"/>
          <w:szCs w:val="20"/>
          <w:highlight w:val="white"/>
          <w:lang w:val="en-US"/>
        </w:rPr>
      </w:pPr>
      <w:r w:rsidRPr="0080340F">
        <w:rPr>
          <w:rFonts w:ascii="Courier New" w:hAnsi="Courier New" w:cs="Courier New"/>
          <w:b/>
          <w:bCs/>
          <w:color w:val="000080"/>
          <w:szCs w:val="20"/>
          <w:highlight w:val="white"/>
          <w:lang w:val="en-US"/>
        </w:rPr>
        <w:t>{</w:t>
      </w:r>
    </w:p>
    <w:p w14:paraId="7047BF06" w14:textId="77777777" w:rsidR="0080340F" w:rsidRPr="008C7F03" w:rsidRDefault="0080340F" w:rsidP="0080340F">
      <w:pPr>
        <w:autoSpaceDE w:val="0"/>
        <w:autoSpaceDN w:val="0"/>
        <w:adjustRightInd w:val="0"/>
        <w:spacing w:line="240" w:lineRule="auto"/>
        <w:ind w:left="720"/>
        <w:rPr>
          <w:rFonts w:ascii="Courier New" w:hAnsi="Courier New" w:cs="Courier New"/>
          <w:color w:val="000000"/>
          <w:szCs w:val="20"/>
          <w:highlight w:val="white"/>
          <w:lang w:val="en-US"/>
        </w:rPr>
      </w:pPr>
      <w:r w:rsidRPr="0080340F">
        <w:rPr>
          <w:rFonts w:ascii="Courier New" w:hAnsi="Courier New" w:cs="Courier New"/>
          <w:color w:val="000000"/>
          <w:szCs w:val="20"/>
          <w:highlight w:val="white"/>
          <w:lang w:val="en-US"/>
        </w:rPr>
        <w:lastRenderedPageBreak/>
        <w:t xml:space="preserve">    </w:t>
      </w:r>
      <w:r w:rsidRPr="0080340F">
        <w:rPr>
          <w:rFonts w:ascii="Courier New" w:hAnsi="Courier New" w:cs="Courier New"/>
          <w:b/>
          <w:bCs/>
          <w:color w:val="0000FF"/>
          <w:szCs w:val="20"/>
          <w:highlight w:val="white"/>
          <w:lang w:val="en-US"/>
        </w:rPr>
        <w:t>if</w:t>
      </w:r>
      <w:r w:rsidRPr="0080340F">
        <w:rPr>
          <w:rFonts w:ascii="Courier New" w:hAnsi="Courier New" w:cs="Courier New"/>
          <w:b/>
          <w:bCs/>
          <w:color w:val="000080"/>
          <w:szCs w:val="20"/>
          <w:highlight w:val="white"/>
          <w:lang w:val="en-US"/>
        </w:rPr>
        <w:t>(</w:t>
      </w:r>
      <w:r w:rsidRPr="0080340F">
        <w:rPr>
          <w:rFonts w:ascii="Courier New" w:hAnsi="Courier New" w:cs="Courier New"/>
          <w:color w:val="000000"/>
          <w:szCs w:val="20"/>
          <w:highlight w:val="white"/>
          <w:lang w:val="en-US"/>
        </w:rPr>
        <w:t xml:space="preserve">ret </w:t>
      </w:r>
      <w:r w:rsidRPr="0080340F">
        <w:rPr>
          <w:rFonts w:ascii="Courier New" w:hAnsi="Courier New" w:cs="Courier New"/>
          <w:b/>
          <w:bCs/>
          <w:color w:val="000080"/>
          <w:szCs w:val="20"/>
          <w:highlight w:val="white"/>
          <w:lang w:val="en-US"/>
        </w:rPr>
        <w:t>!=</w:t>
      </w:r>
      <w:r w:rsidRPr="0080340F">
        <w:rPr>
          <w:rFonts w:ascii="Courier New" w:hAnsi="Courier New" w:cs="Courier New"/>
          <w:color w:val="000000"/>
          <w:szCs w:val="20"/>
          <w:highlight w:val="white"/>
          <w:lang w:val="en-US"/>
        </w:rPr>
        <w:t xml:space="preserve"> E_OK</w:t>
      </w:r>
      <w:r w:rsidRPr="0080340F">
        <w:rPr>
          <w:rFonts w:ascii="Courier New" w:hAnsi="Courier New" w:cs="Courier New"/>
          <w:b/>
          <w:bCs/>
          <w:color w:val="000080"/>
          <w:szCs w:val="20"/>
          <w:highlight w:val="white"/>
          <w:lang w:val="en-US"/>
        </w:rPr>
        <w:t>)</w:t>
      </w:r>
      <w:r w:rsidRPr="0080340F">
        <w:rPr>
          <w:rFonts w:ascii="Courier New" w:hAnsi="Courier New" w:cs="Courier New"/>
          <w:color w:val="000000"/>
          <w:szCs w:val="20"/>
          <w:highlight w:val="white"/>
          <w:lang w:val="en-US"/>
        </w:rPr>
        <w:t xml:space="preserve"> </w:t>
      </w:r>
      <w:r w:rsidRPr="0080340F">
        <w:rPr>
          <w:rFonts w:ascii="Courier New" w:hAnsi="Courier New" w:cs="Courier New"/>
          <w:b/>
          <w:bCs/>
          <w:color w:val="000080"/>
          <w:szCs w:val="20"/>
          <w:highlight w:val="white"/>
          <w:lang w:val="en-US"/>
        </w:rPr>
        <w:t>{</w:t>
      </w:r>
      <w:r w:rsidRPr="0080340F">
        <w:rPr>
          <w:rFonts w:ascii="Courier New" w:hAnsi="Courier New" w:cs="Courier New"/>
          <w:color w:val="000000"/>
          <w:szCs w:val="20"/>
          <w:highlight w:val="white"/>
          <w:lang w:val="en-US"/>
        </w:rPr>
        <w:t xml:space="preserve"> </w:t>
      </w:r>
      <w:r w:rsidRPr="0080340F">
        <w:rPr>
          <w:rFonts w:ascii="Courier New" w:hAnsi="Courier New" w:cs="Courier New"/>
          <w:color w:val="008000"/>
          <w:szCs w:val="20"/>
          <w:highlight w:val="white"/>
          <w:lang w:val="en-US"/>
        </w:rPr>
        <w:t xml:space="preserve">/* ... </w:t>
      </w:r>
      <w:r w:rsidRPr="008C7F03">
        <w:rPr>
          <w:rFonts w:ascii="Courier New" w:hAnsi="Courier New" w:cs="Courier New"/>
          <w:color w:val="008000"/>
          <w:szCs w:val="20"/>
          <w:highlight w:val="white"/>
          <w:lang w:val="en-US"/>
        </w:rPr>
        <w:t>User specific reaction here ... */</w:t>
      </w:r>
      <w:r w:rsidRPr="008C7F03">
        <w:rPr>
          <w:rFonts w:ascii="Courier New" w:hAnsi="Courier New" w:cs="Courier New"/>
          <w:color w:val="000000"/>
          <w:szCs w:val="20"/>
          <w:highlight w:val="white"/>
          <w:lang w:val="en-US"/>
        </w:rPr>
        <w:t xml:space="preserve"> </w:t>
      </w:r>
      <w:r w:rsidRPr="008C7F03">
        <w:rPr>
          <w:rFonts w:ascii="Courier New" w:hAnsi="Courier New" w:cs="Courier New"/>
          <w:b/>
          <w:bCs/>
          <w:color w:val="000080"/>
          <w:szCs w:val="20"/>
          <w:highlight w:val="white"/>
          <w:lang w:val="en-US"/>
        </w:rPr>
        <w:t>}</w:t>
      </w:r>
    </w:p>
    <w:p w14:paraId="0B784F9B" w14:textId="77777777" w:rsidR="0080340F" w:rsidRDefault="0080340F" w:rsidP="0080340F">
      <w:pPr>
        <w:ind w:left="720"/>
        <w:rPr>
          <w:rFonts w:ascii="Courier New" w:hAnsi="Courier New" w:cs="Courier New"/>
          <w:b/>
          <w:bCs/>
          <w:color w:val="000080"/>
          <w:szCs w:val="20"/>
          <w:lang w:val="en-US"/>
        </w:rPr>
      </w:pPr>
      <w:r w:rsidRPr="0080340F">
        <w:rPr>
          <w:rFonts w:ascii="Courier New" w:hAnsi="Courier New" w:cs="Courier New"/>
          <w:b/>
          <w:bCs/>
          <w:color w:val="000080"/>
          <w:szCs w:val="20"/>
          <w:highlight w:val="white"/>
          <w:lang w:val="en-US"/>
        </w:rPr>
        <w:t>}</w:t>
      </w:r>
    </w:p>
    <w:p w14:paraId="21929BB1" w14:textId="77777777" w:rsidR="0080340F" w:rsidRDefault="0080340F" w:rsidP="0080340F">
      <w:pPr>
        <w:rPr>
          <w:rFonts w:eastAsia="Bosch Office Sans"/>
          <w:iCs/>
          <w:szCs w:val="20"/>
          <w:lang w:val="en-US"/>
        </w:rPr>
      </w:pPr>
    </w:p>
    <w:p w14:paraId="106B997D" w14:textId="4C707C3D" w:rsidR="00EB6458" w:rsidRPr="00325099" w:rsidRDefault="00EB6458" w:rsidP="0080340F">
      <w:pPr>
        <w:rPr>
          <w:rFonts w:eastAsia="Bosch Office Sans" w:cs="Courier New"/>
          <w:szCs w:val="20"/>
          <w:lang w:val="en-US"/>
        </w:rPr>
      </w:pPr>
      <w:r w:rsidRPr="00325099">
        <w:rPr>
          <w:rFonts w:eastAsia="Bosch Office Sans"/>
          <w:iCs/>
          <w:szCs w:val="20"/>
          <w:lang w:val="en-US"/>
        </w:rPr>
        <w:t xml:space="preserve">An exception caused by a TPSW (i.e. status </w:t>
      </w:r>
      <w:r w:rsidR="00A41B15">
        <w:rPr>
          <w:rFonts w:eastAsia="Bosch Office Sans"/>
          <w:iCs/>
          <w:szCs w:val="20"/>
          <w:lang w:val="en-US"/>
        </w:rPr>
        <w:t>different than</w:t>
      </w:r>
      <w:r w:rsidRPr="00325099">
        <w:rPr>
          <w:rFonts w:eastAsia="Bosch Office Sans"/>
          <w:iCs/>
          <w:szCs w:val="20"/>
          <w:lang w:val="en-US"/>
        </w:rPr>
        <w:t xml:space="preserve"> ACTIVE) is considered to be a severe fault. Therefore a restart of the TPSW is not possible and not allowed in this ignition cycle. Calling a </w:t>
      </w:r>
      <w:r w:rsidR="00E96AC3">
        <w:rPr>
          <w:rFonts w:ascii="Courier New" w:eastAsia="Bosch Office Sans" w:hAnsi="Courier New" w:cs="Courier New"/>
          <w:szCs w:val="20"/>
          <w:lang w:val="en-US"/>
        </w:rPr>
        <w:t>RBT</w:t>
      </w:r>
      <w:r w:rsidRPr="00325099">
        <w:rPr>
          <w:rFonts w:ascii="Courier New" w:eastAsia="Bosch Office Sans" w:hAnsi="Courier New" w:cs="Courier New"/>
          <w:szCs w:val="20"/>
          <w:lang w:val="en-US"/>
        </w:rPr>
        <w:t>P</w:t>
      </w:r>
      <w:r w:rsidR="00E96AC3">
        <w:rPr>
          <w:rFonts w:ascii="Courier New" w:eastAsia="Bosch Office Sans" w:hAnsi="Courier New" w:cs="Courier New"/>
          <w:szCs w:val="20"/>
          <w:lang w:val="en-US"/>
        </w:rPr>
        <w:t>S</w:t>
      </w:r>
      <w:r w:rsidRPr="00325099">
        <w:rPr>
          <w:rFonts w:ascii="Courier New" w:eastAsia="Bosch Office Sans" w:hAnsi="Courier New" w:cs="Courier New"/>
          <w:szCs w:val="20"/>
          <w:lang w:val="en-US"/>
        </w:rPr>
        <w:t>W_START</w:t>
      </w:r>
      <w:r w:rsidR="00E96AC3">
        <w:rPr>
          <w:rFonts w:ascii="Courier New" w:eastAsia="Bosch Office Sans" w:hAnsi="Courier New" w:cs="Courier New"/>
          <w:szCs w:val="20"/>
          <w:lang w:val="en-US"/>
        </w:rPr>
        <w:t>()</w:t>
      </w:r>
      <w:r w:rsidRPr="00325099">
        <w:rPr>
          <w:rFonts w:eastAsia="Bosch Office Sans" w:cs="Courier New"/>
          <w:szCs w:val="20"/>
          <w:lang w:val="en-US"/>
        </w:rPr>
        <w:t xml:space="preserve"> or </w:t>
      </w:r>
      <w:r w:rsidR="00E96AC3">
        <w:rPr>
          <w:rFonts w:ascii="Courier New" w:eastAsia="Bosch Office Sans" w:hAnsi="Courier New" w:cs="Courier New"/>
          <w:szCs w:val="20"/>
          <w:lang w:val="en-US"/>
        </w:rPr>
        <w:t>RBT</w:t>
      </w:r>
      <w:r w:rsidRPr="00325099">
        <w:rPr>
          <w:rFonts w:ascii="Courier New" w:eastAsia="Bosch Office Sans" w:hAnsi="Courier New" w:cs="Courier New"/>
          <w:szCs w:val="20"/>
          <w:lang w:val="en-US"/>
        </w:rPr>
        <w:t>P</w:t>
      </w:r>
      <w:r w:rsidR="00E96AC3">
        <w:rPr>
          <w:rFonts w:ascii="Courier New" w:eastAsia="Bosch Office Sans" w:hAnsi="Courier New" w:cs="Courier New"/>
          <w:szCs w:val="20"/>
          <w:lang w:val="en-US"/>
        </w:rPr>
        <w:t>S</w:t>
      </w:r>
      <w:r w:rsidRPr="00325099">
        <w:rPr>
          <w:rFonts w:ascii="Courier New" w:eastAsia="Bosch Office Sans" w:hAnsi="Courier New" w:cs="Courier New"/>
          <w:szCs w:val="20"/>
          <w:lang w:val="en-US"/>
        </w:rPr>
        <w:t>W_CALL</w:t>
      </w:r>
      <w:r w:rsidR="00E96AC3">
        <w:rPr>
          <w:rFonts w:ascii="Courier New" w:eastAsia="Bosch Office Sans" w:hAnsi="Courier New" w:cs="Courier New"/>
          <w:szCs w:val="20"/>
          <w:lang w:val="en-US"/>
        </w:rPr>
        <w:t>()</w:t>
      </w:r>
      <w:r w:rsidRPr="00325099">
        <w:rPr>
          <w:rFonts w:eastAsia="Bosch Office Sans" w:cs="Courier New"/>
          <w:szCs w:val="20"/>
          <w:lang w:val="en-US"/>
        </w:rPr>
        <w:t xml:space="preserve"> of an aborted TPSW is ignored i.e. no execution of the TPSW code is done.</w:t>
      </w:r>
    </w:p>
    <w:p w14:paraId="0AEC0F21" w14:textId="77777777" w:rsidR="00EB6458" w:rsidRDefault="00EB6458" w:rsidP="00EB6458">
      <w:pPr>
        <w:rPr>
          <w:rFonts w:eastAsia="Bosch Office Sans" w:cs="Courier New"/>
          <w:szCs w:val="20"/>
          <w:lang w:val="en-US"/>
        </w:rPr>
      </w:pPr>
      <w:r w:rsidRPr="00325099">
        <w:rPr>
          <w:rFonts w:eastAsia="Bosch Office Sans" w:cs="Courier New"/>
          <w:szCs w:val="20"/>
          <w:lang w:val="en-US"/>
        </w:rPr>
        <w:t>If a TPSW failed, the TPSW framework fills a debug structure in order to get further details about the failing call. It is possible to read it be calling:</w:t>
      </w:r>
    </w:p>
    <w:p w14:paraId="1D0D19BE" w14:textId="77777777" w:rsidR="006C46B3" w:rsidRPr="00325099" w:rsidRDefault="006C46B3" w:rsidP="00EB6458">
      <w:pPr>
        <w:rPr>
          <w:rFonts w:eastAsia="Bosch Office Sans" w:cs="Courier New"/>
          <w:szCs w:val="20"/>
          <w:lang w:val="en-US"/>
        </w:rPr>
      </w:pPr>
    </w:p>
    <w:p w14:paraId="1AA13CB5" w14:textId="77777777" w:rsidR="006C46B3" w:rsidRDefault="006C46B3" w:rsidP="006C46B3">
      <w:pPr>
        <w:ind w:firstLine="720"/>
        <w:rPr>
          <w:rFonts w:ascii="Courier New" w:eastAsia="MS Mincho" w:hAnsi="Courier New" w:cs="Courier New"/>
          <w:color w:val="000000"/>
          <w:szCs w:val="20"/>
          <w:lang w:val="en-US" w:eastAsia="ja-JP"/>
        </w:rPr>
      </w:pPr>
      <w:r>
        <w:rPr>
          <w:rFonts w:ascii="Courier New" w:eastAsia="Bosch Office Sans" w:hAnsi="Courier New" w:cs="Courier New"/>
          <w:szCs w:val="20"/>
        </w:rPr>
        <w:t>rbtpsw_debuginfo_t</w:t>
      </w:r>
      <w:r w:rsidR="00EB6458" w:rsidRPr="00325099">
        <w:rPr>
          <w:rFonts w:ascii="Courier New" w:eastAsia="Bosch Office Sans" w:hAnsi="Courier New" w:cs="Courier New"/>
          <w:szCs w:val="20"/>
        </w:rPr>
        <w:t xml:space="preserve"> </w:t>
      </w:r>
      <w:r w:rsidR="0080487B">
        <w:rPr>
          <w:rFonts w:ascii="Courier New" w:eastAsia="MS Mincho" w:hAnsi="Courier New" w:cs="Courier New"/>
          <w:b/>
          <w:color w:val="000000"/>
          <w:szCs w:val="20"/>
          <w:lang w:val="en-US" w:eastAsia="ja-JP"/>
        </w:rPr>
        <w:t>RBTPSW_</w:t>
      </w:r>
      <w:r w:rsidR="00EB6458" w:rsidRPr="00325099">
        <w:rPr>
          <w:rFonts w:ascii="Courier New" w:eastAsia="MS Mincho" w:hAnsi="Courier New" w:cs="Courier New"/>
          <w:b/>
          <w:color w:val="000000"/>
          <w:szCs w:val="20"/>
          <w:lang w:val="en-US" w:eastAsia="ja-JP"/>
        </w:rPr>
        <w:t>GetDebugInfo</w:t>
      </w:r>
      <w:r w:rsidR="00EB6458" w:rsidRPr="00325099">
        <w:rPr>
          <w:rFonts w:ascii="Courier New" w:eastAsia="MS Mincho" w:hAnsi="Courier New" w:cs="Courier New"/>
          <w:color w:val="000000"/>
          <w:szCs w:val="20"/>
          <w:lang w:val="en-US" w:eastAsia="ja-JP"/>
        </w:rPr>
        <w:t>(</w:t>
      </w:r>
      <w:r w:rsidR="00EB6458" w:rsidRPr="00325099">
        <w:rPr>
          <w:rFonts w:ascii="Courier New" w:eastAsia="Bosch Office Sans" w:hAnsi="Courier New" w:cs="Courier New"/>
          <w:i/>
          <w:lang w:val="en-US"/>
        </w:rPr>
        <w:t>TPSWAppName</w:t>
      </w:r>
      <w:r w:rsidR="00EB6458" w:rsidRPr="00325099">
        <w:rPr>
          <w:rFonts w:ascii="Courier New" w:eastAsia="MS Mincho" w:hAnsi="Courier New" w:cs="Courier New"/>
          <w:color w:val="000000"/>
          <w:szCs w:val="20"/>
          <w:lang w:val="en-US" w:eastAsia="ja-JP"/>
        </w:rPr>
        <w:t>)</w:t>
      </w:r>
    </w:p>
    <w:p w14:paraId="36A2A573" w14:textId="77777777" w:rsidR="006C46B3" w:rsidRDefault="006C46B3" w:rsidP="00EB6458">
      <w:pPr>
        <w:rPr>
          <w:rFonts w:ascii="Courier New" w:eastAsia="MS Mincho" w:hAnsi="Courier New" w:cs="Courier New"/>
          <w:color w:val="000000"/>
          <w:szCs w:val="20"/>
          <w:lang w:val="en-US" w:eastAsia="ja-JP"/>
        </w:rPr>
      </w:pPr>
    </w:p>
    <w:p w14:paraId="18B20160" w14:textId="77777777" w:rsidR="00EB6458" w:rsidRPr="006C46B3" w:rsidRDefault="00EB6458" w:rsidP="00EB6458">
      <w:pPr>
        <w:rPr>
          <w:rFonts w:ascii="Courier New" w:eastAsia="MS Mincho" w:hAnsi="Courier New" w:cs="Courier New"/>
          <w:color w:val="000000"/>
          <w:szCs w:val="20"/>
          <w:lang w:val="en-US" w:eastAsia="ja-JP"/>
        </w:rPr>
      </w:pPr>
      <w:r w:rsidRPr="00325099">
        <w:rPr>
          <w:rFonts w:eastAsia="Bosch Office Sans" w:cs="Courier New"/>
          <w:szCs w:val="20"/>
        </w:rPr>
        <w:t xml:space="preserve">Note: the debug structure contains only valid data in case the status was </w:t>
      </w:r>
      <w:r w:rsidR="00A41B15" w:rsidRPr="00A41B15">
        <w:rPr>
          <w:rFonts w:eastAsia="Bosch Office Sans" w:cs="Courier New"/>
          <w:szCs w:val="20"/>
        </w:rPr>
        <w:t>different than</w:t>
      </w:r>
      <w:r w:rsidRPr="00325099">
        <w:rPr>
          <w:rFonts w:ascii="Courier New" w:eastAsia="Bosch Office Sans" w:hAnsi="Courier New" w:cs="Courier New"/>
          <w:szCs w:val="20"/>
          <w:lang w:val="en-US"/>
        </w:rPr>
        <w:t xml:space="preserve"> ACTIVE </w:t>
      </w:r>
      <w:r w:rsidRPr="00325099">
        <w:rPr>
          <w:rFonts w:eastAsia="Bosch Office Sans" w:cs="Courier New"/>
          <w:szCs w:val="20"/>
          <w:lang w:val="en-US"/>
        </w:rPr>
        <w:t>for a given TPSW application.</w:t>
      </w:r>
    </w:p>
    <w:p w14:paraId="7FEB761F" w14:textId="77777777" w:rsidR="00EB6458" w:rsidRDefault="00EB6458" w:rsidP="00EB6458">
      <w:pPr>
        <w:rPr>
          <w:rFonts w:eastAsia="Bosch Office Sans" w:cs="Courier New"/>
          <w:szCs w:val="20"/>
          <w:lang w:val="en-US"/>
        </w:rPr>
      </w:pPr>
      <w:r w:rsidRPr="00325099">
        <w:rPr>
          <w:rFonts w:eastAsia="Bosch Office Sans" w:cs="Courier New"/>
          <w:szCs w:val="20"/>
          <w:lang w:val="en-US"/>
        </w:rPr>
        <w:t>The debug structure looks like this:</w:t>
      </w:r>
    </w:p>
    <w:p w14:paraId="071F7096" w14:textId="77777777" w:rsidR="006C46B3" w:rsidRPr="00325099" w:rsidRDefault="006C46B3" w:rsidP="00EB6458">
      <w:pPr>
        <w:rPr>
          <w:rFonts w:eastAsia="Bosch Office Sans" w:cs="Courier New"/>
          <w:szCs w:val="20"/>
          <w:lang w:val="en-US"/>
        </w:rPr>
      </w:pPr>
    </w:p>
    <w:p w14:paraId="67CE8510" w14:textId="5FF4A02C" w:rsidR="00946C65" w:rsidRPr="00946C65" w:rsidRDefault="00946C65" w:rsidP="00946C65">
      <w:pPr>
        <w:autoSpaceDE w:val="0"/>
        <w:autoSpaceDN w:val="0"/>
        <w:adjustRightInd w:val="0"/>
        <w:spacing w:line="240" w:lineRule="auto"/>
        <w:rPr>
          <w:rFonts w:ascii="Courier New" w:hAnsi="Courier New" w:cs="Courier New"/>
          <w:color w:val="000000"/>
          <w:sz w:val="18"/>
          <w:szCs w:val="20"/>
          <w:highlight w:val="white"/>
          <w:lang w:val="en-US"/>
        </w:rPr>
      </w:pPr>
      <w:r w:rsidRPr="00946C65">
        <w:rPr>
          <w:rFonts w:ascii="Courier New" w:hAnsi="Courier New" w:cs="Courier New"/>
          <w:color w:val="008000"/>
          <w:sz w:val="18"/>
          <w:szCs w:val="20"/>
          <w:highlight w:val="white"/>
          <w:lang w:val="en-US"/>
        </w:rPr>
        <w:t>/* Debug information for a TPSW application. */</w:t>
      </w:r>
    </w:p>
    <w:p w14:paraId="78D3A75A" w14:textId="77777777" w:rsidR="00946C65" w:rsidRPr="00946C65" w:rsidRDefault="00946C65" w:rsidP="00946C65">
      <w:pPr>
        <w:autoSpaceDE w:val="0"/>
        <w:autoSpaceDN w:val="0"/>
        <w:adjustRightInd w:val="0"/>
        <w:spacing w:line="240" w:lineRule="auto"/>
        <w:rPr>
          <w:rFonts w:ascii="Courier New" w:hAnsi="Courier New" w:cs="Courier New"/>
          <w:color w:val="000000"/>
          <w:sz w:val="18"/>
          <w:szCs w:val="20"/>
          <w:highlight w:val="white"/>
          <w:lang w:val="en-US"/>
        </w:rPr>
      </w:pPr>
      <w:r w:rsidRPr="00946C65">
        <w:rPr>
          <w:rFonts w:ascii="Courier New" w:hAnsi="Courier New" w:cs="Courier New"/>
          <w:b/>
          <w:bCs/>
          <w:color w:val="0000FF"/>
          <w:sz w:val="18"/>
          <w:szCs w:val="20"/>
          <w:highlight w:val="white"/>
          <w:lang w:val="en-US"/>
        </w:rPr>
        <w:t>typedef</w:t>
      </w:r>
      <w:r w:rsidRPr="00946C65">
        <w:rPr>
          <w:rFonts w:ascii="Courier New" w:hAnsi="Courier New" w:cs="Courier New"/>
          <w:color w:val="000000"/>
          <w:sz w:val="18"/>
          <w:szCs w:val="20"/>
          <w:highlight w:val="white"/>
          <w:lang w:val="en-US"/>
        </w:rPr>
        <w:t xml:space="preserve"> </w:t>
      </w:r>
      <w:r w:rsidRPr="00946C65">
        <w:rPr>
          <w:rFonts w:ascii="Courier New" w:hAnsi="Courier New" w:cs="Courier New"/>
          <w:color w:val="8000FF"/>
          <w:sz w:val="18"/>
          <w:szCs w:val="20"/>
          <w:highlight w:val="white"/>
          <w:lang w:val="en-US"/>
        </w:rPr>
        <w:t>struct</w:t>
      </w:r>
      <w:r w:rsidRPr="00946C65">
        <w:rPr>
          <w:rFonts w:ascii="Courier New" w:hAnsi="Courier New" w:cs="Courier New"/>
          <w:color w:val="000000"/>
          <w:sz w:val="18"/>
          <w:szCs w:val="20"/>
          <w:highlight w:val="white"/>
          <w:lang w:val="en-US"/>
        </w:rPr>
        <w:t xml:space="preserve"> </w:t>
      </w:r>
      <w:r w:rsidRPr="00946C65">
        <w:rPr>
          <w:rFonts w:ascii="Courier New" w:hAnsi="Courier New" w:cs="Courier New"/>
          <w:b/>
          <w:bCs/>
          <w:color w:val="000080"/>
          <w:sz w:val="18"/>
          <w:szCs w:val="20"/>
          <w:highlight w:val="white"/>
          <w:lang w:val="en-US"/>
        </w:rPr>
        <w:t>{</w:t>
      </w:r>
    </w:p>
    <w:p w14:paraId="6AC82127" w14:textId="2598AAD6" w:rsidR="00946C65" w:rsidRPr="00946C65" w:rsidRDefault="00946C65" w:rsidP="00946C65">
      <w:pPr>
        <w:autoSpaceDE w:val="0"/>
        <w:autoSpaceDN w:val="0"/>
        <w:adjustRightInd w:val="0"/>
        <w:spacing w:line="240" w:lineRule="auto"/>
        <w:rPr>
          <w:rFonts w:ascii="Courier New" w:hAnsi="Courier New" w:cs="Courier New"/>
          <w:color w:val="000000"/>
          <w:sz w:val="18"/>
          <w:szCs w:val="20"/>
          <w:highlight w:val="white"/>
          <w:lang w:val="en-US"/>
        </w:rPr>
      </w:pPr>
      <w:r w:rsidRPr="00946C65">
        <w:rPr>
          <w:rFonts w:ascii="Courier New" w:hAnsi="Courier New" w:cs="Courier New"/>
          <w:color w:val="000000"/>
          <w:sz w:val="18"/>
          <w:szCs w:val="20"/>
          <w:highlight w:val="white"/>
          <w:lang w:val="en-US"/>
        </w:rPr>
        <w:t xml:space="preserve">  uint32  userinfo</w:t>
      </w:r>
      <w:r w:rsidR="00234E14">
        <w:rPr>
          <w:rFonts w:ascii="Courier New" w:hAnsi="Courier New" w:cs="Courier New"/>
          <w:b/>
          <w:bCs/>
          <w:color w:val="000080"/>
          <w:sz w:val="18"/>
          <w:szCs w:val="20"/>
          <w:highlight w:val="white"/>
          <w:lang w:val="en-US"/>
        </w:rPr>
        <w:t>;</w:t>
      </w:r>
      <w:r w:rsidRPr="00946C65">
        <w:rPr>
          <w:rFonts w:ascii="Courier New" w:hAnsi="Courier New" w:cs="Courier New"/>
          <w:color w:val="000000"/>
          <w:sz w:val="18"/>
          <w:szCs w:val="20"/>
          <w:highlight w:val="white"/>
          <w:lang w:val="en-US"/>
        </w:rPr>
        <w:t xml:space="preserve">  </w:t>
      </w:r>
      <w:r w:rsidR="00820C74">
        <w:rPr>
          <w:rFonts w:ascii="Courier New" w:hAnsi="Courier New" w:cs="Courier New"/>
          <w:color w:val="000000"/>
          <w:sz w:val="18"/>
          <w:szCs w:val="20"/>
          <w:highlight w:val="white"/>
          <w:lang w:val="en-US"/>
        </w:rPr>
        <w:t xml:space="preserve"> </w:t>
      </w:r>
      <w:r w:rsidRPr="00946C65">
        <w:rPr>
          <w:rFonts w:ascii="Courier New" w:hAnsi="Courier New" w:cs="Courier New"/>
          <w:color w:val="008000"/>
          <w:sz w:val="18"/>
          <w:szCs w:val="20"/>
          <w:highlight w:val="white"/>
          <w:lang w:val="en-US"/>
        </w:rPr>
        <w:t xml:space="preserve">/* user info when tpsw killed by </w:t>
      </w:r>
      <w:r w:rsidR="009E7D09">
        <w:rPr>
          <w:rFonts w:ascii="Courier New" w:hAnsi="Courier New" w:cs="Courier New"/>
          <w:color w:val="008000"/>
          <w:sz w:val="18"/>
          <w:szCs w:val="20"/>
          <w:highlight w:val="white"/>
          <w:lang w:val="en-US"/>
        </w:rPr>
        <w:t>SW</w:t>
      </w:r>
      <w:r>
        <w:rPr>
          <w:rFonts w:ascii="Courier New" w:hAnsi="Courier New" w:cs="Courier New"/>
          <w:color w:val="008000"/>
          <w:sz w:val="18"/>
          <w:szCs w:val="20"/>
          <w:highlight w:val="white"/>
          <w:lang w:val="en-US"/>
        </w:rPr>
        <w:t xml:space="preserve"> </w:t>
      </w:r>
      <w:r w:rsidR="009E7D09">
        <w:rPr>
          <w:rFonts w:ascii="Courier New" w:hAnsi="Courier New" w:cs="Courier New"/>
          <w:color w:val="008000"/>
          <w:sz w:val="18"/>
          <w:szCs w:val="20"/>
          <w:highlight w:val="white"/>
          <w:lang w:val="en-US"/>
        </w:rPr>
        <w:t xml:space="preserve">or Enhanced Isolation </w:t>
      </w:r>
      <w:r w:rsidRPr="00946C65">
        <w:rPr>
          <w:rFonts w:ascii="Courier New" w:hAnsi="Courier New" w:cs="Courier New"/>
          <w:color w:val="008000"/>
          <w:sz w:val="18"/>
          <w:szCs w:val="20"/>
          <w:highlight w:val="white"/>
          <w:lang w:val="en-US"/>
        </w:rPr>
        <w:t>*/</w:t>
      </w:r>
    </w:p>
    <w:p w14:paraId="1AACBFF2" w14:textId="436BAA91" w:rsidR="00946C65" w:rsidRPr="00946C65" w:rsidRDefault="00946C65" w:rsidP="00946C65">
      <w:pPr>
        <w:autoSpaceDE w:val="0"/>
        <w:autoSpaceDN w:val="0"/>
        <w:adjustRightInd w:val="0"/>
        <w:spacing w:line="240" w:lineRule="auto"/>
        <w:rPr>
          <w:rFonts w:ascii="Courier New" w:hAnsi="Courier New" w:cs="Courier New"/>
          <w:color w:val="000000"/>
          <w:sz w:val="18"/>
          <w:szCs w:val="20"/>
          <w:highlight w:val="white"/>
          <w:lang w:val="en-US"/>
        </w:rPr>
      </w:pPr>
      <w:r w:rsidRPr="00946C65">
        <w:rPr>
          <w:rFonts w:ascii="Courier New" w:hAnsi="Courier New" w:cs="Courier New"/>
          <w:color w:val="000000"/>
          <w:sz w:val="18"/>
          <w:szCs w:val="20"/>
          <w:highlight w:val="white"/>
          <w:lang w:val="en-US"/>
        </w:rPr>
        <w:t xml:space="preserve">  uint</w:t>
      </w:r>
      <w:r w:rsidR="004634BC">
        <w:rPr>
          <w:rFonts w:ascii="Courier New" w:hAnsi="Courier New" w:cs="Courier New"/>
          <w:color w:val="000000"/>
          <w:sz w:val="18"/>
          <w:szCs w:val="20"/>
          <w:highlight w:val="white"/>
          <w:lang w:val="en-US"/>
        </w:rPr>
        <w:t>32</w:t>
      </w:r>
      <w:r w:rsidRPr="00946C65">
        <w:rPr>
          <w:rFonts w:ascii="Courier New" w:hAnsi="Courier New" w:cs="Courier New"/>
          <w:color w:val="000000"/>
          <w:sz w:val="18"/>
          <w:szCs w:val="20"/>
          <w:highlight w:val="white"/>
          <w:lang w:val="en-US"/>
        </w:rPr>
        <w:t xml:space="preserve">  FaultAdr</w:t>
      </w:r>
      <w:r w:rsidR="00234E14">
        <w:rPr>
          <w:rFonts w:ascii="Courier New" w:hAnsi="Courier New" w:cs="Courier New"/>
          <w:b/>
          <w:bCs/>
          <w:color w:val="000080"/>
          <w:sz w:val="18"/>
          <w:szCs w:val="20"/>
          <w:highlight w:val="white"/>
          <w:lang w:val="en-US"/>
        </w:rPr>
        <w:t>;</w:t>
      </w:r>
      <w:r w:rsidRPr="00946C65">
        <w:rPr>
          <w:rFonts w:ascii="Courier New" w:hAnsi="Courier New" w:cs="Courier New"/>
          <w:color w:val="000000"/>
          <w:sz w:val="18"/>
          <w:szCs w:val="20"/>
          <w:highlight w:val="white"/>
          <w:lang w:val="en-US"/>
        </w:rPr>
        <w:t xml:space="preserve">  </w:t>
      </w:r>
      <w:r w:rsidR="00820C74">
        <w:rPr>
          <w:rFonts w:ascii="Courier New" w:hAnsi="Courier New" w:cs="Courier New"/>
          <w:color w:val="000000"/>
          <w:sz w:val="18"/>
          <w:szCs w:val="20"/>
          <w:highlight w:val="white"/>
          <w:lang w:val="en-US"/>
        </w:rPr>
        <w:t xml:space="preserve"> </w:t>
      </w:r>
      <w:r w:rsidRPr="00946C65">
        <w:rPr>
          <w:rFonts w:ascii="Courier New" w:hAnsi="Courier New" w:cs="Courier New"/>
          <w:color w:val="008000"/>
          <w:sz w:val="18"/>
          <w:szCs w:val="20"/>
          <w:highlight w:val="white"/>
          <w:lang w:val="en-US"/>
        </w:rPr>
        <w:t>/* RH850 FEPC register content: PC when exception occurred */</w:t>
      </w:r>
    </w:p>
    <w:p w14:paraId="704C543E" w14:textId="5BF9BA57" w:rsidR="00946C65" w:rsidRPr="00946C65" w:rsidRDefault="00234E14" w:rsidP="00946C65">
      <w:pPr>
        <w:autoSpaceDE w:val="0"/>
        <w:autoSpaceDN w:val="0"/>
        <w:adjustRightInd w:val="0"/>
        <w:spacing w:line="240" w:lineRule="auto"/>
        <w:rPr>
          <w:rFonts w:ascii="Courier New" w:hAnsi="Courier New" w:cs="Courier New"/>
          <w:color w:val="000000"/>
          <w:sz w:val="18"/>
          <w:szCs w:val="20"/>
          <w:highlight w:val="white"/>
          <w:lang w:val="en-US"/>
        </w:rPr>
      </w:pPr>
      <w:r>
        <w:rPr>
          <w:rFonts w:ascii="Courier New" w:hAnsi="Courier New" w:cs="Courier New"/>
          <w:color w:val="000000"/>
          <w:sz w:val="18"/>
          <w:szCs w:val="20"/>
          <w:highlight w:val="white"/>
          <w:lang w:val="en-US"/>
        </w:rPr>
        <w:t xml:space="preserve">  rbtpsw_corefnptr_t</w:t>
      </w:r>
      <w:r w:rsidR="00946C65" w:rsidRPr="00946C65">
        <w:rPr>
          <w:rFonts w:ascii="Courier New" w:hAnsi="Courier New" w:cs="Courier New"/>
          <w:color w:val="000000"/>
          <w:sz w:val="18"/>
          <w:szCs w:val="20"/>
          <w:highlight w:val="white"/>
          <w:lang w:val="en-US"/>
        </w:rPr>
        <w:t xml:space="preserve"> CallCoreFnPtr</w:t>
      </w:r>
      <w:r w:rsidR="00946C65" w:rsidRPr="00946C65">
        <w:rPr>
          <w:rFonts w:ascii="Courier New" w:hAnsi="Courier New" w:cs="Courier New"/>
          <w:b/>
          <w:bCs/>
          <w:color w:val="000080"/>
          <w:sz w:val="18"/>
          <w:szCs w:val="20"/>
          <w:highlight w:val="white"/>
          <w:lang w:val="en-US"/>
        </w:rPr>
        <w:t>;</w:t>
      </w:r>
      <w:r w:rsidR="00C662C5">
        <w:rPr>
          <w:rFonts w:ascii="Courier New" w:hAnsi="Courier New" w:cs="Courier New"/>
          <w:b/>
          <w:bCs/>
          <w:color w:val="000080"/>
          <w:sz w:val="18"/>
          <w:szCs w:val="20"/>
          <w:highlight w:val="white"/>
          <w:lang w:val="en-US"/>
        </w:rPr>
        <w:t xml:space="preserve"> </w:t>
      </w:r>
      <w:r w:rsidR="00946C65" w:rsidRPr="00946C65">
        <w:rPr>
          <w:rFonts w:ascii="Courier New" w:hAnsi="Courier New" w:cs="Courier New"/>
          <w:color w:val="008000"/>
          <w:sz w:val="18"/>
          <w:szCs w:val="20"/>
          <w:highlight w:val="white"/>
          <w:lang w:val="en-US"/>
        </w:rPr>
        <w:t>/* RBTPSW_FnCall_Core_XX</w:t>
      </w:r>
      <w:r w:rsidR="00946C65">
        <w:rPr>
          <w:rFonts w:ascii="Courier New" w:hAnsi="Courier New" w:cs="Courier New"/>
          <w:color w:val="008000"/>
          <w:sz w:val="18"/>
          <w:szCs w:val="20"/>
          <w:highlight w:val="white"/>
          <w:lang w:val="en-US"/>
        </w:rPr>
        <w:t>X in which the failure occurred</w:t>
      </w:r>
      <w:r w:rsidR="00946C65" w:rsidRPr="00946C65">
        <w:rPr>
          <w:rFonts w:ascii="Courier New" w:hAnsi="Courier New" w:cs="Courier New"/>
          <w:color w:val="008000"/>
          <w:sz w:val="18"/>
          <w:szCs w:val="20"/>
          <w:highlight w:val="white"/>
          <w:lang w:val="en-US"/>
        </w:rPr>
        <w:t xml:space="preserve"> */</w:t>
      </w:r>
    </w:p>
    <w:p w14:paraId="3B48CA9B" w14:textId="53C71434" w:rsidR="00946C65" w:rsidRPr="00946C65" w:rsidRDefault="00946C65" w:rsidP="00946C65">
      <w:pPr>
        <w:autoSpaceDE w:val="0"/>
        <w:autoSpaceDN w:val="0"/>
        <w:adjustRightInd w:val="0"/>
        <w:spacing w:line="240" w:lineRule="auto"/>
        <w:rPr>
          <w:rFonts w:ascii="Courier New" w:hAnsi="Courier New" w:cs="Courier New"/>
          <w:color w:val="000000"/>
          <w:sz w:val="18"/>
          <w:szCs w:val="20"/>
          <w:highlight w:val="white"/>
          <w:lang w:val="en-US"/>
        </w:rPr>
      </w:pPr>
      <w:r w:rsidRPr="00946C65">
        <w:rPr>
          <w:rFonts w:ascii="Courier New" w:hAnsi="Courier New" w:cs="Courier New"/>
          <w:color w:val="000000"/>
          <w:sz w:val="18"/>
          <w:szCs w:val="20"/>
          <w:highlight w:val="white"/>
          <w:lang w:val="en-US"/>
        </w:rPr>
        <w:t xml:space="preserve">  uint32  rh850_mei</w:t>
      </w:r>
      <w:r w:rsidR="00234E14">
        <w:rPr>
          <w:rFonts w:ascii="Courier New" w:hAnsi="Courier New" w:cs="Courier New"/>
          <w:b/>
          <w:bCs/>
          <w:color w:val="000080"/>
          <w:sz w:val="18"/>
          <w:szCs w:val="20"/>
          <w:highlight w:val="white"/>
          <w:lang w:val="en-US"/>
        </w:rPr>
        <w:t>;</w:t>
      </w:r>
      <w:r w:rsidR="00820C74">
        <w:rPr>
          <w:rFonts w:ascii="Courier New" w:hAnsi="Courier New" w:cs="Courier New"/>
          <w:b/>
          <w:bCs/>
          <w:color w:val="000080"/>
          <w:sz w:val="18"/>
          <w:szCs w:val="20"/>
          <w:highlight w:val="white"/>
          <w:lang w:val="en-US"/>
        </w:rPr>
        <w:t xml:space="preserve"> </w:t>
      </w:r>
      <w:r w:rsidRPr="00946C65">
        <w:rPr>
          <w:rFonts w:ascii="Courier New" w:hAnsi="Courier New" w:cs="Courier New"/>
          <w:color w:val="000000"/>
          <w:sz w:val="18"/>
          <w:szCs w:val="20"/>
          <w:highlight w:val="white"/>
          <w:lang w:val="en-US"/>
        </w:rPr>
        <w:t xml:space="preserve"> </w:t>
      </w:r>
      <w:r w:rsidRPr="00946C65">
        <w:rPr>
          <w:rFonts w:ascii="Courier New" w:hAnsi="Courier New" w:cs="Courier New"/>
          <w:color w:val="008000"/>
          <w:sz w:val="18"/>
          <w:szCs w:val="20"/>
          <w:highlight w:val="white"/>
          <w:lang w:val="en-US"/>
        </w:rPr>
        <w:t>/* MEI: Memory error information */</w:t>
      </w:r>
    </w:p>
    <w:p w14:paraId="72916E5A" w14:textId="52B3B8D8" w:rsidR="00946C65" w:rsidRPr="00946C65" w:rsidRDefault="00946C65" w:rsidP="00946C65">
      <w:pPr>
        <w:autoSpaceDE w:val="0"/>
        <w:autoSpaceDN w:val="0"/>
        <w:adjustRightInd w:val="0"/>
        <w:spacing w:line="240" w:lineRule="auto"/>
        <w:rPr>
          <w:rFonts w:ascii="Courier New" w:hAnsi="Courier New" w:cs="Courier New"/>
          <w:color w:val="000000"/>
          <w:sz w:val="18"/>
          <w:szCs w:val="20"/>
          <w:highlight w:val="white"/>
          <w:lang w:val="en-US"/>
        </w:rPr>
      </w:pPr>
      <w:r w:rsidRPr="00946C65">
        <w:rPr>
          <w:rFonts w:ascii="Courier New" w:hAnsi="Courier New" w:cs="Courier New"/>
          <w:color w:val="000000"/>
          <w:sz w:val="18"/>
          <w:szCs w:val="20"/>
          <w:highlight w:val="white"/>
          <w:lang w:val="en-US"/>
        </w:rPr>
        <w:t xml:space="preserve">  uint32  rh850_mea</w:t>
      </w:r>
      <w:r w:rsidR="00234E14">
        <w:rPr>
          <w:rFonts w:ascii="Courier New" w:hAnsi="Courier New" w:cs="Courier New"/>
          <w:b/>
          <w:bCs/>
          <w:color w:val="000080"/>
          <w:sz w:val="18"/>
          <w:szCs w:val="20"/>
          <w:highlight w:val="white"/>
          <w:lang w:val="en-US"/>
        </w:rPr>
        <w:t>;</w:t>
      </w:r>
      <w:r w:rsidRPr="00946C65">
        <w:rPr>
          <w:rFonts w:ascii="Courier New" w:hAnsi="Courier New" w:cs="Courier New"/>
          <w:color w:val="000000"/>
          <w:sz w:val="18"/>
          <w:szCs w:val="20"/>
          <w:highlight w:val="white"/>
          <w:lang w:val="en-US"/>
        </w:rPr>
        <w:t xml:space="preserve"> </w:t>
      </w:r>
      <w:r w:rsidR="00820C74">
        <w:rPr>
          <w:rFonts w:ascii="Courier New" w:hAnsi="Courier New" w:cs="Courier New"/>
          <w:color w:val="000000"/>
          <w:sz w:val="18"/>
          <w:szCs w:val="20"/>
          <w:highlight w:val="white"/>
          <w:lang w:val="en-US"/>
        </w:rPr>
        <w:t xml:space="preserve"> </w:t>
      </w:r>
      <w:r w:rsidRPr="00946C65">
        <w:rPr>
          <w:rFonts w:ascii="Courier New" w:hAnsi="Courier New" w:cs="Courier New"/>
          <w:color w:val="008000"/>
          <w:sz w:val="18"/>
          <w:szCs w:val="20"/>
          <w:highlight w:val="white"/>
          <w:lang w:val="en-US"/>
        </w:rPr>
        <w:t>/* MEA: Memory error address */</w:t>
      </w:r>
    </w:p>
    <w:p w14:paraId="50436EED" w14:textId="4178CF41" w:rsidR="00946C65" w:rsidRPr="00946C65" w:rsidRDefault="00946C65" w:rsidP="00946C65">
      <w:pPr>
        <w:autoSpaceDE w:val="0"/>
        <w:autoSpaceDN w:val="0"/>
        <w:adjustRightInd w:val="0"/>
        <w:spacing w:line="240" w:lineRule="auto"/>
        <w:rPr>
          <w:rFonts w:ascii="Courier New" w:hAnsi="Courier New" w:cs="Courier New"/>
          <w:color w:val="000000"/>
          <w:sz w:val="18"/>
          <w:szCs w:val="20"/>
          <w:highlight w:val="white"/>
          <w:lang w:val="en-US"/>
        </w:rPr>
      </w:pPr>
      <w:r w:rsidRPr="00946C65">
        <w:rPr>
          <w:rFonts w:ascii="Courier New" w:hAnsi="Courier New" w:cs="Courier New"/>
          <w:color w:val="000000"/>
          <w:sz w:val="18"/>
          <w:szCs w:val="20"/>
          <w:highlight w:val="white"/>
          <w:lang w:val="en-US"/>
        </w:rPr>
        <w:t xml:space="preserve">  uint32  rh850_feic</w:t>
      </w:r>
      <w:r w:rsidR="00234E14">
        <w:rPr>
          <w:rFonts w:ascii="Courier New" w:hAnsi="Courier New" w:cs="Courier New"/>
          <w:b/>
          <w:bCs/>
          <w:color w:val="000080"/>
          <w:sz w:val="18"/>
          <w:szCs w:val="20"/>
          <w:highlight w:val="white"/>
          <w:lang w:val="en-US"/>
        </w:rPr>
        <w:t>;</w:t>
      </w:r>
      <w:r w:rsidR="00820C74">
        <w:rPr>
          <w:rFonts w:ascii="Courier New" w:hAnsi="Courier New" w:cs="Courier New"/>
          <w:b/>
          <w:bCs/>
          <w:color w:val="000080"/>
          <w:sz w:val="18"/>
          <w:szCs w:val="20"/>
          <w:highlight w:val="white"/>
          <w:lang w:val="en-US"/>
        </w:rPr>
        <w:t xml:space="preserve"> </w:t>
      </w:r>
      <w:r w:rsidRPr="00946C65">
        <w:rPr>
          <w:rFonts w:ascii="Courier New" w:hAnsi="Courier New" w:cs="Courier New"/>
          <w:color w:val="008000"/>
          <w:sz w:val="18"/>
          <w:szCs w:val="20"/>
          <w:highlight w:val="white"/>
          <w:lang w:val="en-US"/>
        </w:rPr>
        <w:t>/* FEIC(bits 0..15): excep</w:t>
      </w:r>
      <w:r>
        <w:rPr>
          <w:rFonts w:ascii="Courier New" w:hAnsi="Courier New" w:cs="Courier New"/>
          <w:color w:val="008000"/>
          <w:sz w:val="18"/>
          <w:szCs w:val="20"/>
          <w:highlight w:val="white"/>
          <w:lang w:val="en-US"/>
        </w:rPr>
        <w:t xml:space="preserve">tion which caused abort: </w:t>
      </w:r>
      <w:r w:rsidRPr="00946C65">
        <w:rPr>
          <w:rFonts w:ascii="Courier New" w:hAnsi="Courier New" w:cs="Courier New"/>
          <w:color w:val="008000"/>
          <w:sz w:val="18"/>
          <w:szCs w:val="20"/>
          <w:highlight w:val="white"/>
          <w:lang w:val="en-US"/>
        </w:rPr>
        <w:t>*/</w:t>
      </w:r>
    </w:p>
    <w:p w14:paraId="46035A3B" w14:textId="39B3CAD3" w:rsidR="00946C65" w:rsidRPr="00946C65" w:rsidRDefault="00234E14" w:rsidP="00946C65">
      <w:pPr>
        <w:autoSpaceDE w:val="0"/>
        <w:autoSpaceDN w:val="0"/>
        <w:adjustRightInd w:val="0"/>
        <w:spacing w:line="240" w:lineRule="auto"/>
        <w:rPr>
          <w:rFonts w:ascii="Courier New" w:hAnsi="Courier New" w:cs="Courier New"/>
          <w:color w:val="000000"/>
          <w:sz w:val="18"/>
          <w:szCs w:val="20"/>
          <w:highlight w:val="white"/>
          <w:lang w:val="de-DE"/>
        </w:rPr>
      </w:pPr>
      <w:r w:rsidRPr="00820C74">
        <w:rPr>
          <w:rFonts w:ascii="Courier New" w:hAnsi="Courier New" w:cs="Courier New"/>
          <w:color w:val="000000"/>
          <w:sz w:val="18"/>
          <w:szCs w:val="20"/>
          <w:highlight w:val="white"/>
          <w:lang w:val="en-US"/>
        </w:rPr>
        <w:t xml:space="preserve">                    </w:t>
      </w:r>
      <w:r w:rsidR="00946C65" w:rsidRPr="00820C74">
        <w:rPr>
          <w:rFonts w:ascii="Courier New" w:hAnsi="Courier New" w:cs="Courier New"/>
          <w:color w:val="000000"/>
          <w:sz w:val="18"/>
          <w:szCs w:val="20"/>
          <w:highlight w:val="white"/>
          <w:lang w:val="en-US"/>
        </w:rPr>
        <w:t xml:space="preserve"> </w:t>
      </w:r>
      <w:r w:rsidR="00820C74" w:rsidRPr="00820C74">
        <w:rPr>
          <w:rFonts w:ascii="Courier New" w:hAnsi="Courier New" w:cs="Courier New"/>
          <w:color w:val="000000"/>
          <w:sz w:val="18"/>
          <w:szCs w:val="20"/>
          <w:highlight w:val="white"/>
          <w:lang w:val="en-US"/>
        </w:rPr>
        <w:t xml:space="preserve"> </w:t>
      </w:r>
      <w:r w:rsidR="00946C65" w:rsidRPr="00946C65">
        <w:rPr>
          <w:rFonts w:ascii="Courier New" w:hAnsi="Courier New" w:cs="Courier New"/>
          <w:color w:val="008000"/>
          <w:sz w:val="18"/>
          <w:szCs w:val="20"/>
          <w:highlight w:val="white"/>
          <w:lang w:val="de-DE"/>
        </w:rPr>
        <w:t>/* 0x90/0x91(MIP/MDP), 0xA0(PIE), 0x60(RIE), 0xC0(MAE) */</w:t>
      </w:r>
    </w:p>
    <w:p w14:paraId="09A96500" w14:textId="64362B5B" w:rsidR="00946C65" w:rsidRPr="00946C65" w:rsidRDefault="00946C65" w:rsidP="00946C65">
      <w:pPr>
        <w:autoSpaceDE w:val="0"/>
        <w:autoSpaceDN w:val="0"/>
        <w:adjustRightInd w:val="0"/>
        <w:spacing w:line="240" w:lineRule="auto"/>
        <w:rPr>
          <w:rFonts w:ascii="Courier New" w:hAnsi="Courier New" w:cs="Courier New"/>
          <w:color w:val="000000"/>
          <w:sz w:val="18"/>
          <w:szCs w:val="20"/>
          <w:highlight w:val="white"/>
          <w:lang w:val="en-US"/>
        </w:rPr>
      </w:pPr>
      <w:r w:rsidRPr="00234E14">
        <w:rPr>
          <w:rFonts w:ascii="Courier New" w:hAnsi="Courier New" w:cs="Courier New"/>
          <w:color w:val="000000"/>
          <w:sz w:val="18"/>
          <w:szCs w:val="20"/>
          <w:highlight w:val="white"/>
          <w:lang w:val="de-DE"/>
        </w:rPr>
        <w:t xml:space="preserve">  </w:t>
      </w:r>
      <w:r w:rsidRPr="00946C65">
        <w:rPr>
          <w:rFonts w:ascii="Courier New" w:hAnsi="Courier New" w:cs="Courier New"/>
          <w:color w:val="000000"/>
          <w:sz w:val="18"/>
          <w:szCs w:val="20"/>
          <w:highlight w:val="white"/>
          <w:lang w:val="en-US"/>
        </w:rPr>
        <w:t>uint32  rh850_fepsw</w:t>
      </w:r>
      <w:r w:rsidRPr="00946C65">
        <w:rPr>
          <w:rFonts w:ascii="Courier New" w:hAnsi="Courier New" w:cs="Courier New"/>
          <w:b/>
          <w:bCs/>
          <w:color w:val="000080"/>
          <w:sz w:val="18"/>
          <w:szCs w:val="20"/>
          <w:highlight w:val="white"/>
          <w:lang w:val="en-US"/>
        </w:rPr>
        <w:t>;</w:t>
      </w:r>
      <w:r w:rsidRPr="00946C65">
        <w:rPr>
          <w:rFonts w:ascii="Courier New" w:hAnsi="Courier New" w:cs="Courier New"/>
          <w:color w:val="008000"/>
          <w:sz w:val="18"/>
          <w:szCs w:val="20"/>
          <w:highlight w:val="white"/>
          <w:lang w:val="en-US"/>
        </w:rPr>
        <w:t>/* FEPSW: state of the PSW at error */</w:t>
      </w:r>
    </w:p>
    <w:p w14:paraId="42946321" w14:textId="539296E6" w:rsidR="00946C65" w:rsidRPr="00946C65" w:rsidRDefault="00946C65" w:rsidP="00946C65">
      <w:pPr>
        <w:autoSpaceDE w:val="0"/>
        <w:autoSpaceDN w:val="0"/>
        <w:adjustRightInd w:val="0"/>
        <w:spacing w:line="240" w:lineRule="auto"/>
        <w:rPr>
          <w:rFonts w:ascii="Courier New" w:hAnsi="Courier New" w:cs="Courier New"/>
          <w:color w:val="000000"/>
          <w:sz w:val="18"/>
          <w:szCs w:val="20"/>
          <w:highlight w:val="white"/>
          <w:lang w:val="en-US"/>
        </w:rPr>
      </w:pPr>
      <w:r w:rsidRPr="00946C65">
        <w:rPr>
          <w:rFonts w:ascii="Courier New" w:hAnsi="Courier New" w:cs="Courier New"/>
          <w:color w:val="000000"/>
          <w:sz w:val="18"/>
          <w:szCs w:val="20"/>
          <w:highlight w:val="white"/>
          <w:lang w:val="en-US"/>
        </w:rPr>
        <w:t xml:space="preserve">  uint32  rh850_fpsr</w:t>
      </w:r>
      <w:r w:rsidR="00234E14">
        <w:rPr>
          <w:rFonts w:ascii="Courier New" w:hAnsi="Courier New" w:cs="Courier New"/>
          <w:b/>
          <w:bCs/>
          <w:color w:val="000080"/>
          <w:sz w:val="18"/>
          <w:szCs w:val="20"/>
          <w:highlight w:val="white"/>
          <w:lang w:val="en-US"/>
        </w:rPr>
        <w:t>;</w:t>
      </w:r>
      <w:r w:rsidR="00820C74">
        <w:rPr>
          <w:rFonts w:ascii="Courier New" w:hAnsi="Courier New" w:cs="Courier New"/>
          <w:b/>
          <w:bCs/>
          <w:color w:val="000080"/>
          <w:sz w:val="18"/>
          <w:szCs w:val="20"/>
          <w:highlight w:val="white"/>
          <w:lang w:val="en-US"/>
        </w:rPr>
        <w:t xml:space="preserve"> </w:t>
      </w:r>
      <w:r w:rsidRPr="00946C65">
        <w:rPr>
          <w:rFonts w:ascii="Courier New" w:hAnsi="Courier New" w:cs="Courier New"/>
          <w:color w:val="008000"/>
          <w:sz w:val="18"/>
          <w:szCs w:val="20"/>
          <w:highlight w:val="white"/>
          <w:lang w:val="en-US"/>
        </w:rPr>
        <w:t>/* FPSR:  Floating-point operation setting/status */</w:t>
      </w:r>
    </w:p>
    <w:p w14:paraId="51ABB052" w14:textId="17BB4AA7" w:rsidR="00946C65" w:rsidRPr="00946C65" w:rsidRDefault="00946C65" w:rsidP="00946C65">
      <w:pPr>
        <w:autoSpaceDE w:val="0"/>
        <w:autoSpaceDN w:val="0"/>
        <w:adjustRightInd w:val="0"/>
        <w:spacing w:line="240" w:lineRule="auto"/>
        <w:rPr>
          <w:rFonts w:ascii="Courier New" w:hAnsi="Courier New" w:cs="Courier New"/>
          <w:color w:val="000000"/>
          <w:sz w:val="18"/>
          <w:szCs w:val="20"/>
          <w:highlight w:val="white"/>
          <w:lang w:val="en-US"/>
        </w:rPr>
      </w:pPr>
      <w:r w:rsidRPr="00946C65">
        <w:rPr>
          <w:rFonts w:ascii="Courier New" w:hAnsi="Courier New" w:cs="Courier New"/>
          <w:color w:val="000000"/>
          <w:sz w:val="18"/>
          <w:szCs w:val="20"/>
          <w:highlight w:val="white"/>
          <w:lang w:val="en-US"/>
        </w:rPr>
        <w:t xml:space="preserve">  uint32  rh850_fpepc</w:t>
      </w:r>
      <w:r w:rsidRPr="00946C65">
        <w:rPr>
          <w:rFonts w:ascii="Courier New" w:hAnsi="Courier New" w:cs="Courier New"/>
          <w:b/>
          <w:bCs/>
          <w:color w:val="000080"/>
          <w:sz w:val="18"/>
          <w:szCs w:val="20"/>
          <w:highlight w:val="white"/>
          <w:lang w:val="en-US"/>
        </w:rPr>
        <w:t>;</w:t>
      </w:r>
      <w:r w:rsidRPr="00946C65">
        <w:rPr>
          <w:rFonts w:ascii="Courier New" w:hAnsi="Courier New" w:cs="Courier New"/>
          <w:color w:val="008000"/>
          <w:sz w:val="18"/>
          <w:szCs w:val="20"/>
          <w:highlight w:val="white"/>
          <w:lang w:val="en-US"/>
        </w:rPr>
        <w:t>/* FPEPC: Floating-point operation exception program counter */</w:t>
      </w:r>
    </w:p>
    <w:p w14:paraId="429810A2" w14:textId="02E52D8D" w:rsidR="00946C65" w:rsidRPr="00946C65" w:rsidRDefault="00234E14" w:rsidP="00946C65">
      <w:pPr>
        <w:autoSpaceDE w:val="0"/>
        <w:autoSpaceDN w:val="0"/>
        <w:adjustRightInd w:val="0"/>
        <w:spacing w:line="240" w:lineRule="auto"/>
        <w:rPr>
          <w:rFonts w:ascii="Courier New" w:hAnsi="Courier New" w:cs="Courier New"/>
          <w:color w:val="000000"/>
          <w:sz w:val="18"/>
          <w:szCs w:val="20"/>
          <w:highlight w:val="white"/>
          <w:lang w:val="en-US"/>
        </w:rPr>
      </w:pPr>
      <w:r>
        <w:rPr>
          <w:rFonts w:ascii="Courier New" w:hAnsi="Courier New" w:cs="Courier New"/>
          <w:color w:val="000000"/>
          <w:sz w:val="18"/>
          <w:szCs w:val="20"/>
          <w:highlight w:val="white"/>
          <w:lang w:val="en-US"/>
        </w:rPr>
        <w:t xml:space="preserve">                      </w:t>
      </w:r>
      <w:r w:rsidR="00946C65" w:rsidRPr="00946C65">
        <w:rPr>
          <w:rFonts w:ascii="Courier New" w:hAnsi="Courier New" w:cs="Courier New"/>
          <w:color w:val="008000"/>
          <w:sz w:val="18"/>
          <w:szCs w:val="20"/>
          <w:highlight w:val="white"/>
          <w:lang w:val="en-US"/>
        </w:rPr>
        <w:t xml:space="preserve">/* </w:t>
      </w:r>
      <w:r w:rsidR="00D96497" w:rsidRPr="00946C65">
        <w:rPr>
          <w:rFonts w:ascii="Courier New" w:hAnsi="Courier New" w:cs="Courier New"/>
          <w:color w:val="008000"/>
          <w:sz w:val="18"/>
          <w:szCs w:val="20"/>
          <w:highlight w:val="white"/>
          <w:lang w:val="en-US"/>
        </w:rPr>
        <w:t>floating</w:t>
      </w:r>
      <w:r w:rsidR="00D96497">
        <w:rPr>
          <w:rFonts w:ascii="Courier New" w:hAnsi="Courier New" w:cs="Courier New"/>
          <w:color w:val="008000"/>
          <w:sz w:val="18"/>
          <w:szCs w:val="20"/>
          <w:highlight w:val="white"/>
          <w:lang w:val="en-US"/>
        </w:rPr>
        <w:t xml:space="preserve"> point</w:t>
      </w:r>
      <w:r w:rsidR="00946C65" w:rsidRPr="00946C65">
        <w:rPr>
          <w:rFonts w:ascii="Courier New" w:hAnsi="Courier New" w:cs="Courier New"/>
          <w:color w:val="008000"/>
          <w:sz w:val="18"/>
          <w:szCs w:val="20"/>
          <w:highlight w:val="white"/>
          <w:lang w:val="en-US"/>
        </w:rPr>
        <w:t xml:space="preserve"> registers are only relevant if the mpu exception was */</w:t>
      </w:r>
    </w:p>
    <w:p w14:paraId="5EC2DE55" w14:textId="3831C869" w:rsidR="00946C65" w:rsidRPr="00946C65" w:rsidRDefault="00946C65" w:rsidP="00946C65">
      <w:pPr>
        <w:autoSpaceDE w:val="0"/>
        <w:autoSpaceDN w:val="0"/>
        <w:adjustRightInd w:val="0"/>
        <w:spacing w:line="240" w:lineRule="auto"/>
        <w:rPr>
          <w:rFonts w:ascii="Courier New" w:hAnsi="Courier New" w:cs="Courier New"/>
          <w:color w:val="000000"/>
          <w:sz w:val="18"/>
          <w:szCs w:val="20"/>
          <w:highlight w:val="white"/>
          <w:lang w:val="en-US"/>
        </w:rPr>
      </w:pPr>
      <w:r w:rsidRPr="00946C65">
        <w:rPr>
          <w:rFonts w:ascii="Courier New" w:hAnsi="Courier New" w:cs="Courier New"/>
          <w:color w:val="000000"/>
          <w:sz w:val="18"/>
          <w:szCs w:val="20"/>
          <w:highlight w:val="white"/>
          <w:lang w:val="en-US"/>
        </w:rPr>
        <w:t xml:space="preserve">              </w:t>
      </w:r>
      <w:r w:rsidR="00234E14">
        <w:rPr>
          <w:rFonts w:ascii="Courier New" w:hAnsi="Courier New" w:cs="Courier New"/>
          <w:color w:val="000000"/>
          <w:sz w:val="18"/>
          <w:szCs w:val="20"/>
          <w:highlight w:val="white"/>
          <w:lang w:val="en-US"/>
        </w:rPr>
        <w:t xml:space="preserve">        </w:t>
      </w:r>
      <w:r w:rsidRPr="00946C65">
        <w:rPr>
          <w:rFonts w:ascii="Courier New" w:hAnsi="Courier New" w:cs="Courier New"/>
          <w:color w:val="008000"/>
          <w:sz w:val="18"/>
          <w:szCs w:val="20"/>
          <w:highlight w:val="white"/>
          <w:lang w:val="en-US"/>
        </w:rPr>
        <w:t>/* triggered by an fpu exception. */</w:t>
      </w:r>
    </w:p>
    <w:p w14:paraId="74D847A8" w14:textId="68E23C7C" w:rsidR="00946C65" w:rsidRPr="00946C65" w:rsidRDefault="00946C65" w:rsidP="00946C65">
      <w:pPr>
        <w:autoSpaceDE w:val="0"/>
        <w:autoSpaceDN w:val="0"/>
        <w:adjustRightInd w:val="0"/>
        <w:spacing w:line="240" w:lineRule="auto"/>
        <w:rPr>
          <w:rFonts w:ascii="Courier New" w:hAnsi="Courier New" w:cs="Courier New"/>
          <w:color w:val="000000"/>
          <w:sz w:val="18"/>
          <w:szCs w:val="20"/>
          <w:highlight w:val="white"/>
          <w:lang w:val="en-US"/>
        </w:rPr>
      </w:pPr>
      <w:r w:rsidRPr="00946C65">
        <w:rPr>
          <w:rFonts w:ascii="Courier New" w:hAnsi="Courier New" w:cs="Courier New"/>
          <w:color w:val="000000"/>
          <w:sz w:val="18"/>
          <w:szCs w:val="20"/>
          <w:highlight w:val="white"/>
          <w:lang w:val="en-US"/>
        </w:rPr>
        <w:t xml:space="preserve">  uint8   os_status</w:t>
      </w:r>
      <w:r w:rsidR="00234E14">
        <w:rPr>
          <w:rFonts w:ascii="Courier New" w:hAnsi="Courier New" w:cs="Courier New"/>
          <w:b/>
          <w:bCs/>
          <w:color w:val="000080"/>
          <w:sz w:val="18"/>
          <w:szCs w:val="20"/>
          <w:highlight w:val="white"/>
          <w:lang w:val="en-US"/>
        </w:rPr>
        <w:t>;</w:t>
      </w:r>
      <w:r w:rsidRPr="00946C65">
        <w:rPr>
          <w:rFonts w:ascii="Courier New" w:hAnsi="Courier New" w:cs="Courier New"/>
          <w:color w:val="000000"/>
          <w:sz w:val="18"/>
          <w:szCs w:val="20"/>
          <w:highlight w:val="white"/>
          <w:lang w:val="en-US"/>
        </w:rPr>
        <w:t xml:space="preserve"> </w:t>
      </w:r>
      <w:r w:rsidR="00234E14">
        <w:rPr>
          <w:rFonts w:ascii="Courier New" w:hAnsi="Courier New" w:cs="Courier New"/>
          <w:color w:val="000000"/>
          <w:sz w:val="18"/>
          <w:szCs w:val="20"/>
          <w:highlight w:val="white"/>
          <w:lang w:val="en-US"/>
        </w:rPr>
        <w:t xml:space="preserve"> </w:t>
      </w:r>
      <w:r w:rsidRPr="00946C65">
        <w:rPr>
          <w:rFonts w:ascii="Courier New" w:hAnsi="Courier New" w:cs="Courier New"/>
          <w:color w:val="008000"/>
          <w:sz w:val="18"/>
          <w:szCs w:val="20"/>
          <w:highlight w:val="white"/>
          <w:lang w:val="en-US"/>
        </w:rPr>
        <w:t>/* detailed os status</w:t>
      </w:r>
      <w:r>
        <w:rPr>
          <w:rFonts w:ascii="Courier New" w:hAnsi="Courier New" w:cs="Courier New"/>
          <w:color w:val="008000"/>
          <w:sz w:val="18"/>
          <w:szCs w:val="20"/>
          <w:highlight w:val="white"/>
          <w:lang w:val="en-US"/>
        </w:rPr>
        <w:t xml:space="preserve"> </w:t>
      </w:r>
      <w:r w:rsidRPr="00946C65">
        <w:rPr>
          <w:rFonts w:ascii="Courier New" w:hAnsi="Courier New" w:cs="Courier New"/>
          <w:color w:val="008000"/>
          <w:sz w:val="18"/>
          <w:szCs w:val="20"/>
          <w:highlight w:val="white"/>
          <w:lang w:val="en-US"/>
        </w:rPr>
        <w:t>*/</w:t>
      </w:r>
    </w:p>
    <w:p w14:paraId="2841DDA3" w14:textId="77777777" w:rsidR="00946C65" w:rsidRPr="00946C65" w:rsidRDefault="00946C65" w:rsidP="00946C65">
      <w:pPr>
        <w:autoSpaceDE w:val="0"/>
        <w:autoSpaceDN w:val="0"/>
        <w:adjustRightInd w:val="0"/>
        <w:spacing w:line="240" w:lineRule="auto"/>
        <w:rPr>
          <w:rFonts w:ascii="Courier New" w:hAnsi="Courier New" w:cs="Courier New"/>
          <w:color w:val="000000"/>
          <w:sz w:val="18"/>
          <w:szCs w:val="20"/>
          <w:highlight w:val="white"/>
          <w:lang w:val="en-US"/>
        </w:rPr>
      </w:pPr>
      <w:r w:rsidRPr="00946C65">
        <w:rPr>
          <w:rFonts w:ascii="Courier New" w:hAnsi="Courier New" w:cs="Courier New"/>
          <w:color w:val="000000"/>
          <w:sz w:val="18"/>
          <w:szCs w:val="20"/>
          <w:highlight w:val="white"/>
          <w:lang w:val="en-US"/>
        </w:rPr>
        <w:t xml:space="preserve">  rbtpsw_debugappstatus_t debug_status</w:t>
      </w:r>
      <w:r w:rsidRPr="00946C65">
        <w:rPr>
          <w:rFonts w:ascii="Courier New" w:hAnsi="Courier New" w:cs="Courier New"/>
          <w:b/>
          <w:bCs/>
          <w:color w:val="000080"/>
          <w:sz w:val="18"/>
          <w:szCs w:val="20"/>
          <w:highlight w:val="white"/>
          <w:lang w:val="en-US"/>
        </w:rPr>
        <w:t>;</w:t>
      </w:r>
    </w:p>
    <w:p w14:paraId="01E07562" w14:textId="46B1A77A" w:rsidR="00946C65" w:rsidRDefault="00946C65" w:rsidP="00946C65">
      <w:pPr>
        <w:autoSpaceDE w:val="0"/>
        <w:autoSpaceDN w:val="0"/>
        <w:adjustRightInd w:val="0"/>
        <w:spacing w:line="240" w:lineRule="auto"/>
        <w:rPr>
          <w:rFonts w:ascii="Courier New" w:hAnsi="Courier New" w:cs="Courier New"/>
          <w:b/>
          <w:bCs/>
          <w:color w:val="000080"/>
          <w:sz w:val="18"/>
          <w:szCs w:val="20"/>
          <w:highlight w:val="white"/>
          <w:lang w:val="en-US"/>
        </w:rPr>
      </w:pPr>
      <w:r w:rsidRPr="00946C65">
        <w:rPr>
          <w:rFonts w:ascii="Courier New" w:hAnsi="Courier New" w:cs="Courier New"/>
          <w:b/>
          <w:bCs/>
          <w:color w:val="000080"/>
          <w:sz w:val="18"/>
          <w:szCs w:val="20"/>
          <w:highlight w:val="white"/>
          <w:lang w:val="en-US"/>
        </w:rPr>
        <w:t>}</w:t>
      </w:r>
      <w:r w:rsidRPr="00946C65">
        <w:rPr>
          <w:rFonts w:ascii="Courier New" w:hAnsi="Courier New" w:cs="Courier New"/>
          <w:color w:val="000000"/>
          <w:sz w:val="18"/>
          <w:szCs w:val="20"/>
          <w:highlight w:val="white"/>
          <w:lang w:val="en-US"/>
        </w:rPr>
        <w:t xml:space="preserve"> rbtpsw_debuginfo_t</w:t>
      </w:r>
      <w:r w:rsidRPr="00946C65">
        <w:rPr>
          <w:rFonts w:ascii="Courier New" w:hAnsi="Courier New" w:cs="Courier New"/>
          <w:b/>
          <w:bCs/>
          <w:color w:val="000080"/>
          <w:sz w:val="18"/>
          <w:szCs w:val="20"/>
          <w:highlight w:val="white"/>
          <w:lang w:val="en-US"/>
        </w:rPr>
        <w:t>;</w:t>
      </w:r>
    </w:p>
    <w:p w14:paraId="2872D7F3" w14:textId="77777777" w:rsidR="00E61B6F" w:rsidRPr="00946C65" w:rsidRDefault="00E61B6F" w:rsidP="00946C65">
      <w:pPr>
        <w:autoSpaceDE w:val="0"/>
        <w:autoSpaceDN w:val="0"/>
        <w:adjustRightInd w:val="0"/>
        <w:spacing w:line="240" w:lineRule="auto"/>
        <w:rPr>
          <w:rFonts w:ascii="Courier New" w:hAnsi="Courier New" w:cs="Courier New"/>
          <w:color w:val="000000"/>
          <w:sz w:val="18"/>
          <w:szCs w:val="20"/>
          <w:highlight w:val="white"/>
          <w:lang w:val="en-US"/>
        </w:rPr>
      </w:pPr>
    </w:p>
    <w:p w14:paraId="68C51387" w14:textId="77777777" w:rsidR="00EB6458" w:rsidRPr="00325099" w:rsidRDefault="00EB6458" w:rsidP="006C46B3">
      <w:pPr>
        <w:rPr>
          <w:rFonts w:eastAsia="Bosch Office Sans" w:cs="Courier New"/>
          <w:szCs w:val="20"/>
        </w:rPr>
      </w:pPr>
      <w:r w:rsidRPr="00325099">
        <w:rPr>
          <w:rFonts w:eastAsia="Bosch Office Sans" w:cs="Courier New"/>
          <w:szCs w:val="20"/>
        </w:rPr>
        <w:t xml:space="preserve">In case of an abort of the TPSW due to an exception (i.e. addresses out of the TPSW capsule were used or an undefined instruction was encountered), the fault </w:t>
      </w:r>
      <w:r w:rsidR="006C46B3">
        <w:rPr>
          <w:rFonts w:eastAsia="Bosch Office Sans" w:cs="Courier New"/>
          <w:szCs w:val="20"/>
        </w:rPr>
        <w:t>address is filled with debug values.</w:t>
      </w:r>
    </w:p>
    <w:p w14:paraId="6B8B19A0" w14:textId="77777777" w:rsidR="00EB6458" w:rsidRPr="006C46B3" w:rsidRDefault="00EB6458" w:rsidP="00EB6458">
      <w:pPr>
        <w:rPr>
          <w:rFonts w:eastAsia="Bosch Office Sans" w:cs="Courier New"/>
          <w:szCs w:val="20"/>
        </w:rPr>
      </w:pPr>
    </w:p>
    <w:p w14:paraId="52630B6E" w14:textId="6EAA9C32" w:rsidR="006C46B3" w:rsidRDefault="006C46B3" w:rsidP="00F00720">
      <w:pPr>
        <w:numPr>
          <w:ilvl w:val="0"/>
          <w:numId w:val="37"/>
        </w:numPr>
        <w:rPr>
          <w:rFonts w:eastAsia="Bosch Office Sans" w:cs="Courier New"/>
          <w:szCs w:val="20"/>
          <w:lang w:val="en-US"/>
        </w:rPr>
      </w:pPr>
      <w:r>
        <w:rPr>
          <w:rFonts w:eastAsia="Bosch Office Sans" w:cs="Courier New"/>
          <w:szCs w:val="20"/>
          <w:lang w:val="en-US"/>
        </w:rPr>
        <w:t xml:space="preserve">The </w:t>
      </w:r>
      <w:r w:rsidRPr="006C46B3">
        <w:rPr>
          <w:rFonts w:ascii="Courier New" w:eastAsia="MS Mincho" w:hAnsi="Courier New" w:cs="Courier New"/>
          <w:b/>
          <w:color w:val="0000C0"/>
          <w:szCs w:val="20"/>
          <w:lang w:eastAsia="ja-JP"/>
        </w:rPr>
        <w:t>debug</w:t>
      </w:r>
      <w:r w:rsidR="00E61B6F">
        <w:rPr>
          <w:rFonts w:ascii="Courier New" w:eastAsia="MS Mincho" w:hAnsi="Courier New" w:cs="Courier New"/>
          <w:b/>
          <w:color w:val="0000C0"/>
          <w:szCs w:val="20"/>
          <w:lang w:eastAsia="ja-JP"/>
        </w:rPr>
        <w:t>_</w:t>
      </w:r>
      <w:r w:rsidRPr="006C46B3">
        <w:rPr>
          <w:rFonts w:ascii="Courier New" w:eastAsia="MS Mincho" w:hAnsi="Courier New" w:cs="Courier New"/>
          <w:b/>
          <w:color w:val="0000C0"/>
          <w:szCs w:val="20"/>
          <w:lang w:eastAsia="ja-JP"/>
        </w:rPr>
        <w:t>status</w:t>
      </w:r>
      <w:r>
        <w:rPr>
          <w:rFonts w:eastAsia="Bosch Office Sans" w:cs="Courier New"/>
          <w:szCs w:val="20"/>
          <w:lang w:val="en-US"/>
        </w:rPr>
        <w:t xml:space="preserve"> enumeration</w:t>
      </w:r>
      <w:r w:rsidR="00CC1B16">
        <w:rPr>
          <w:rFonts w:eastAsia="Bosch Office Sans" w:cs="Courier New"/>
          <w:szCs w:val="20"/>
          <w:lang w:val="en-US"/>
        </w:rPr>
        <w:t>:</w:t>
      </w:r>
    </w:p>
    <w:p w14:paraId="3CBA61FD" w14:textId="27E44F95" w:rsidR="00CC1B16" w:rsidRDefault="00CC1B16" w:rsidP="00F00720">
      <w:pPr>
        <w:numPr>
          <w:ilvl w:val="1"/>
          <w:numId w:val="37"/>
        </w:numPr>
        <w:rPr>
          <w:rFonts w:eastAsia="Bosch Office Sans" w:cs="Courier New"/>
          <w:szCs w:val="20"/>
          <w:lang w:val="en-US"/>
        </w:rPr>
      </w:pPr>
      <w:r w:rsidRPr="00CC1B16">
        <w:rPr>
          <w:rFonts w:eastAsia="Bosch Office Sans" w:cs="Courier New"/>
          <w:szCs w:val="20"/>
          <w:lang w:val="en-US"/>
        </w:rPr>
        <w:t>DEBUG_ACTIVE</w:t>
      </w:r>
      <w:r w:rsidR="002E5D79">
        <w:rPr>
          <w:rFonts w:eastAsia="Bosch Office Sans" w:cs="Courier New"/>
          <w:szCs w:val="20"/>
          <w:lang w:val="en-US"/>
        </w:rPr>
        <w:t xml:space="preserve"> (0)</w:t>
      </w:r>
      <w:r>
        <w:rPr>
          <w:rFonts w:eastAsia="Bosch Office Sans" w:cs="Courier New"/>
          <w:szCs w:val="20"/>
          <w:lang w:val="en-US"/>
        </w:rPr>
        <w:t>: TPSW is running correctly.</w:t>
      </w:r>
    </w:p>
    <w:p w14:paraId="554DF762" w14:textId="3EF4EF94" w:rsidR="00CC1B16" w:rsidRDefault="00CC1B16" w:rsidP="00F00720">
      <w:pPr>
        <w:numPr>
          <w:ilvl w:val="1"/>
          <w:numId w:val="37"/>
        </w:numPr>
        <w:rPr>
          <w:rFonts w:eastAsia="Bosch Office Sans" w:cs="Courier New"/>
          <w:szCs w:val="20"/>
          <w:lang w:val="en-US"/>
        </w:rPr>
      </w:pPr>
      <w:r w:rsidRPr="00CC1B16">
        <w:rPr>
          <w:rFonts w:eastAsia="Bosch Office Sans" w:cs="Courier New"/>
          <w:szCs w:val="20"/>
          <w:lang w:val="en-US"/>
        </w:rPr>
        <w:lastRenderedPageBreak/>
        <w:t>DEBUG_EXC_ABORTED</w:t>
      </w:r>
      <w:r w:rsidR="002E5D79">
        <w:rPr>
          <w:rFonts w:eastAsia="Bosch Office Sans" w:cs="Courier New"/>
          <w:szCs w:val="20"/>
          <w:lang w:val="en-US"/>
        </w:rPr>
        <w:t xml:space="preserve"> (1)</w:t>
      </w:r>
      <w:r>
        <w:rPr>
          <w:rFonts w:eastAsia="Bosch Office Sans" w:cs="Courier New"/>
          <w:szCs w:val="20"/>
          <w:lang w:val="en-US"/>
        </w:rPr>
        <w:t xml:space="preserve">: </w:t>
      </w:r>
      <w:r w:rsidRPr="00325099">
        <w:rPr>
          <w:rFonts w:eastAsia="Bosch Office Sans" w:cs="Courier New"/>
          <w:szCs w:val="20"/>
        </w:rPr>
        <w:t>means the FUNC and the corresponding application with all other FUNCs were aborted due to a severe fault</w:t>
      </w:r>
      <w:r>
        <w:rPr>
          <w:rFonts w:eastAsia="Bosch Office Sans" w:cs="Courier New"/>
          <w:szCs w:val="20"/>
        </w:rPr>
        <w:t>.</w:t>
      </w:r>
      <w:r w:rsidRPr="00325099">
        <w:rPr>
          <w:rFonts w:eastAsia="Bosch Office Sans" w:cs="Courier New"/>
          <w:szCs w:val="20"/>
        </w:rPr>
        <w:t xml:space="preserve"> </w:t>
      </w:r>
      <w:r w:rsidR="00E61B6F">
        <w:rPr>
          <w:rFonts w:eastAsia="Bosch Office Sans" w:cs="Courier New"/>
          <w:szCs w:val="20"/>
        </w:rPr>
        <w:t xml:space="preserve">Forbidden data was accessed or executed </w:t>
      </w:r>
      <w:r w:rsidRPr="00325099">
        <w:rPr>
          <w:rFonts w:eastAsia="Bosch Office Sans" w:cs="Courier New"/>
          <w:szCs w:val="20"/>
        </w:rPr>
        <w:t>(i.e. outside the capsule). Program flow executed outside the allowed range or an undefined instruction was encountered</w:t>
      </w:r>
      <w:r w:rsidRPr="00325099">
        <w:rPr>
          <w:rFonts w:eastAsia="Bosch Office Sans"/>
          <w:iCs/>
          <w:szCs w:val="20"/>
          <w:lang w:val="en-US"/>
        </w:rPr>
        <w:t>.</w:t>
      </w:r>
    </w:p>
    <w:p w14:paraId="2B184797" w14:textId="7C8DB1B1" w:rsidR="00CC1B16" w:rsidRPr="002E5D79" w:rsidRDefault="00CC1B16" w:rsidP="00F00720">
      <w:pPr>
        <w:numPr>
          <w:ilvl w:val="1"/>
          <w:numId w:val="37"/>
        </w:numPr>
        <w:rPr>
          <w:rFonts w:eastAsia="Bosch Office Sans" w:cs="Courier New"/>
          <w:szCs w:val="20"/>
          <w:lang w:val="en-US"/>
        </w:rPr>
      </w:pPr>
      <w:r w:rsidRPr="00CC1B16">
        <w:rPr>
          <w:rFonts w:eastAsia="Bosch Office Sans" w:cs="Courier New"/>
          <w:szCs w:val="20"/>
          <w:lang w:val="en-US"/>
        </w:rPr>
        <w:t>DEBUG_SW_ABORTED</w:t>
      </w:r>
      <w:r w:rsidR="002E5D79">
        <w:rPr>
          <w:rFonts w:eastAsia="Bosch Office Sans" w:cs="Courier New"/>
          <w:szCs w:val="20"/>
          <w:lang w:val="en-US"/>
        </w:rPr>
        <w:t xml:space="preserve"> (2)</w:t>
      </w:r>
      <w:r>
        <w:rPr>
          <w:rFonts w:eastAsia="Bosch Office Sans" w:cs="Courier New"/>
          <w:szCs w:val="20"/>
          <w:lang w:val="en-US"/>
        </w:rPr>
        <w:t xml:space="preserve">: </w:t>
      </w:r>
      <w:r w:rsidRPr="00325099">
        <w:rPr>
          <w:rFonts w:eastAsia="Bosch Office Sans"/>
          <w:iCs/>
          <w:szCs w:val="20"/>
          <w:lang w:val="en-US"/>
        </w:rPr>
        <w:t xml:space="preserve">means that the Application was aborted by software and not by the MPU. This value can be set if the FUNC call was done with for example: interrupt lock, wrong MPU table configuration … </w:t>
      </w:r>
      <w:r>
        <w:rPr>
          <w:rFonts w:eastAsia="Bosch Office Sans"/>
          <w:iCs/>
          <w:szCs w:val="20"/>
          <w:lang w:val="en-US"/>
        </w:rPr>
        <w:t xml:space="preserve">See also the </w:t>
      </w:r>
      <w:r w:rsidRPr="00982BD2">
        <w:rPr>
          <w:rFonts w:ascii="Courier New" w:eastAsia="MS Mincho" w:hAnsi="Courier New" w:cs="Courier New"/>
          <w:b/>
          <w:color w:val="0000C0"/>
          <w:szCs w:val="20"/>
          <w:lang w:eastAsia="ja-JP"/>
        </w:rPr>
        <w:t>userinfo</w:t>
      </w:r>
      <w:r>
        <w:rPr>
          <w:rFonts w:eastAsia="Bosch Office Sans"/>
          <w:iCs/>
          <w:szCs w:val="20"/>
          <w:lang w:val="en-US"/>
        </w:rPr>
        <w:t xml:space="preserve"> section.</w:t>
      </w:r>
    </w:p>
    <w:p w14:paraId="3AEEA289" w14:textId="57373A0E" w:rsidR="002E5D79" w:rsidRDefault="002E5D79" w:rsidP="00F00720">
      <w:pPr>
        <w:numPr>
          <w:ilvl w:val="1"/>
          <w:numId w:val="37"/>
        </w:numPr>
        <w:rPr>
          <w:rFonts w:eastAsia="Bosch Office Sans" w:cs="Courier New"/>
          <w:szCs w:val="20"/>
          <w:lang w:val="en-US"/>
        </w:rPr>
      </w:pPr>
      <w:r w:rsidRPr="002E5D79">
        <w:rPr>
          <w:rFonts w:eastAsia="Bosch Office Sans" w:cs="Courier New"/>
          <w:szCs w:val="20"/>
          <w:lang w:val="en-US"/>
        </w:rPr>
        <w:t>DEBUG_TIMING_ABORTED</w:t>
      </w:r>
      <w:r>
        <w:rPr>
          <w:rFonts w:eastAsia="Bosch Office Sans" w:cs="Courier New"/>
          <w:szCs w:val="20"/>
          <w:lang w:val="en-US"/>
        </w:rPr>
        <w:t xml:space="preserve"> (3): the TPSW was killed because its execution net time budget expired.</w:t>
      </w:r>
    </w:p>
    <w:p w14:paraId="5D7F2F4A" w14:textId="77777777" w:rsidR="006C46B3" w:rsidRDefault="006C46B3" w:rsidP="006C46B3">
      <w:pPr>
        <w:ind w:left="720"/>
        <w:rPr>
          <w:rFonts w:eastAsia="Bosch Office Sans" w:cs="Courier New"/>
          <w:szCs w:val="20"/>
          <w:lang w:val="en-US"/>
        </w:rPr>
      </w:pPr>
    </w:p>
    <w:p w14:paraId="62C70252" w14:textId="253BBB0A" w:rsidR="00EB6458" w:rsidRDefault="00EB6458" w:rsidP="004769B8">
      <w:pPr>
        <w:numPr>
          <w:ilvl w:val="0"/>
          <w:numId w:val="37"/>
        </w:numPr>
        <w:rPr>
          <w:rFonts w:eastAsia="Bosch Office Sans" w:cs="Courier New"/>
          <w:szCs w:val="20"/>
          <w:lang w:val="en-US"/>
        </w:rPr>
      </w:pPr>
      <w:r w:rsidRPr="004769B8">
        <w:rPr>
          <w:rFonts w:eastAsia="Bosch Office Sans" w:cs="Courier New"/>
          <w:szCs w:val="20"/>
          <w:lang w:val="en-US"/>
        </w:rPr>
        <w:t xml:space="preserve">The </w:t>
      </w:r>
      <w:r w:rsidRPr="004769B8">
        <w:rPr>
          <w:rFonts w:ascii="Courier New" w:eastAsia="MS Mincho" w:hAnsi="Courier New" w:cs="Courier New"/>
          <w:b/>
          <w:color w:val="0000C0"/>
          <w:szCs w:val="20"/>
          <w:lang w:eastAsia="ja-JP"/>
        </w:rPr>
        <w:t>FaultAdr</w:t>
      </w:r>
      <w:r w:rsidRPr="004769B8">
        <w:rPr>
          <w:rFonts w:eastAsia="Bosch Office Sans" w:cs="Courier New"/>
          <w:szCs w:val="20"/>
          <w:lang w:val="en-US"/>
        </w:rPr>
        <w:t xml:space="preserve"> pointer contains the </w:t>
      </w:r>
      <w:r w:rsidR="00E61B6F" w:rsidRPr="004769B8">
        <w:rPr>
          <w:rFonts w:eastAsia="Bosch Office Sans" w:cs="Courier New"/>
          <w:szCs w:val="20"/>
          <w:lang w:val="en-US"/>
        </w:rPr>
        <w:t>program counter (address)</w:t>
      </w:r>
      <w:r w:rsidR="006C46B3" w:rsidRPr="004769B8">
        <w:rPr>
          <w:rFonts w:eastAsia="Bosch Office Sans" w:cs="Courier New"/>
          <w:szCs w:val="20"/>
          <w:lang w:val="en-US"/>
        </w:rPr>
        <w:t xml:space="preserve"> which was </w:t>
      </w:r>
      <w:r w:rsidR="004769B8" w:rsidRPr="004769B8">
        <w:rPr>
          <w:rFonts w:eastAsia="Bosch Office Sans" w:cs="Courier New"/>
          <w:szCs w:val="20"/>
          <w:lang w:val="en-US"/>
        </w:rPr>
        <w:t>executed when the exception occurred.</w:t>
      </w:r>
    </w:p>
    <w:p w14:paraId="7F83257A" w14:textId="77777777" w:rsidR="004769B8" w:rsidRPr="004769B8" w:rsidRDefault="004769B8" w:rsidP="004769B8">
      <w:pPr>
        <w:ind w:left="720"/>
        <w:rPr>
          <w:rFonts w:eastAsia="Bosch Office Sans" w:cs="Courier New"/>
          <w:szCs w:val="20"/>
          <w:lang w:val="en-US"/>
        </w:rPr>
      </w:pPr>
    </w:p>
    <w:p w14:paraId="07B0FB9A" w14:textId="77777777" w:rsidR="00EB6458" w:rsidRPr="00325099" w:rsidRDefault="00EB6458" w:rsidP="00F00720">
      <w:pPr>
        <w:numPr>
          <w:ilvl w:val="0"/>
          <w:numId w:val="37"/>
        </w:numPr>
        <w:rPr>
          <w:rFonts w:eastAsia="Bosch Office Sans" w:cs="Courier New"/>
          <w:szCs w:val="20"/>
          <w:lang w:val="en-US"/>
        </w:rPr>
      </w:pPr>
      <w:r w:rsidRPr="00982BD2">
        <w:rPr>
          <w:rFonts w:ascii="Courier New" w:eastAsia="MS Mincho" w:hAnsi="Courier New" w:cs="Courier New"/>
          <w:b/>
          <w:color w:val="0000C0"/>
          <w:szCs w:val="20"/>
          <w:lang w:eastAsia="ja-JP"/>
        </w:rPr>
        <w:t>CallCoreFnPtr</w:t>
      </w:r>
      <w:r w:rsidRPr="00325099">
        <w:rPr>
          <w:rFonts w:eastAsia="Bosch Office Sans" w:cs="Courier New"/>
          <w:szCs w:val="20"/>
          <w:lang w:val="en-US"/>
        </w:rPr>
        <w:t xml:space="preserve"> helps to find out which FUNC caused the failure: it contains the flash address to the function named: </w:t>
      </w:r>
      <w:r w:rsidR="0080487B">
        <w:rPr>
          <w:rFonts w:ascii="Courier New" w:eastAsia="MS Mincho" w:hAnsi="Courier New" w:cs="Courier New"/>
          <w:color w:val="000000"/>
          <w:szCs w:val="20"/>
          <w:lang w:val="en-US" w:eastAsia="ja-JP"/>
        </w:rPr>
        <w:t>RBTPSW_</w:t>
      </w:r>
      <w:r w:rsidRPr="00325099">
        <w:rPr>
          <w:rFonts w:ascii="Courier New" w:eastAsia="MS Mincho" w:hAnsi="Courier New" w:cs="Courier New"/>
          <w:color w:val="000000"/>
          <w:szCs w:val="20"/>
          <w:lang w:val="en-US" w:eastAsia="ja-JP"/>
        </w:rPr>
        <w:t>FnCall_Core_</w:t>
      </w:r>
      <w:r w:rsidRPr="00325099">
        <w:rPr>
          <w:rFonts w:ascii="Courier New" w:eastAsia="MS Mincho" w:hAnsi="Courier New" w:cs="Courier New"/>
          <w:b/>
          <w:i/>
          <w:color w:val="000000"/>
          <w:szCs w:val="20"/>
          <w:lang w:val="en-US" w:eastAsia="ja-JP"/>
        </w:rPr>
        <w:t>FUNCName</w:t>
      </w:r>
      <w:r w:rsidRPr="00325099">
        <w:rPr>
          <w:rFonts w:eastAsia="Bosch Office Sans" w:cs="Courier New"/>
          <w:szCs w:val="20"/>
          <w:lang w:val="en-US"/>
        </w:rPr>
        <w:t>. You will find this function by looking for this address in the MAP file.</w:t>
      </w:r>
    </w:p>
    <w:p w14:paraId="2BB1076E" w14:textId="77777777" w:rsidR="00EB6458" w:rsidRPr="00325099" w:rsidRDefault="00EB6458" w:rsidP="00EB6458">
      <w:pPr>
        <w:rPr>
          <w:rFonts w:eastAsia="Bosch Office Sans" w:cs="Courier New"/>
          <w:szCs w:val="20"/>
          <w:lang w:val="en-US"/>
        </w:rPr>
      </w:pPr>
    </w:p>
    <w:p w14:paraId="4176E18D" w14:textId="098A8E1F" w:rsidR="00EB6458" w:rsidRPr="00325099" w:rsidRDefault="00EB6458" w:rsidP="00F00720">
      <w:pPr>
        <w:numPr>
          <w:ilvl w:val="0"/>
          <w:numId w:val="37"/>
        </w:numPr>
        <w:rPr>
          <w:rFonts w:eastAsia="Bosch Office Sans" w:cs="Courier New"/>
          <w:szCs w:val="20"/>
          <w:lang w:val="en-US"/>
        </w:rPr>
      </w:pPr>
      <w:r w:rsidRPr="00325099">
        <w:rPr>
          <w:rFonts w:eastAsia="Bosch Office Sans" w:cs="Courier New"/>
          <w:szCs w:val="20"/>
          <w:lang w:val="en-US"/>
        </w:rPr>
        <w:t xml:space="preserve">In case the </w:t>
      </w:r>
      <w:r w:rsidR="00426E52">
        <w:rPr>
          <w:rFonts w:eastAsia="Bosch Office Sans" w:cs="Courier New"/>
          <w:szCs w:val="20"/>
          <w:lang w:val="en-US"/>
        </w:rPr>
        <w:t>app</w:t>
      </w:r>
      <w:r w:rsidRPr="00325099">
        <w:rPr>
          <w:rFonts w:eastAsia="Bosch Office Sans" w:cs="Courier New"/>
          <w:szCs w:val="20"/>
          <w:lang w:val="en-US"/>
        </w:rPr>
        <w:t xml:space="preserve">lication status (for example by calling </w:t>
      </w:r>
      <w:r w:rsidR="0080487B">
        <w:rPr>
          <w:rFonts w:ascii="Courier New" w:eastAsia="MS Mincho" w:hAnsi="Courier New" w:cs="Courier New"/>
          <w:color w:val="000000"/>
          <w:szCs w:val="20"/>
          <w:lang w:eastAsia="ja-JP"/>
        </w:rPr>
        <w:t>RBTPSW_</w:t>
      </w:r>
      <w:r w:rsidRPr="00325099">
        <w:rPr>
          <w:rFonts w:ascii="Courier New" w:eastAsia="MS Mincho" w:hAnsi="Courier New" w:cs="Courier New"/>
          <w:color w:val="000000"/>
          <w:szCs w:val="20"/>
          <w:lang w:eastAsia="ja-JP"/>
        </w:rPr>
        <w:t>GetAppStatus(</w:t>
      </w:r>
      <w:r w:rsidRPr="00325099">
        <w:rPr>
          <w:rFonts w:ascii="Courier New" w:eastAsia="Bosch Office Sans" w:hAnsi="Courier New" w:cs="Courier New"/>
          <w:b/>
          <w:i/>
          <w:lang w:val="en-US"/>
        </w:rPr>
        <w:t>TPSWAppName</w:t>
      </w:r>
      <w:r w:rsidRPr="00325099">
        <w:rPr>
          <w:rFonts w:ascii="Courier New" w:eastAsia="MS Mincho" w:hAnsi="Courier New" w:cs="Courier New"/>
          <w:color w:val="000000"/>
          <w:szCs w:val="20"/>
          <w:lang w:eastAsia="ja-JP"/>
        </w:rPr>
        <w:t>)</w:t>
      </w:r>
      <w:r w:rsidRPr="00325099">
        <w:rPr>
          <w:rFonts w:eastAsia="Bosch Office Sans" w:cs="Courier New"/>
          <w:szCs w:val="20"/>
          <w:lang w:val="en-US"/>
        </w:rPr>
        <w:t xml:space="preserve">) returns SW_ABORTED, the structure element </w:t>
      </w:r>
      <w:r w:rsidRPr="00982BD2">
        <w:rPr>
          <w:rFonts w:ascii="Courier New" w:eastAsia="MS Mincho" w:hAnsi="Courier New" w:cs="Courier New"/>
          <w:b/>
          <w:color w:val="0000C0"/>
          <w:szCs w:val="20"/>
          <w:lang w:eastAsia="ja-JP"/>
        </w:rPr>
        <w:t>userinfo</w:t>
      </w:r>
      <w:r w:rsidRPr="00325099">
        <w:rPr>
          <w:rFonts w:eastAsia="Bosch Office Sans" w:cs="Courier New"/>
          <w:szCs w:val="20"/>
          <w:lang w:val="en-US"/>
        </w:rPr>
        <w:t xml:space="preserve"> gives more information about the failure:</w:t>
      </w:r>
    </w:p>
    <w:p w14:paraId="3AF9E2C6" w14:textId="1F7D9030" w:rsidR="00946C65" w:rsidRDefault="00946C65" w:rsidP="00F00720">
      <w:pPr>
        <w:numPr>
          <w:ilvl w:val="0"/>
          <w:numId w:val="23"/>
        </w:numPr>
        <w:rPr>
          <w:rFonts w:eastAsia="Bosch Office Sans" w:cs="Courier New"/>
          <w:szCs w:val="20"/>
          <w:lang w:val="en-US"/>
        </w:rPr>
      </w:pPr>
      <w:r>
        <w:rPr>
          <w:rFonts w:eastAsia="Bosch Office Sans" w:cs="Courier New"/>
          <w:szCs w:val="20"/>
          <w:lang w:val="en-US"/>
        </w:rPr>
        <w:t>0: no user information is available</w:t>
      </w:r>
    </w:p>
    <w:p w14:paraId="08B7A8DB" w14:textId="58C1E7E3" w:rsidR="00EB6458" w:rsidRPr="00325099" w:rsidRDefault="00E61B6F" w:rsidP="00F00720">
      <w:pPr>
        <w:numPr>
          <w:ilvl w:val="0"/>
          <w:numId w:val="23"/>
        </w:numPr>
        <w:rPr>
          <w:rFonts w:eastAsia="Bosch Office Sans" w:cs="Courier New"/>
          <w:szCs w:val="20"/>
          <w:lang w:val="en-US"/>
        </w:rPr>
      </w:pPr>
      <w:r w:rsidRPr="00E61B6F">
        <w:rPr>
          <w:rFonts w:eastAsia="Bosch Office Sans" w:cs="Courier New"/>
          <w:szCs w:val="20"/>
          <w:lang w:val="en-US"/>
        </w:rPr>
        <w:t>RBTPSW_USERINFO_LOCKACTIVE</w:t>
      </w:r>
      <w:r>
        <w:rPr>
          <w:rFonts w:eastAsia="Bosch Office Sans" w:cs="Courier New"/>
          <w:szCs w:val="20"/>
          <w:lang w:val="en-US"/>
        </w:rPr>
        <w:t xml:space="preserve"> (</w:t>
      </w:r>
      <w:r w:rsidR="00EB6458" w:rsidRPr="00325099">
        <w:rPr>
          <w:rFonts w:eastAsia="Bosch Office Sans" w:cs="Courier New"/>
          <w:szCs w:val="20"/>
          <w:lang w:val="en-US"/>
        </w:rPr>
        <w:t>1</w:t>
      </w:r>
      <w:r>
        <w:rPr>
          <w:rFonts w:eastAsia="Bosch Office Sans" w:cs="Courier New"/>
          <w:szCs w:val="20"/>
          <w:lang w:val="en-US"/>
        </w:rPr>
        <w:t>)</w:t>
      </w:r>
      <w:r w:rsidR="00EB6458" w:rsidRPr="00325099">
        <w:rPr>
          <w:rFonts w:eastAsia="Bosch Office Sans" w:cs="Courier New"/>
          <w:szCs w:val="20"/>
          <w:lang w:val="en-US"/>
        </w:rPr>
        <w:t xml:space="preserve">: some TPSW API were called/terminated </w:t>
      </w:r>
      <w:r w:rsidR="00663C1B">
        <w:rPr>
          <w:rFonts w:eastAsia="Bosch Office Sans" w:cs="Courier New"/>
          <w:szCs w:val="20"/>
          <w:lang w:val="en-US"/>
        </w:rPr>
        <w:t>under</w:t>
      </w:r>
      <w:r w:rsidR="00EB6458" w:rsidRPr="00325099">
        <w:rPr>
          <w:rFonts w:eastAsia="Bosch Office Sans" w:cs="Courier New"/>
          <w:szCs w:val="20"/>
          <w:lang w:val="en-US"/>
        </w:rPr>
        <w:t xml:space="preserve"> interrupt lock</w:t>
      </w:r>
    </w:p>
    <w:p w14:paraId="08D589BE" w14:textId="01A8DDE0" w:rsidR="00EB6458" w:rsidRPr="00325099" w:rsidRDefault="00E61B6F" w:rsidP="00F00720">
      <w:pPr>
        <w:numPr>
          <w:ilvl w:val="0"/>
          <w:numId w:val="23"/>
        </w:numPr>
        <w:rPr>
          <w:rFonts w:eastAsia="Bosch Office Sans" w:cs="Courier New"/>
          <w:szCs w:val="20"/>
          <w:lang w:val="en-US"/>
        </w:rPr>
      </w:pPr>
      <w:r w:rsidRPr="00E61B6F">
        <w:rPr>
          <w:rFonts w:eastAsia="Bosch Office Sans" w:cs="Courier New"/>
          <w:szCs w:val="20"/>
          <w:lang w:val="en-US"/>
        </w:rPr>
        <w:t xml:space="preserve">RBTPSW_USERINFO_PLAUSIBILITY </w:t>
      </w:r>
      <w:r>
        <w:rPr>
          <w:rFonts w:eastAsia="Bosch Office Sans" w:cs="Courier New"/>
          <w:szCs w:val="20"/>
          <w:lang w:val="en-US"/>
        </w:rPr>
        <w:t>(</w:t>
      </w:r>
      <w:r w:rsidR="00EB6458" w:rsidRPr="00325099">
        <w:rPr>
          <w:rFonts w:eastAsia="Bosch Office Sans" w:cs="Courier New"/>
          <w:szCs w:val="20"/>
          <w:lang w:val="en-US"/>
        </w:rPr>
        <w:t>2</w:t>
      </w:r>
      <w:r>
        <w:rPr>
          <w:rFonts w:eastAsia="Bosch Office Sans" w:cs="Courier New"/>
          <w:szCs w:val="20"/>
          <w:lang w:val="en-US"/>
        </w:rPr>
        <w:t>)</w:t>
      </w:r>
      <w:r w:rsidR="00EB6458" w:rsidRPr="00325099">
        <w:rPr>
          <w:rFonts w:eastAsia="Bosch Office Sans" w:cs="Courier New"/>
          <w:szCs w:val="20"/>
          <w:lang w:val="en-US"/>
        </w:rPr>
        <w:t xml:space="preserve">: </w:t>
      </w:r>
      <w:r>
        <w:rPr>
          <w:rFonts w:eastAsia="Bosch Office Sans" w:cs="Courier New"/>
          <w:szCs w:val="20"/>
          <w:lang w:val="en-US"/>
        </w:rPr>
        <w:t>invalid</w:t>
      </w:r>
      <w:r w:rsidR="00EB6458" w:rsidRPr="00325099">
        <w:rPr>
          <w:rFonts w:eastAsia="Bosch Office Sans" w:cs="Courier New"/>
          <w:szCs w:val="20"/>
          <w:lang w:val="en-US"/>
        </w:rPr>
        <w:t xml:space="preserve"> configuration of the MPU </w:t>
      </w:r>
      <w:r>
        <w:rPr>
          <w:rFonts w:eastAsia="Bosch Office Sans" w:cs="Courier New"/>
          <w:szCs w:val="20"/>
          <w:lang w:val="en-US"/>
        </w:rPr>
        <w:t xml:space="preserve">or lock </w:t>
      </w:r>
      <w:r w:rsidR="00EB6458" w:rsidRPr="00325099">
        <w:rPr>
          <w:rFonts w:eastAsia="Bosch Office Sans" w:cs="Courier New"/>
          <w:szCs w:val="20"/>
          <w:lang w:val="en-US"/>
        </w:rPr>
        <w:t>table</w:t>
      </w:r>
    </w:p>
    <w:p w14:paraId="0311E9A3" w14:textId="6ECEC952" w:rsidR="00EB6458" w:rsidRDefault="00E61B6F" w:rsidP="00F00720">
      <w:pPr>
        <w:numPr>
          <w:ilvl w:val="0"/>
          <w:numId w:val="23"/>
        </w:numPr>
        <w:rPr>
          <w:rFonts w:eastAsia="Bosch Office Sans" w:cs="Courier New"/>
          <w:szCs w:val="20"/>
          <w:lang w:val="en-US"/>
        </w:rPr>
      </w:pPr>
      <w:r w:rsidRPr="00E61B6F">
        <w:rPr>
          <w:rFonts w:eastAsia="Bosch Office Sans" w:cs="Courier New"/>
          <w:szCs w:val="20"/>
          <w:lang w:val="en-US"/>
        </w:rPr>
        <w:t xml:space="preserve">RBTPSW_USERINFO_STACKOUTOFRANGE </w:t>
      </w:r>
      <w:r>
        <w:rPr>
          <w:rFonts w:eastAsia="Bosch Office Sans" w:cs="Courier New"/>
          <w:szCs w:val="20"/>
          <w:lang w:val="en-US"/>
        </w:rPr>
        <w:t>(</w:t>
      </w:r>
      <w:r w:rsidR="00EB6458" w:rsidRPr="00325099">
        <w:rPr>
          <w:rFonts w:eastAsia="Bosch Office Sans" w:cs="Courier New"/>
          <w:szCs w:val="20"/>
          <w:lang w:val="en-US"/>
        </w:rPr>
        <w:t>3</w:t>
      </w:r>
      <w:r>
        <w:rPr>
          <w:rFonts w:eastAsia="Bosch Office Sans" w:cs="Courier New"/>
          <w:szCs w:val="20"/>
          <w:lang w:val="en-US"/>
        </w:rPr>
        <w:t>)</w:t>
      </w:r>
      <w:r w:rsidR="00EB6458" w:rsidRPr="00325099">
        <w:rPr>
          <w:rFonts w:eastAsia="Bosch Office Sans" w:cs="Courier New"/>
          <w:szCs w:val="20"/>
          <w:lang w:val="en-US"/>
        </w:rPr>
        <w:t>: the requested stack range is out of the global stack range, i.e. the system stack dimension is too small (see stack allocation chapter).</w:t>
      </w:r>
    </w:p>
    <w:p w14:paraId="613CBAC0" w14:textId="39ABD6B3" w:rsidR="003B06DF" w:rsidRDefault="00E61B6F" w:rsidP="00F00720">
      <w:pPr>
        <w:numPr>
          <w:ilvl w:val="0"/>
          <w:numId w:val="23"/>
        </w:numPr>
        <w:rPr>
          <w:rFonts w:eastAsia="Bosch Office Sans" w:cs="Courier New"/>
          <w:szCs w:val="20"/>
          <w:lang w:val="en-US"/>
        </w:rPr>
      </w:pPr>
      <w:r w:rsidRPr="00E61B6F">
        <w:rPr>
          <w:rFonts w:eastAsia="Bosch Office Sans" w:cs="Courier New"/>
          <w:szCs w:val="20"/>
          <w:lang w:val="en-US"/>
        </w:rPr>
        <w:t xml:space="preserve">RBTPSW_USERINFO_WRONGLOCK </w:t>
      </w:r>
      <w:r>
        <w:rPr>
          <w:rFonts w:eastAsia="Bosch Office Sans" w:cs="Courier New"/>
          <w:szCs w:val="20"/>
          <w:lang w:val="en-US"/>
        </w:rPr>
        <w:t>(</w:t>
      </w:r>
      <w:r w:rsidR="003B06DF">
        <w:rPr>
          <w:rFonts w:eastAsia="Bosch Office Sans" w:cs="Courier New"/>
          <w:szCs w:val="20"/>
          <w:lang w:val="en-US"/>
        </w:rPr>
        <w:t>4</w:t>
      </w:r>
      <w:r>
        <w:rPr>
          <w:rFonts w:eastAsia="Bosch Office Sans" w:cs="Courier New"/>
          <w:szCs w:val="20"/>
          <w:lang w:val="en-US"/>
        </w:rPr>
        <w:t>)</w:t>
      </w:r>
      <w:r w:rsidR="003B06DF">
        <w:rPr>
          <w:rFonts w:eastAsia="Bosch Office Sans" w:cs="Courier New"/>
          <w:szCs w:val="20"/>
          <w:lang w:val="en-US"/>
        </w:rPr>
        <w:t xml:space="preserve">: </w:t>
      </w:r>
      <w:r>
        <w:rPr>
          <w:rFonts w:eastAsia="Bosch Office Sans" w:cs="Courier New"/>
          <w:szCs w:val="20"/>
          <w:lang w:val="en-US"/>
        </w:rPr>
        <w:t>attempted to use a lock that is not configured</w:t>
      </w:r>
    </w:p>
    <w:p w14:paraId="71D53BDB" w14:textId="34E03BFD" w:rsidR="003B06DF" w:rsidRDefault="00E61B6F" w:rsidP="00F00720">
      <w:pPr>
        <w:numPr>
          <w:ilvl w:val="0"/>
          <w:numId w:val="23"/>
        </w:numPr>
        <w:rPr>
          <w:rFonts w:eastAsia="Bosch Office Sans" w:cs="Courier New"/>
          <w:szCs w:val="20"/>
          <w:lang w:val="en-US"/>
        </w:rPr>
      </w:pPr>
      <w:r w:rsidRPr="00E61B6F">
        <w:rPr>
          <w:rFonts w:eastAsia="Bosch Office Sans" w:cs="Courier New"/>
          <w:szCs w:val="20"/>
          <w:lang w:val="en-US"/>
        </w:rPr>
        <w:t xml:space="preserve">RBTPSW_USERINFO_LOCKACTIVE_TRUSTED </w:t>
      </w:r>
      <w:r>
        <w:rPr>
          <w:rFonts w:eastAsia="Bosch Office Sans" w:cs="Courier New"/>
          <w:szCs w:val="20"/>
          <w:lang w:val="en-US"/>
        </w:rPr>
        <w:t>(</w:t>
      </w:r>
      <w:r w:rsidR="003B06DF">
        <w:rPr>
          <w:rFonts w:eastAsia="Bosch Office Sans" w:cs="Courier New"/>
          <w:szCs w:val="20"/>
          <w:lang w:val="en-US"/>
        </w:rPr>
        <w:t>5</w:t>
      </w:r>
      <w:r>
        <w:rPr>
          <w:rFonts w:eastAsia="Bosch Office Sans" w:cs="Courier New"/>
          <w:szCs w:val="20"/>
          <w:lang w:val="en-US"/>
        </w:rPr>
        <w:t>)</w:t>
      </w:r>
      <w:r w:rsidR="003B06DF">
        <w:rPr>
          <w:rFonts w:eastAsia="Bosch Office Sans" w:cs="Courier New"/>
          <w:szCs w:val="20"/>
          <w:lang w:val="en-US"/>
        </w:rPr>
        <w:t xml:space="preserve">: </w:t>
      </w:r>
      <w:r w:rsidR="003B06DF" w:rsidRPr="003B06DF">
        <w:rPr>
          <w:rFonts w:eastAsia="Bosch Office Sans" w:cs="Courier New"/>
          <w:szCs w:val="20"/>
          <w:lang w:val="en-US"/>
        </w:rPr>
        <w:t>interrupt</w:t>
      </w:r>
      <w:r w:rsidR="003F5BA1">
        <w:rPr>
          <w:rFonts w:eastAsia="Bosch Office Sans" w:cs="Courier New"/>
          <w:szCs w:val="20"/>
          <w:lang w:val="en-US"/>
        </w:rPr>
        <w:t>s</w:t>
      </w:r>
      <w:r w:rsidR="003B06DF" w:rsidRPr="003B06DF">
        <w:rPr>
          <w:rFonts w:eastAsia="Bosch Office Sans" w:cs="Courier New"/>
          <w:szCs w:val="20"/>
          <w:lang w:val="en-US"/>
        </w:rPr>
        <w:t xml:space="preserve"> locked during TPSW calls from TRUSTED</w:t>
      </w:r>
    </w:p>
    <w:p w14:paraId="3DE211B4" w14:textId="33B4BCD5" w:rsidR="00FB5BEC" w:rsidRDefault="00C1086B" w:rsidP="00F00720">
      <w:pPr>
        <w:numPr>
          <w:ilvl w:val="0"/>
          <w:numId w:val="23"/>
        </w:numPr>
        <w:rPr>
          <w:rFonts w:eastAsia="Bosch Office Sans" w:cs="Courier New"/>
          <w:szCs w:val="20"/>
          <w:lang w:val="en-US"/>
        </w:rPr>
      </w:pPr>
      <w:r w:rsidRPr="00C1086B">
        <w:rPr>
          <w:rFonts w:eastAsia="Bosch Office Sans" w:cs="Courier New"/>
          <w:szCs w:val="20"/>
          <w:lang w:val="en-US"/>
        </w:rPr>
        <w:t xml:space="preserve">RBTPSW_USERINFO_LOCK_WITH_TP </w:t>
      </w:r>
      <w:r>
        <w:rPr>
          <w:rFonts w:eastAsia="Bosch Office Sans" w:cs="Courier New"/>
          <w:szCs w:val="20"/>
          <w:lang w:val="en-US"/>
        </w:rPr>
        <w:t>(</w:t>
      </w:r>
      <w:r w:rsidR="00FB5BEC">
        <w:rPr>
          <w:rFonts w:eastAsia="Bosch Office Sans" w:cs="Courier New"/>
          <w:szCs w:val="20"/>
          <w:lang w:val="en-US"/>
        </w:rPr>
        <w:t>6</w:t>
      </w:r>
      <w:r>
        <w:rPr>
          <w:rFonts w:eastAsia="Bosch Office Sans" w:cs="Courier New"/>
          <w:szCs w:val="20"/>
          <w:lang w:val="en-US"/>
        </w:rPr>
        <w:t>)</w:t>
      </w:r>
      <w:r w:rsidR="00FB5BEC">
        <w:rPr>
          <w:rFonts w:eastAsia="Bosch Office Sans" w:cs="Courier New"/>
          <w:szCs w:val="20"/>
          <w:lang w:val="en-US"/>
        </w:rPr>
        <w:t xml:space="preserve">: </w:t>
      </w:r>
      <w:r w:rsidR="00663C1B">
        <w:rPr>
          <w:rFonts w:eastAsia="Bosch Office Sans" w:cs="Courier New"/>
          <w:szCs w:val="20"/>
          <w:lang w:val="en-US"/>
        </w:rPr>
        <w:t>attempted</w:t>
      </w:r>
      <w:r w:rsidR="0070243A">
        <w:rPr>
          <w:rFonts w:eastAsia="Bosch Office Sans" w:cs="Courier New"/>
          <w:szCs w:val="20"/>
          <w:lang w:val="en-US"/>
        </w:rPr>
        <w:t xml:space="preserve"> to lock interrupts in a function that has an active time budget –</w:t>
      </w:r>
      <w:r w:rsidR="0037079B">
        <w:rPr>
          <w:rFonts w:eastAsia="Bosch Office Sans" w:cs="Courier New"/>
          <w:szCs w:val="20"/>
          <w:lang w:val="en-US"/>
        </w:rPr>
        <w:t xml:space="preserve"> see more information in </w:t>
      </w:r>
      <w:r w:rsidR="0037079B">
        <w:rPr>
          <w:rFonts w:eastAsia="Bosch Office Sans" w:cs="Courier New"/>
          <w:szCs w:val="20"/>
          <w:lang w:val="en-US"/>
        </w:rPr>
        <w:fldChar w:fldCharType="begin"/>
      </w:r>
      <w:r w:rsidR="0037079B">
        <w:rPr>
          <w:rFonts w:eastAsia="Bosch Office Sans" w:cs="Courier New"/>
          <w:szCs w:val="20"/>
          <w:lang w:val="en-US"/>
        </w:rPr>
        <w:instrText xml:space="preserve"> REF _Ref63100398 \r \h </w:instrText>
      </w:r>
      <w:r w:rsidR="0037079B">
        <w:rPr>
          <w:rFonts w:eastAsia="Bosch Office Sans" w:cs="Courier New"/>
          <w:szCs w:val="20"/>
          <w:lang w:val="en-US"/>
        </w:rPr>
      </w:r>
      <w:r w:rsidR="0037079B">
        <w:rPr>
          <w:rFonts w:eastAsia="Bosch Office Sans" w:cs="Courier New"/>
          <w:szCs w:val="20"/>
          <w:lang w:val="en-US"/>
        </w:rPr>
        <w:fldChar w:fldCharType="separate"/>
      </w:r>
      <w:r w:rsidR="0037079B">
        <w:rPr>
          <w:rFonts w:eastAsia="Bosch Office Sans" w:cs="Courier New"/>
          <w:szCs w:val="20"/>
          <w:lang w:val="en-US"/>
        </w:rPr>
        <w:t>2.1.6.3</w:t>
      </w:r>
      <w:r w:rsidR="0037079B">
        <w:rPr>
          <w:rFonts w:eastAsia="Bosch Office Sans" w:cs="Courier New"/>
          <w:szCs w:val="20"/>
          <w:lang w:val="en-US"/>
        </w:rPr>
        <w:fldChar w:fldCharType="end"/>
      </w:r>
      <w:r w:rsidR="0037079B">
        <w:rPr>
          <w:rFonts w:eastAsia="Bosch Office Sans" w:cs="Courier New"/>
          <w:szCs w:val="20"/>
          <w:lang w:val="en-US"/>
        </w:rPr>
        <w:t xml:space="preserve"> Locking Interrupts. </w:t>
      </w:r>
    </w:p>
    <w:p w14:paraId="37BD090D" w14:textId="266C7F3F" w:rsidR="00426E52" w:rsidRPr="00325099" w:rsidRDefault="00426E52" w:rsidP="00F00720">
      <w:pPr>
        <w:numPr>
          <w:ilvl w:val="0"/>
          <w:numId w:val="23"/>
        </w:numPr>
        <w:rPr>
          <w:rFonts w:eastAsia="Bosch Office Sans" w:cs="Courier New"/>
          <w:szCs w:val="20"/>
          <w:lang w:val="en-US"/>
        </w:rPr>
      </w:pPr>
      <w:r>
        <w:rPr>
          <w:rFonts w:eastAsia="Bosch Office Sans" w:cs="Courier New"/>
          <w:szCs w:val="20"/>
          <w:lang w:val="en-US"/>
        </w:rPr>
        <w:t xml:space="preserve">RBTPSW_USERINFO_KILLED_VIA_EI (9): the TPSW was killed because Enhanced Isolation found an issue. More information about Enhanced Isolation can be found in </w:t>
      </w:r>
      <w:r>
        <w:rPr>
          <w:rFonts w:eastAsia="Bosch Office Sans" w:cs="Courier New"/>
          <w:szCs w:val="20"/>
          <w:lang w:val="en-US"/>
        </w:rPr>
        <w:fldChar w:fldCharType="begin"/>
      </w:r>
      <w:r>
        <w:rPr>
          <w:rFonts w:eastAsia="Bosch Office Sans" w:cs="Courier New"/>
          <w:szCs w:val="20"/>
          <w:lang w:val="en-US"/>
        </w:rPr>
        <w:instrText xml:space="preserve"> REF _Ref86911189 \r \h </w:instrText>
      </w:r>
      <w:r>
        <w:rPr>
          <w:rFonts w:eastAsia="Bosch Office Sans" w:cs="Courier New"/>
          <w:szCs w:val="20"/>
          <w:lang w:val="en-US"/>
        </w:rPr>
      </w:r>
      <w:r>
        <w:rPr>
          <w:rFonts w:eastAsia="Bosch Office Sans" w:cs="Courier New"/>
          <w:szCs w:val="20"/>
          <w:lang w:val="en-US"/>
        </w:rPr>
        <w:fldChar w:fldCharType="separate"/>
      </w:r>
      <w:r>
        <w:rPr>
          <w:rFonts w:eastAsia="Bosch Office Sans" w:cs="Courier New"/>
          <w:szCs w:val="20"/>
          <w:lang w:val="en-US"/>
        </w:rPr>
        <w:t>6.1</w:t>
      </w:r>
      <w:r>
        <w:rPr>
          <w:rFonts w:eastAsia="Bosch Office Sans" w:cs="Courier New"/>
          <w:szCs w:val="20"/>
          <w:lang w:val="en-US"/>
        </w:rPr>
        <w:fldChar w:fldCharType="end"/>
      </w:r>
      <w:r>
        <w:rPr>
          <w:rFonts w:eastAsia="Bosch Office Sans" w:cs="Courier New"/>
          <w:szCs w:val="20"/>
          <w:lang w:val="en-US"/>
        </w:rPr>
        <w:t xml:space="preserve"> </w:t>
      </w:r>
      <w:r>
        <w:rPr>
          <w:rFonts w:eastAsia="Bosch Office Sans" w:cs="Courier New"/>
          <w:szCs w:val="20"/>
          <w:lang w:val="en-US"/>
        </w:rPr>
        <w:fldChar w:fldCharType="begin"/>
      </w:r>
      <w:r>
        <w:rPr>
          <w:rFonts w:eastAsia="Bosch Office Sans" w:cs="Courier New"/>
          <w:szCs w:val="20"/>
          <w:lang w:val="en-US"/>
        </w:rPr>
        <w:instrText xml:space="preserve"> REF _Ref86911189 \h </w:instrText>
      </w:r>
      <w:r>
        <w:rPr>
          <w:rFonts w:eastAsia="Bosch Office Sans" w:cs="Courier New"/>
          <w:szCs w:val="20"/>
          <w:lang w:val="en-US"/>
        </w:rPr>
      </w:r>
      <w:r>
        <w:rPr>
          <w:rFonts w:eastAsia="Bosch Office Sans" w:cs="Courier New"/>
          <w:szCs w:val="20"/>
          <w:lang w:val="en-US"/>
        </w:rPr>
        <w:fldChar w:fldCharType="separate"/>
      </w:r>
      <w:r>
        <w:rPr>
          <w:rFonts w:eastAsia="Bosch Office Sans"/>
          <w:lang w:val="en-US"/>
        </w:rPr>
        <w:t>TPSW capsule and OS integration</w:t>
      </w:r>
      <w:r>
        <w:rPr>
          <w:rFonts w:eastAsia="Bosch Office Sans" w:cs="Courier New"/>
          <w:szCs w:val="20"/>
          <w:lang w:val="en-US"/>
        </w:rPr>
        <w:fldChar w:fldCharType="end"/>
      </w:r>
      <w:r>
        <w:rPr>
          <w:rFonts w:eastAsia="Bosch Office Sans" w:cs="Courier New"/>
          <w:szCs w:val="20"/>
          <w:lang w:val="en-US"/>
        </w:rPr>
        <w:t>.</w:t>
      </w:r>
    </w:p>
    <w:p w14:paraId="1C6624D1" w14:textId="77777777" w:rsidR="00EB6458" w:rsidRPr="00325099" w:rsidRDefault="00EB6458" w:rsidP="00EB6458">
      <w:pPr>
        <w:rPr>
          <w:rFonts w:eastAsia="Bosch Office Sans" w:cs="Courier New"/>
          <w:szCs w:val="20"/>
          <w:lang w:val="en-US"/>
        </w:rPr>
      </w:pPr>
    </w:p>
    <w:p w14:paraId="159F1AE7" w14:textId="301A9EFC" w:rsidR="00EB6458" w:rsidRDefault="00EB6458" w:rsidP="00EB6458">
      <w:pPr>
        <w:rPr>
          <w:rFonts w:eastAsia="Bosch Office Sans" w:cs="Courier New"/>
          <w:szCs w:val="20"/>
        </w:rPr>
      </w:pPr>
      <w:r w:rsidRPr="00325099">
        <w:rPr>
          <w:rFonts w:eastAsia="Bosch Office Sans" w:cs="Courier New"/>
          <w:szCs w:val="20"/>
        </w:rPr>
        <w:t xml:space="preserve">The return information of the </w:t>
      </w:r>
      <w:r w:rsidR="0080487B">
        <w:rPr>
          <w:rFonts w:ascii="Courier New" w:eastAsia="MS Mincho" w:hAnsi="Courier New" w:cs="Courier New"/>
          <w:b/>
          <w:color w:val="000000"/>
          <w:szCs w:val="20"/>
          <w:lang w:eastAsia="ja-JP"/>
        </w:rPr>
        <w:t>RBTPSW_</w:t>
      </w:r>
      <w:r w:rsidRPr="00325099">
        <w:rPr>
          <w:rFonts w:ascii="Courier New" w:eastAsia="MS Mincho" w:hAnsi="Courier New" w:cs="Courier New"/>
          <w:b/>
          <w:color w:val="000000"/>
          <w:szCs w:val="20"/>
          <w:lang w:eastAsia="ja-JP"/>
        </w:rPr>
        <w:t>GetAppStatus</w:t>
      </w:r>
      <w:r w:rsidR="003B06DF">
        <w:rPr>
          <w:rFonts w:ascii="Courier New" w:eastAsia="MS Mincho" w:hAnsi="Courier New" w:cs="Courier New"/>
          <w:b/>
          <w:color w:val="000000"/>
          <w:szCs w:val="20"/>
          <w:lang w:eastAsia="ja-JP"/>
        </w:rPr>
        <w:t>()</w:t>
      </w:r>
      <w:r w:rsidRPr="00325099">
        <w:rPr>
          <w:rFonts w:eastAsia="Bosch Office Sans" w:cs="Courier New"/>
          <w:szCs w:val="20"/>
        </w:rPr>
        <w:t xml:space="preserve">, </w:t>
      </w:r>
      <w:r w:rsidR="0080487B">
        <w:rPr>
          <w:rFonts w:ascii="Courier New" w:eastAsia="MS Mincho" w:hAnsi="Courier New" w:cs="Courier New"/>
          <w:b/>
          <w:color w:val="000000"/>
          <w:szCs w:val="20"/>
          <w:lang w:eastAsia="ja-JP"/>
        </w:rPr>
        <w:t>RBTPSW_</w:t>
      </w:r>
      <w:r w:rsidRPr="00325099">
        <w:rPr>
          <w:rFonts w:ascii="Courier New" w:eastAsia="MS Mincho" w:hAnsi="Courier New" w:cs="Courier New"/>
          <w:b/>
          <w:color w:val="000000"/>
          <w:szCs w:val="20"/>
          <w:lang w:eastAsia="ja-JP"/>
        </w:rPr>
        <w:t>GetAppStatusByFunc</w:t>
      </w:r>
      <w:r w:rsidR="003B06DF">
        <w:rPr>
          <w:rFonts w:ascii="Courier New" w:eastAsia="MS Mincho" w:hAnsi="Courier New" w:cs="Courier New"/>
          <w:b/>
          <w:color w:val="000000"/>
          <w:szCs w:val="20"/>
          <w:lang w:eastAsia="ja-JP"/>
        </w:rPr>
        <w:t>()</w:t>
      </w:r>
      <w:r w:rsidRPr="00325099">
        <w:rPr>
          <w:rFonts w:eastAsia="Bosch Office Sans" w:cs="Courier New"/>
          <w:szCs w:val="20"/>
        </w:rPr>
        <w:t xml:space="preserve"> and </w:t>
      </w:r>
      <w:r w:rsidR="0080487B">
        <w:rPr>
          <w:rFonts w:ascii="Courier New" w:eastAsia="MS Mincho" w:hAnsi="Courier New" w:cs="Courier New"/>
          <w:b/>
          <w:color w:val="000000"/>
          <w:szCs w:val="20"/>
          <w:lang w:val="en-US" w:eastAsia="ja-JP"/>
        </w:rPr>
        <w:t>RBTPSW_</w:t>
      </w:r>
      <w:r w:rsidRPr="00325099">
        <w:rPr>
          <w:rFonts w:ascii="Courier New" w:eastAsia="MS Mincho" w:hAnsi="Courier New" w:cs="Courier New"/>
          <w:b/>
          <w:color w:val="000000"/>
          <w:szCs w:val="20"/>
          <w:lang w:val="en-US" w:eastAsia="ja-JP"/>
        </w:rPr>
        <w:t>GetDebugInfo</w:t>
      </w:r>
      <w:r w:rsidR="003B06DF">
        <w:rPr>
          <w:rFonts w:ascii="Courier New" w:eastAsia="MS Mincho" w:hAnsi="Courier New" w:cs="Courier New"/>
          <w:b/>
          <w:color w:val="000000"/>
          <w:szCs w:val="20"/>
          <w:lang w:val="en-US" w:eastAsia="ja-JP"/>
        </w:rPr>
        <w:t>()</w:t>
      </w:r>
      <w:r w:rsidRPr="00325099">
        <w:rPr>
          <w:rFonts w:eastAsia="Bosch Office Sans" w:cs="Courier New"/>
          <w:szCs w:val="20"/>
        </w:rPr>
        <w:t xml:space="preserve"> API always return application based information, not FUNC based information. So the root cause is stored in the debuginfo</w:t>
      </w:r>
      <w:r w:rsidR="003B06DF">
        <w:rPr>
          <w:rFonts w:eastAsia="Bosch Office Sans" w:cs="Courier New"/>
          <w:szCs w:val="20"/>
        </w:rPr>
        <w:t>[]</w:t>
      </w:r>
      <w:r w:rsidRPr="00325099">
        <w:rPr>
          <w:rFonts w:eastAsia="Bosch Office Sans" w:cs="Courier New"/>
          <w:szCs w:val="20"/>
        </w:rPr>
        <w:t xml:space="preserve"> structure.</w:t>
      </w:r>
    </w:p>
    <w:p w14:paraId="33F45D2A" w14:textId="77777777" w:rsidR="00663C1B" w:rsidRPr="00325099" w:rsidRDefault="00663C1B" w:rsidP="00EB6458">
      <w:pPr>
        <w:rPr>
          <w:rFonts w:eastAsia="Bosch Office Sans" w:cs="Courier New"/>
          <w:szCs w:val="20"/>
        </w:rPr>
      </w:pPr>
    </w:p>
    <w:p w14:paraId="13D7D382" w14:textId="5713F64B" w:rsidR="00EB6458" w:rsidRDefault="003B5C90" w:rsidP="00EB6458">
      <w:pPr>
        <w:pStyle w:val="berschrift3"/>
        <w:tabs>
          <w:tab w:val="clear" w:pos="360"/>
          <w:tab w:val="num" w:pos="720"/>
        </w:tabs>
        <w:ind w:left="720" w:hanging="720"/>
        <w:rPr>
          <w:rFonts w:eastAsia="Bosch Office Sans"/>
        </w:rPr>
      </w:pPr>
      <w:bookmarkStart w:id="64" w:name="_Ref320879988"/>
      <w:bookmarkStart w:id="65" w:name="_Toc86823271"/>
      <w:r>
        <w:rPr>
          <w:rFonts w:eastAsia="Bosch Office Sans"/>
        </w:rPr>
        <w:t xml:space="preserve">  </w:t>
      </w:r>
      <w:r w:rsidR="00EB6458" w:rsidRPr="00325099">
        <w:rPr>
          <w:rFonts w:eastAsia="Bosch Office Sans"/>
        </w:rPr>
        <w:t>Passing pointers and more complex parameters (Trusted =&gt; Untrusted)</w:t>
      </w:r>
      <w:bookmarkEnd w:id="64"/>
      <w:bookmarkEnd w:id="65"/>
    </w:p>
    <w:p w14:paraId="5DFAD2E9" w14:textId="77777777" w:rsidR="00663C1B" w:rsidRPr="00663C1B" w:rsidRDefault="00663C1B" w:rsidP="00663C1B">
      <w:pPr>
        <w:rPr>
          <w:rFonts w:eastAsia="Bosch Office Sans"/>
          <w:lang w:eastAsia="en-US"/>
        </w:rPr>
      </w:pPr>
    </w:p>
    <w:p w14:paraId="59D9CF8F" w14:textId="594EF22F" w:rsidR="00EB6458" w:rsidRPr="005E3CC4" w:rsidRDefault="00EB6458" w:rsidP="00EB6458">
      <w:pPr>
        <w:rPr>
          <w:rFonts w:eastAsia="Bosch Office Sans"/>
        </w:rPr>
      </w:pPr>
      <w:r w:rsidRPr="005E3CC4">
        <w:rPr>
          <w:rFonts w:eastAsia="Bosch Office Sans"/>
        </w:rPr>
        <w:t xml:space="preserve">As already mentioned in the sections </w:t>
      </w:r>
      <w:r w:rsidR="00D96497">
        <w:fldChar w:fldCharType="begin"/>
      </w:r>
      <w:r w:rsidR="00D96497">
        <w:instrText xml:space="preserve"> REF _Ref320794292 \r \h  \* MERGEFORMAT </w:instrText>
      </w:r>
      <w:r w:rsidR="00D96497">
        <w:fldChar w:fldCharType="separate"/>
      </w:r>
      <w:r w:rsidRPr="005E3CC4">
        <w:rPr>
          <w:rFonts w:eastAsia="Bosch Office Sans"/>
        </w:rPr>
        <w:t>2.1.2.4</w:t>
      </w:r>
      <w:r w:rsidR="00D96497">
        <w:fldChar w:fldCharType="end"/>
      </w:r>
      <w:r w:rsidRPr="005E3CC4">
        <w:rPr>
          <w:rFonts w:eastAsia="Bosch Office Sans"/>
        </w:rPr>
        <w:t xml:space="preserve"> and </w:t>
      </w:r>
      <w:r w:rsidR="00D96497">
        <w:fldChar w:fldCharType="begin"/>
      </w:r>
      <w:r w:rsidR="00D96497">
        <w:instrText xml:space="preserve"> REF _Ref320795054 \r \h  \* MERGEFORMAT </w:instrText>
      </w:r>
      <w:r w:rsidR="00D96497">
        <w:fldChar w:fldCharType="separate"/>
      </w:r>
      <w:r w:rsidRPr="005E3CC4">
        <w:rPr>
          <w:rFonts w:eastAsia="Bosch Office Sans"/>
        </w:rPr>
        <w:t>2.1.3</w:t>
      </w:r>
      <w:r w:rsidR="00D96497">
        <w:fldChar w:fldCharType="end"/>
      </w:r>
      <w:r w:rsidRPr="005E3CC4">
        <w:rPr>
          <w:rFonts w:eastAsia="Bosch Office Sans"/>
        </w:rPr>
        <w:t>, it is possible to pass parameters to a TPSW FUNC. When a parameter contains a pointer to the caller RAM region, it is intentionally not possible for an untrusted FUNC to write it. Therefore, we need a technique when ca</w:t>
      </w:r>
      <w:r w:rsidR="00663C1B">
        <w:rPr>
          <w:rFonts w:eastAsia="Bosch Office Sans"/>
        </w:rPr>
        <w:t>l</w:t>
      </w:r>
      <w:r w:rsidRPr="005E3CC4">
        <w:rPr>
          <w:rFonts w:eastAsia="Bosch Office Sans"/>
        </w:rPr>
        <w:t xml:space="preserve">ling an untrusted function from </w:t>
      </w:r>
      <w:r w:rsidR="00663C1B">
        <w:rPr>
          <w:rFonts w:eastAsia="Bosch Office Sans"/>
        </w:rPr>
        <w:t>a t</w:t>
      </w:r>
      <w:r w:rsidRPr="005E3CC4">
        <w:rPr>
          <w:rFonts w:eastAsia="Bosch Office Sans"/>
        </w:rPr>
        <w:t>rusted or untrusted function. Note that passing read only buffers and structures via pointer is possible and does not require the manipulators described below.</w:t>
      </w:r>
    </w:p>
    <w:p w14:paraId="13FC76AC" w14:textId="77777777" w:rsidR="00EB6458" w:rsidRPr="005E3CC4" w:rsidRDefault="00EB6458" w:rsidP="00EB6458">
      <w:pPr>
        <w:rPr>
          <w:rFonts w:eastAsia="Bosch Office Sans"/>
        </w:rPr>
      </w:pPr>
    </w:p>
    <w:p w14:paraId="5761502B" w14:textId="3433D7FC" w:rsidR="00EB6458" w:rsidRDefault="00EB6458" w:rsidP="00EB6458">
      <w:pPr>
        <w:rPr>
          <w:rFonts w:eastAsia="Bosch Office Sans"/>
        </w:rPr>
      </w:pPr>
      <w:r w:rsidRPr="005E3CC4">
        <w:rPr>
          <w:rFonts w:eastAsia="Bosch Office Sans"/>
        </w:rPr>
        <w:t>To solve this problem, the TPSW framework provides manipulators which can redirect the passed pointer to the callee stack and copy the corresponding buffer in it. The integrator of the TPSW can write them to copy the caller RAM region to the callee stack before the actual FUNC call (</w:t>
      </w:r>
      <w:r w:rsidRPr="005E3CC4">
        <w:rPr>
          <w:rFonts w:eastAsia="Bosch Office Sans"/>
          <w:b/>
        </w:rPr>
        <w:t>pre manipulator</w:t>
      </w:r>
      <w:r w:rsidRPr="005E3CC4">
        <w:rPr>
          <w:rFonts w:eastAsia="Bosch Office Sans"/>
        </w:rPr>
        <w:t>) or/and to copy the buffer from the callee stack to the caller RAM region (</w:t>
      </w:r>
      <w:r w:rsidRPr="005E3CC4">
        <w:rPr>
          <w:rFonts w:eastAsia="Bosch Office Sans"/>
          <w:b/>
        </w:rPr>
        <w:t>post manipulator</w:t>
      </w:r>
      <w:r w:rsidRPr="005E3CC4">
        <w:rPr>
          <w:rFonts w:eastAsia="Bosch Office Sans"/>
        </w:rPr>
        <w:t>). As the pre manipulator only reads a trusted RAM region, it can be executed as untrusted (the whole RAM is read only in user mode). The post manipulator needs to write in the caller buffer, this is why it is executed as trusted (RAM is only writable in privileged mode).</w:t>
      </w:r>
    </w:p>
    <w:p w14:paraId="5A9C6253" w14:textId="77777777" w:rsidR="000A233C" w:rsidRDefault="000A233C" w:rsidP="000A233C">
      <w:pPr>
        <w:rPr>
          <w:rFonts w:eastAsia="Bosch Office Sans"/>
          <w:b/>
          <w:iCs/>
          <w:szCs w:val="20"/>
          <w:lang w:val="en-US"/>
        </w:rPr>
      </w:pPr>
    </w:p>
    <w:p w14:paraId="69EA2F27" w14:textId="46877515" w:rsidR="000A233C" w:rsidRPr="005E3CC4" w:rsidRDefault="000A233C" w:rsidP="000A233C">
      <w:pPr>
        <w:rPr>
          <w:rFonts w:eastAsia="Bosch Office Sans"/>
        </w:rPr>
      </w:pPr>
      <w:r w:rsidRPr="00CE517B">
        <w:rPr>
          <w:rFonts w:eastAsia="Bosch Office Sans"/>
          <w:b/>
          <w:iCs/>
          <w:szCs w:val="20"/>
          <w:lang w:val="en-US"/>
        </w:rPr>
        <w:t>Caution</w:t>
      </w:r>
      <w:r>
        <w:rPr>
          <w:rFonts w:eastAsia="Bosch Office Sans"/>
          <w:iCs/>
          <w:szCs w:val="20"/>
          <w:lang w:val="en-US"/>
        </w:rPr>
        <w:t xml:space="preserve">: Only use manipulators for synchronous operations on the buffers during runtime of the untrusted TPSW FUNC. Do not use manipulators if the untrusted TPSW FUNC initiates asynchronous operations </w:t>
      </w:r>
      <w:r w:rsidR="003275A9">
        <w:rPr>
          <w:rFonts w:eastAsia="Bosch Office Sans"/>
          <w:iCs/>
          <w:szCs w:val="20"/>
          <w:lang w:val="en-US"/>
        </w:rPr>
        <w:t>using</w:t>
      </w:r>
      <w:r>
        <w:rPr>
          <w:rFonts w:eastAsia="Bosch Office Sans"/>
          <w:iCs/>
          <w:szCs w:val="20"/>
          <w:lang w:val="en-US"/>
        </w:rPr>
        <w:t xml:space="preserve"> the temporary buffers </w:t>
      </w:r>
      <w:r w:rsidR="003275A9">
        <w:rPr>
          <w:rFonts w:eastAsia="Bosch Office Sans"/>
          <w:iCs/>
          <w:szCs w:val="20"/>
          <w:lang w:val="en-US"/>
        </w:rPr>
        <w:t xml:space="preserve">created by the manipulators </w:t>
      </w:r>
      <w:r>
        <w:rPr>
          <w:rFonts w:eastAsia="Bosch Office Sans"/>
          <w:iCs/>
          <w:szCs w:val="20"/>
          <w:lang w:val="en-US"/>
        </w:rPr>
        <w:t>on the callee stack</w:t>
      </w:r>
      <w:r w:rsidR="003275A9">
        <w:rPr>
          <w:rFonts w:eastAsia="Bosch Office Sans"/>
          <w:iCs/>
          <w:szCs w:val="20"/>
          <w:lang w:val="en-US"/>
        </w:rPr>
        <w:t>. The asynchronous operation would possibly read from/write to the temporary buffers after the TPSW FUNC has returned!</w:t>
      </w:r>
      <w:r>
        <w:rPr>
          <w:rFonts w:eastAsia="Bosch Office Sans"/>
          <w:iCs/>
          <w:szCs w:val="20"/>
          <w:lang w:val="en-US"/>
        </w:rPr>
        <w:t xml:space="preserve"> </w:t>
      </w:r>
      <w:r w:rsidR="003275A9">
        <w:rPr>
          <w:rFonts w:eastAsia="Bosch Office Sans"/>
          <w:iCs/>
          <w:szCs w:val="20"/>
          <w:lang w:val="en-US"/>
        </w:rPr>
        <w:t>When the TPSW FUNC returns the buffers on the stack are no more valid and code using these buffers could corrupt the stack or read invalid contents.</w:t>
      </w:r>
    </w:p>
    <w:p w14:paraId="4B4D577D" w14:textId="77777777" w:rsidR="00EB6458" w:rsidRPr="005E3CC4" w:rsidRDefault="00EB6458" w:rsidP="00EB6458">
      <w:pPr>
        <w:rPr>
          <w:rFonts w:eastAsia="Bosch Office Sans"/>
        </w:rPr>
      </w:pPr>
    </w:p>
    <w:p w14:paraId="71223664" w14:textId="77777777" w:rsidR="00EB6458" w:rsidRPr="005E3CC4" w:rsidRDefault="00EB6458" w:rsidP="00EB6458">
      <w:pPr>
        <w:rPr>
          <w:rFonts w:eastAsia="Bosch Office Sans"/>
        </w:rPr>
      </w:pPr>
      <w:r w:rsidRPr="005E3CC4">
        <w:rPr>
          <w:rFonts w:eastAsia="Bosch Office Sans"/>
        </w:rPr>
        <w:t>In the following diagram, please consider this:</w:t>
      </w:r>
    </w:p>
    <w:p w14:paraId="488D8E51" w14:textId="77777777" w:rsidR="00EB6458" w:rsidRPr="00325099" w:rsidRDefault="00EB6458" w:rsidP="00EB6458">
      <w:pPr>
        <w:rPr>
          <w:rFonts w:eastAsia="Bosch Office Sans"/>
        </w:rPr>
      </w:pPr>
    </w:p>
    <w:p w14:paraId="79999A28" w14:textId="6F0640B5" w:rsidR="00EB6458" w:rsidRPr="00325099" w:rsidRDefault="00EB6458" w:rsidP="00EB6458">
      <w:pPr>
        <w:rPr>
          <w:rFonts w:eastAsia="Bosch Office Sans"/>
        </w:rPr>
      </w:pPr>
    </w:p>
    <w:p w14:paraId="14BBDD7B" w14:textId="44FB13CE" w:rsidR="00EB6458" w:rsidRPr="00325099" w:rsidRDefault="00EB6458" w:rsidP="00EB6458">
      <w:pPr>
        <w:rPr>
          <w:rFonts w:eastAsia="Bosch Office Sans"/>
        </w:rPr>
      </w:pPr>
    </w:p>
    <w:p w14:paraId="062C6F5C" w14:textId="5DED5BFC" w:rsidR="00EB6458" w:rsidRPr="00325099" w:rsidRDefault="00663C1B" w:rsidP="00EB6458">
      <w:pPr>
        <w:rPr>
          <w:rFonts w:eastAsia="Bosch Office Sans"/>
        </w:rPr>
      </w:pPr>
      <w:r>
        <w:rPr>
          <w:rFonts w:eastAsia="Bosch Office Sans"/>
          <w:noProof/>
          <w:lang w:val="en-US" w:eastAsia="en-US"/>
        </w:rPr>
        <w:lastRenderedPageBreak/>
        <mc:AlternateContent>
          <mc:Choice Requires="wpc">
            <w:drawing>
              <wp:anchor distT="0" distB="0" distL="114300" distR="114300" simplePos="0" relativeHeight="251659264" behindDoc="0" locked="0" layoutInCell="1" allowOverlap="1" wp14:anchorId="31A5BC1D" wp14:editId="0B871B2D">
                <wp:simplePos x="0" y="0"/>
                <wp:positionH relativeFrom="margin">
                  <wp:posOffset>4471505</wp:posOffset>
                </wp:positionH>
                <wp:positionV relativeFrom="paragraph">
                  <wp:posOffset>-600462</wp:posOffset>
                </wp:positionV>
                <wp:extent cx="1977777" cy="831273"/>
                <wp:effectExtent l="0" t="0" r="0" b="6985"/>
                <wp:wrapNone/>
                <wp:docPr id="268" name="Zeichenbereich 26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48" name="Rectangle 270"/>
                        <wps:cNvSpPr>
                          <a:spLocks noChangeArrowheads="1"/>
                        </wps:cNvSpPr>
                        <wps:spPr bwMode="auto">
                          <a:xfrm>
                            <a:off x="0" y="259105"/>
                            <a:ext cx="1757546" cy="245597"/>
                          </a:xfrm>
                          <a:prstGeom prst="rect">
                            <a:avLst/>
                          </a:prstGeom>
                          <a:solidFill>
                            <a:srgbClr val="CC99FF"/>
                          </a:solidFill>
                          <a:ln w="9525">
                            <a:solidFill>
                              <a:srgbClr val="000000"/>
                            </a:solidFill>
                            <a:miter lim="800000"/>
                            <a:headEnd/>
                            <a:tailEnd/>
                          </a:ln>
                        </wps:spPr>
                        <wps:txbx>
                          <w:txbxContent>
                            <w:p w14:paraId="1C31411B" w14:textId="77777777" w:rsidR="004769B8" w:rsidRPr="00663C1B" w:rsidRDefault="004769B8" w:rsidP="00663C1B">
                              <w:pPr>
                                <w:spacing w:line="240" w:lineRule="auto"/>
                                <w:rPr>
                                  <w:sz w:val="14"/>
                                  <w:szCs w:val="14"/>
                                </w:rPr>
                              </w:pPr>
                              <w:r w:rsidRPr="00663C1B">
                                <w:rPr>
                                  <w:sz w:val="14"/>
                                  <w:szCs w:val="14"/>
                                </w:rPr>
                                <w:t>Purple code block is untrusted</w:t>
                              </w:r>
                            </w:p>
                          </w:txbxContent>
                        </wps:txbx>
                        <wps:bodyPr rot="0" vert="horz" wrap="square" lIns="91440" tIns="45720" rIns="91440" bIns="45720" anchor="t" anchorCtr="0" upright="1">
                          <a:noAutofit/>
                        </wps:bodyPr>
                      </wps:wsp>
                      <wps:wsp>
                        <wps:cNvPr id="249" name="Rectangle 271"/>
                        <wps:cNvSpPr>
                          <a:spLocks noChangeArrowheads="1"/>
                        </wps:cNvSpPr>
                        <wps:spPr bwMode="auto">
                          <a:xfrm>
                            <a:off x="1" y="549168"/>
                            <a:ext cx="1763484" cy="222729"/>
                          </a:xfrm>
                          <a:prstGeom prst="rect">
                            <a:avLst/>
                          </a:prstGeom>
                          <a:solidFill>
                            <a:srgbClr val="FFFFFF"/>
                          </a:solidFill>
                          <a:ln w="9525">
                            <a:solidFill>
                              <a:srgbClr val="000000"/>
                            </a:solidFill>
                            <a:miter lim="800000"/>
                            <a:headEnd/>
                            <a:tailEnd/>
                          </a:ln>
                        </wps:spPr>
                        <wps:txbx>
                          <w:txbxContent>
                            <w:p w14:paraId="6C07C47D" w14:textId="77777777" w:rsidR="004769B8" w:rsidRPr="00663C1B" w:rsidRDefault="004769B8" w:rsidP="00663C1B">
                              <w:pPr>
                                <w:spacing w:line="240" w:lineRule="auto"/>
                                <w:rPr>
                                  <w:sz w:val="14"/>
                                  <w:szCs w:val="14"/>
                                </w:rPr>
                              </w:pPr>
                              <w:r w:rsidRPr="00663C1B">
                                <w:rPr>
                                  <w:sz w:val="14"/>
                                  <w:szCs w:val="14"/>
                                </w:rPr>
                                <w:t>White code block is trusted</w:t>
                              </w:r>
                            </w:p>
                          </w:txbxContent>
                        </wps:txbx>
                        <wps:bodyPr rot="0" vert="horz" wrap="square" lIns="91440" tIns="45720" rIns="91440" bIns="45720" anchor="t" anchorCtr="0" upright="1">
                          <a:noAutofit/>
                        </wps:bodyPr>
                      </wps:wsp>
                      <wps:wsp>
                        <wps:cNvPr id="250" name="Rectangle 272"/>
                        <wps:cNvSpPr>
                          <a:spLocks noChangeArrowheads="1"/>
                        </wps:cNvSpPr>
                        <wps:spPr bwMode="auto">
                          <a:xfrm>
                            <a:off x="0" y="2"/>
                            <a:ext cx="1757547" cy="225630"/>
                          </a:xfrm>
                          <a:prstGeom prst="rect">
                            <a:avLst/>
                          </a:prstGeom>
                          <a:solidFill>
                            <a:srgbClr val="FFCC00"/>
                          </a:solidFill>
                          <a:ln w="9525">
                            <a:solidFill>
                              <a:srgbClr val="000000"/>
                            </a:solidFill>
                            <a:miter lim="800000"/>
                            <a:headEnd/>
                            <a:tailEnd/>
                          </a:ln>
                        </wps:spPr>
                        <wps:txbx>
                          <w:txbxContent>
                            <w:p w14:paraId="74D5903B" w14:textId="77777777" w:rsidR="004769B8" w:rsidRPr="00663C1B" w:rsidRDefault="004769B8" w:rsidP="00663C1B">
                              <w:pPr>
                                <w:spacing w:line="240" w:lineRule="auto"/>
                                <w:rPr>
                                  <w:sz w:val="14"/>
                                  <w:szCs w:val="14"/>
                                </w:rPr>
                              </w:pPr>
                              <w:r w:rsidRPr="00663C1B">
                                <w:rPr>
                                  <w:sz w:val="14"/>
                                  <w:szCs w:val="14"/>
                                </w:rPr>
                                <w:t>Yellow code block belongs to the caller</w:t>
                              </w:r>
                            </w:p>
                          </w:txbxContent>
                        </wps:txbx>
                        <wps:bodyPr rot="0" vert="horz" wrap="square" lIns="91440" tIns="45720" rIns="91440" bIns="45720" anchor="t" anchorCtr="0" upright="1">
                          <a:noAutofit/>
                        </wps:bodyPr>
                      </wps:wsp>
                    </wpc:wpc>
                  </a:graphicData>
                </a:graphic>
                <wp14:sizeRelH relativeFrom="margin">
                  <wp14:pctWidth>0</wp14:pctWidth>
                </wp14:sizeRelH>
                <wp14:sizeRelV relativeFrom="margin">
                  <wp14:pctHeight>0</wp14:pctHeight>
                </wp14:sizeRelV>
              </wp:anchor>
            </w:drawing>
          </mc:Choice>
          <mc:Fallback>
            <w:pict>
              <v:group w14:anchorId="31A5BC1D" id="Zeichenbereich 268" o:spid="_x0000_s1057" editas="canvas" style="position:absolute;margin-left:352.1pt;margin-top:-47.3pt;width:155.75pt;height:65.45pt;z-index:251659264;mso-position-horizontal-relative:margin;mso-width-relative:margin;mso-height-relative:margin" coordsize="19773,83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">
                <v:shape id="_x0000_s1058" type="#_x0000_t75" style="position:absolute;width:19773;height:8312;visibility:visible;mso-wrap-style:square">
                  <v:fill o:detectmouseclick="t"/>
                  <v:path o:connecttype="none"/>
                </v:shape>
                <v:rect id="Rectangle 270" o:spid="_x0000_s1059" style="position:absolute;top:2591;width:17575;height:24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" fillcolor="#c9f">
                  <v:textbox>
                    <w:txbxContent>
                      <w:p w14:paraId="1C31411B" w14:textId="77777777" w:rsidR="004769B8" w:rsidRPr="00663C1B" w:rsidRDefault="004769B8" w:rsidP="00663C1B">
                        <w:pPr>
                          <w:spacing w:line="240" w:lineRule="auto"/>
                          <w:rPr>
                            <w:sz w:val="14"/>
                            <w:szCs w:val="14"/>
                          </w:rPr>
                        </w:pPr>
                        <w:r w:rsidRPr="00663C1B">
                          <w:rPr>
                            <w:sz w:val="14"/>
                            <w:szCs w:val="14"/>
                          </w:rPr>
                          <w:t>Purple code block is untrusted</w:t>
                        </w:r>
                      </w:p>
                    </w:txbxContent>
                  </v:textbox>
                </v:rect>
                <v:rect id="Rectangle 271" o:spid="_x0000_s1060" style="position:absolute;top:5491;width:17634;height:2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">
                  <v:textbox>
                    <w:txbxContent>
                      <w:p w14:paraId="6C07C47D" w14:textId="77777777" w:rsidR="004769B8" w:rsidRPr="00663C1B" w:rsidRDefault="004769B8" w:rsidP="00663C1B">
                        <w:pPr>
                          <w:spacing w:line="240" w:lineRule="auto"/>
                          <w:rPr>
                            <w:sz w:val="14"/>
                            <w:szCs w:val="14"/>
                          </w:rPr>
                        </w:pPr>
                        <w:r w:rsidRPr="00663C1B">
                          <w:rPr>
                            <w:sz w:val="14"/>
                            <w:szCs w:val="14"/>
                          </w:rPr>
                          <w:t>White code block is trusted</w:t>
                        </w:r>
                      </w:p>
                    </w:txbxContent>
                  </v:textbox>
                </v:rect>
                <v:rect id="Rectangle 272" o:spid="_x0000_s1061" style="position:absolute;width:17575;height:22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" fillcolor="#fc0">
                  <v:textbox>
                    <w:txbxContent>
                      <w:p w14:paraId="74D5903B" w14:textId="77777777" w:rsidR="004769B8" w:rsidRPr="00663C1B" w:rsidRDefault="004769B8" w:rsidP="00663C1B">
                        <w:pPr>
                          <w:spacing w:line="240" w:lineRule="auto"/>
                          <w:rPr>
                            <w:sz w:val="14"/>
                            <w:szCs w:val="14"/>
                          </w:rPr>
                        </w:pPr>
                        <w:r w:rsidRPr="00663C1B">
                          <w:rPr>
                            <w:sz w:val="14"/>
                            <w:szCs w:val="14"/>
                          </w:rPr>
                          <w:t>Yellow code block belongs to the caller</w:t>
                        </w:r>
                      </w:p>
                    </w:txbxContent>
                  </v:textbox>
                </v:rect>
                <w10:wrap anchorx="margin"/>
              </v:group>
            </w:pict>
          </mc:Fallback>
        </mc:AlternateContent>
      </w:r>
      <w:r w:rsidR="00953B70">
        <w:rPr>
          <w:rFonts w:eastAsia="Bosch Office Sans"/>
          <w:noProof/>
          <w:lang w:val="en-US" w:eastAsia="en-US"/>
        </w:rPr>
        <mc:AlternateContent>
          <mc:Choice Requires="wpc">
            <w:drawing>
              <wp:anchor distT="0" distB="0" distL="114300" distR="114300" simplePos="0" relativeHeight="251658240" behindDoc="1" locked="0" layoutInCell="1" allowOverlap="1" wp14:anchorId="149F897F" wp14:editId="485E2F2E">
                <wp:simplePos x="0" y="0"/>
                <wp:positionH relativeFrom="margin">
                  <wp:align>left</wp:align>
                </wp:positionH>
                <wp:positionV relativeFrom="paragraph">
                  <wp:posOffset>379</wp:posOffset>
                </wp:positionV>
                <wp:extent cx="5727700" cy="7588885"/>
                <wp:effectExtent l="0" t="0" r="0" b="0"/>
                <wp:wrapTight wrapText="bothSides">
                  <wp:wrapPolygon edited="0">
                    <wp:start x="8262" y="868"/>
                    <wp:lineTo x="5675" y="1193"/>
                    <wp:lineTo x="5388" y="1247"/>
                    <wp:lineTo x="5388" y="1844"/>
                    <wp:lineTo x="5963" y="2711"/>
                    <wp:lineTo x="3161" y="2711"/>
                    <wp:lineTo x="2371" y="2928"/>
                    <wp:lineTo x="1868" y="6181"/>
                    <wp:lineTo x="1796" y="7916"/>
                    <wp:lineTo x="1940" y="9651"/>
                    <wp:lineTo x="2227" y="10519"/>
                    <wp:lineTo x="2586" y="11386"/>
                    <wp:lineTo x="1580" y="11495"/>
                    <wp:lineTo x="1365" y="11658"/>
                    <wp:lineTo x="1365" y="17568"/>
                    <wp:lineTo x="3592" y="18381"/>
                    <wp:lineTo x="4095" y="19194"/>
                    <wp:lineTo x="4095" y="19465"/>
                    <wp:lineTo x="12357" y="19682"/>
                    <wp:lineTo x="20762" y="19791"/>
                    <wp:lineTo x="21121" y="19791"/>
                    <wp:lineTo x="21193" y="19194"/>
                    <wp:lineTo x="21337" y="9760"/>
                    <wp:lineTo x="21049" y="9651"/>
                    <wp:lineTo x="19325" y="9651"/>
                    <wp:lineTo x="19181" y="6181"/>
                    <wp:lineTo x="18894" y="4446"/>
                    <wp:lineTo x="18822" y="2928"/>
                    <wp:lineTo x="17888" y="2711"/>
                    <wp:lineTo x="15086" y="2711"/>
                    <wp:lineTo x="15158" y="2440"/>
                    <wp:lineTo x="13865" y="1952"/>
                    <wp:lineTo x="12788" y="1844"/>
                    <wp:lineTo x="12788" y="868"/>
                    <wp:lineTo x="8262" y="868"/>
                  </wp:wrapPolygon>
                </wp:wrapTight>
                <wp:docPr id="217" name="Zeichenbereich 21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46" name="Text Box 253"/>
                        <wps:cNvSpPr txBox="1">
                          <a:spLocks noChangeArrowheads="1"/>
                        </wps:cNvSpPr>
                        <wps:spPr bwMode="auto">
                          <a:xfrm>
                            <a:off x="406440" y="4084535"/>
                            <a:ext cx="418204" cy="211502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93407E3" w14:textId="77777777" w:rsidR="004769B8" w:rsidRPr="00663C1B" w:rsidRDefault="004769B8" w:rsidP="00EB6458">
                              <w:pPr>
                                <w:rPr>
                                  <w:bCs/>
                                </w:rPr>
                              </w:pPr>
                              <w:r w:rsidRPr="00663C1B">
                                <w:rPr>
                                  <w:bCs/>
                                </w:rPr>
                                <w:t>TPSW_CALL(MyFunc(p2buffer));</w:t>
                              </w:r>
                            </w:p>
                            <w:p w14:paraId="0C1F6CAE" w14:textId="77777777" w:rsidR="004769B8" w:rsidRPr="00663C1B" w:rsidRDefault="004769B8" w:rsidP="00EB6458">
                              <w:pPr>
                                <w:rPr>
                                  <w:bCs/>
                                </w:rPr>
                              </w:pPr>
                            </w:p>
                          </w:txbxContent>
                        </wps:txbx>
                        <wps:bodyPr rot="0" vert="vert270" wrap="square" lIns="91440" tIns="45720" rIns="91440" bIns="45720" anchor="t" anchorCtr="0" upright="1">
                          <a:noAutofit/>
                        </wps:bodyPr>
                      </wps:wsp>
                      <wps:wsp>
                        <wps:cNvPr id="180" name="Rectangle 220"/>
                        <wps:cNvSpPr>
                          <a:spLocks noChangeArrowheads="1"/>
                        </wps:cNvSpPr>
                        <wps:spPr bwMode="auto">
                          <a:xfrm>
                            <a:off x="1132599" y="4100472"/>
                            <a:ext cx="3422650" cy="712396"/>
                          </a:xfrm>
                          <a:prstGeom prst="rect">
                            <a:avLst/>
                          </a:prstGeom>
                          <a:solidFill>
                            <a:srgbClr val="CC99FF"/>
                          </a:solidFill>
                          <a:ln w="9525">
                            <a:solidFill>
                              <a:srgbClr val="000000"/>
                            </a:solidFill>
                            <a:miter lim="800000"/>
                            <a:headEnd/>
                            <a:tailEnd/>
                          </a:ln>
                        </wps:spPr>
                        <wps:bodyPr rot="0" vert="horz" wrap="square" lIns="91440" tIns="45720" rIns="91440" bIns="45720" anchor="t" anchorCtr="0" upright="1">
                          <a:noAutofit/>
                        </wps:bodyPr>
                      </wps:wsp>
                      <wps:wsp>
                        <wps:cNvPr id="181" name="Rectangle 221"/>
                        <wps:cNvSpPr>
                          <a:spLocks noChangeArrowheads="1"/>
                        </wps:cNvSpPr>
                        <wps:spPr bwMode="auto">
                          <a:xfrm>
                            <a:off x="2235835" y="344501"/>
                            <a:ext cx="1116965" cy="25625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82" name="Rectangle 222"/>
                        <wps:cNvSpPr>
                          <a:spLocks noChangeArrowheads="1"/>
                        </wps:cNvSpPr>
                        <wps:spPr bwMode="auto">
                          <a:xfrm>
                            <a:off x="2235200" y="1638051"/>
                            <a:ext cx="1118236" cy="853689"/>
                          </a:xfrm>
                          <a:prstGeom prst="rect">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wps:wsp>
                        <wps:cNvPr id="183" name="Text Box 223"/>
                        <wps:cNvSpPr txBox="1">
                          <a:spLocks noChangeArrowheads="1"/>
                        </wps:cNvSpPr>
                        <wps:spPr bwMode="auto">
                          <a:xfrm>
                            <a:off x="1093860" y="2089154"/>
                            <a:ext cx="1059180" cy="5514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333B25" w14:textId="77777777" w:rsidR="004769B8" w:rsidRDefault="004769B8" w:rsidP="00663C1B">
                              <w:pPr>
                                <w:jc w:val="center"/>
                              </w:pPr>
                              <w:r>
                                <w:t>Callee stack</w:t>
                              </w:r>
                            </w:p>
                            <w:p w14:paraId="0CB6530C" w14:textId="177F497F" w:rsidR="004769B8" w:rsidRPr="00AB6958" w:rsidRDefault="004769B8" w:rsidP="00663C1B">
                              <w:pPr>
                                <w:jc w:val="center"/>
                              </w:pPr>
                              <w:r>
                                <w:t>(untrusted)</w:t>
                              </w:r>
                            </w:p>
                          </w:txbxContent>
                        </wps:txbx>
                        <wps:bodyPr rot="0" vert="horz" wrap="square" lIns="91440" tIns="45720" rIns="91440" bIns="45720" anchor="t" anchorCtr="0" upright="1">
                          <a:noAutofit/>
                        </wps:bodyPr>
                      </wps:wsp>
                      <wps:wsp>
                        <wps:cNvPr id="184" name="Rectangle 224"/>
                        <wps:cNvSpPr>
                          <a:spLocks noChangeArrowheads="1"/>
                        </wps:cNvSpPr>
                        <wps:spPr bwMode="auto">
                          <a:xfrm>
                            <a:off x="2235200" y="646358"/>
                            <a:ext cx="1117600" cy="360680"/>
                          </a:xfrm>
                          <a:prstGeom prst="rect">
                            <a:avLst/>
                          </a:prstGeom>
                          <a:solidFill>
                            <a:srgbClr val="99CCFF"/>
                          </a:solidFill>
                          <a:ln w="9525">
                            <a:solidFill>
                              <a:srgbClr val="000000"/>
                            </a:solidFill>
                            <a:miter lim="800000"/>
                            <a:headEnd/>
                            <a:tailEnd/>
                          </a:ln>
                        </wps:spPr>
                        <wps:bodyPr rot="0" vert="horz" wrap="square" lIns="91440" tIns="45720" rIns="91440" bIns="45720" anchor="t" anchorCtr="0" upright="1">
                          <a:noAutofit/>
                        </wps:bodyPr>
                      </wps:wsp>
                      <wps:wsp>
                        <wps:cNvPr id="185" name="Text Box 225"/>
                        <wps:cNvSpPr txBox="1">
                          <a:spLocks noChangeArrowheads="1"/>
                        </wps:cNvSpPr>
                        <wps:spPr bwMode="auto">
                          <a:xfrm>
                            <a:off x="2305050" y="646993"/>
                            <a:ext cx="1010191" cy="3389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1DF866" w14:textId="77777777" w:rsidR="004769B8" w:rsidRPr="00AB6958" w:rsidRDefault="004769B8" w:rsidP="00663C1B">
                              <w:pPr>
                                <w:jc w:val="center"/>
                              </w:pPr>
                              <w:r>
                                <w:t>Caller buffer</w:t>
                              </w:r>
                            </w:p>
                          </w:txbxContent>
                        </wps:txbx>
                        <wps:bodyPr rot="0" vert="horz" wrap="square" lIns="91440" tIns="45720" rIns="91440" bIns="45720" anchor="t" anchorCtr="0" upright="1">
                          <a:noAutofit/>
                        </wps:bodyPr>
                      </wps:wsp>
                      <wps:wsp>
                        <wps:cNvPr id="186" name="Rectangle 226"/>
                        <wps:cNvSpPr>
                          <a:spLocks noChangeArrowheads="1"/>
                        </wps:cNvSpPr>
                        <wps:spPr bwMode="auto">
                          <a:xfrm>
                            <a:off x="2235836" y="1729100"/>
                            <a:ext cx="1117600" cy="360045"/>
                          </a:xfrm>
                          <a:prstGeom prst="rect">
                            <a:avLst/>
                          </a:prstGeom>
                          <a:solidFill>
                            <a:srgbClr val="99CCFF"/>
                          </a:solidFill>
                          <a:ln w="9525">
                            <a:solidFill>
                              <a:srgbClr val="000000"/>
                            </a:solidFill>
                            <a:miter lim="800000"/>
                            <a:headEnd/>
                            <a:tailEnd/>
                          </a:ln>
                        </wps:spPr>
                        <wps:bodyPr rot="0" vert="horz" wrap="square" lIns="91440" tIns="45720" rIns="91440" bIns="45720" anchor="t" anchorCtr="0" upright="1">
                          <a:noAutofit/>
                        </wps:bodyPr>
                      </wps:wsp>
                      <wps:wsp>
                        <wps:cNvPr id="187" name="AutoShape 227"/>
                        <wps:cNvSpPr>
                          <a:spLocks/>
                        </wps:cNvSpPr>
                        <wps:spPr bwMode="auto">
                          <a:xfrm>
                            <a:off x="2026286" y="1638051"/>
                            <a:ext cx="209550" cy="865119"/>
                          </a:xfrm>
                          <a:prstGeom prst="leftBrace">
                            <a:avLst>
                              <a:gd name="adj1" fmla="val 35859"/>
                              <a:gd name="adj2" fmla="val 78698"/>
                            </a:avLst>
                          </a:pr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8" name="Text Box 228"/>
                        <wps:cNvSpPr txBox="1">
                          <a:spLocks noChangeArrowheads="1"/>
                        </wps:cNvSpPr>
                        <wps:spPr bwMode="auto">
                          <a:xfrm>
                            <a:off x="2228132" y="1728466"/>
                            <a:ext cx="1125304" cy="360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DCC2D6" w14:textId="3A5B0DC3" w:rsidR="004769B8" w:rsidRPr="00AB6958" w:rsidRDefault="004769B8" w:rsidP="00663C1B">
                              <w:pPr>
                                <w:jc w:val="center"/>
                              </w:pPr>
                              <w:r>
                                <w:t>Callee buffer</w:t>
                              </w:r>
                            </w:p>
                          </w:txbxContent>
                        </wps:txbx>
                        <wps:bodyPr rot="0" vert="horz" wrap="square" lIns="91440" tIns="45720" rIns="91440" bIns="45720" anchor="t" anchorCtr="0" upright="1">
                          <a:noAutofit/>
                        </wps:bodyPr>
                      </wps:wsp>
                      <wps:wsp>
                        <wps:cNvPr id="189" name="Line 229"/>
                        <wps:cNvCnPr>
                          <a:cxnSpLocks noChangeShapeType="1"/>
                        </wps:cNvCnPr>
                        <wps:spPr bwMode="auto">
                          <a:xfrm>
                            <a:off x="1460440" y="646945"/>
                            <a:ext cx="77539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0" name="Text Box 230"/>
                        <wps:cNvSpPr txBox="1">
                          <a:spLocks noChangeArrowheads="1"/>
                        </wps:cNvSpPr>
                        <wps:spPr bwMode="auto">
                          <a:xfrm>
                            <a:off x="1374309" y="392345"/>
                            <a:ext cx="698500" cy="270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C9742E" w14:textId="77777777" w:rsidR="004769B8" w:rsidRPr="00AB6958" w:rsidRDefault="004769B8" w:rsidP="00EB6458">
                              <w:r>
                                <w:t>p2buffer</w:t>
                              </w:r>
                            </w:p>
                          </w:txbxContent>
                        </wps:txbx>
                        <wps:bodyPr rot="0" vert="horz" wrap="square" lIns="91440" tIns="45720" rIns="91440" bIns="45720" anchor="t" anchorCtr="0" upright="1">
                          <a:noAutofit/>
                        </wps:bodyPr>
                      </wps:wsp>
                      <wps:wsp>
                        <wps:cNvPr id="225" name="Rectangle 232"/>
                        <wps:cNvSpPr>
                          <a:spLocks noChangeArrowheads="1"/>
                        </wps:cNvSpPr>
                        <wps:spPr bwMode="auto">
                          <a:xfrm>
                            <a:off x="1132599" y="3780744"/>
                            <a:ext cx="3422650" cy="330945"/>
                          </a:xfrm>
                          <a:prstGeom prst="rect">
                            <a:avLst/>
                          </a:prstGeom>
                          <a:solidFill>
                            <a:srgbClr val="CC99FF"/>
                          </a:solidFill>
                          <a:ln w="9525">
                            <a:solidFill>
                              <a:srgbClr val="000000"/>
                            </a:solidFill>
                            <a:miter lim="800000"/>
                            <a:headEnd/>
                            <a:tailEnd/>
                          </a:ln>
                        </wps:spPr>
                        <wps:bodyPr rot="0" vert="horz" wrap="square" lIns="91440" tIns="45720" rIns="91440" bIns="45720" anchor="t" anchorCtr="0" upright="1">
                          <a:noAutofit/>
                        </wps:bodyPr>
                      </wps:wsp>
                      <wps:wsp>
                        <wps:cNvPr id="226" name="Text Box 233"/>
                        <wps:cNvSpPr txBox="1">
                          <a:spLocks noChangeArrowheads="1"/>
                        </wps:cNvSpPr>
                        <wps:spPr bwMode="auto">
                          <a:xfrm>
                            <a:off x="1193761" y="3781025"/>
                            <a:ext cx="2679544" cy="3415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B0A944" w14:textId="77777777" w:rsidR="004769B8" w:rsidRPr="00663C1B" w:rsidRDefault="004769B8" w:rsidP="00EB6458">
                              <w:pPr>
                                <w:rPr>
                                  <w:szCs w:val="20"/>
                                </w:rPr>
                              </w:pPr>
                              <w:r w:rsidRPr="00663C1B">
                                <w:rPr>
                                  <w:szCs w:val="20"/>
                                </w:rPr>
                                <w:t>Copy parameters to callee stack</w:t>
                              </w:r>
                            </w:p>
                          </w:txbxContent>
                        </wps:txbx>
                        <wps:bodyPr rot="0" vert="horz" wrap="square" lIns="91440" tIns="45720" rIns="91440" bIns="45720" anchor="t" anchorCtr="0" upright="1">
                          <a:noAutofit/>
                        </wps:bodyPr>
                      </wps:wsp>
                      <wps:wsp>
                        <wps:cNvPr id="227" name="Rectangle 234"/>
                        <wps:cNvSpPr>
                          <a:spLocks noChangeArrowheads="1"/>
                        </wps:cNvSpPr>
                        <wps:spPr bwMode="auto">
                          <a:xfrm>
                            <a:off x="1132599" y="4812154"/>
                            <a:ext cx="3422650" cy="629367"/>
                          </a:xfrm>
                          <a:prstGeom prst="rect">
                            <a:avLst/>
                          </a:prstGeom>
                          <a:solidFill>
                            <a:srgbClr val="CC99FF"/>
                          </a:solidFill>
                          <a:ln w="9525">
                            <a:solidFill>
                              <a:srgbClr val="000000"/>
                            </a:solidFill>
                            <a:miter lim="800000"/>
                            <a:headEnd/>
                            <a:tailEnd/>
                          </a:ln>
                        </wps:spPr>
                        <wps:bodyPr rot="0" vert="horz" wrap="square" lIns="91440" tIns="45720" rIns="91440" bIns="45720" anchor="t" anchorCtr="0" upright="1">
                          <a:noAutofit/>
                        </wps:bodyPr>
                      </wps:wsp>
                      <wps:wsp>
                        <wps:cNvPr id="228" name="Text Box 235"/>
                        <wps:cNvSpPr txBox="1">
                          <a:spLocks noChangeArrowheads="1"/>
                        </wps:cNvSpPr>
                        <wps:spPr bwMode="auto">
                          <a:xfrm>
                            <a:off x="1193761" y="4772901"/>
                            <a:ext cx="3961660" cy="10262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173980" w14:textId="77777777" w:rsidR="004769B8" w:rsidRPr="00663C1B" w:rsidRDefault="004769B8" w:rsidP="00EB6458">
                              <w:pPr>
                                <w:rPr>
                                  <w:sz w:val="16"/>
                                  <w:szCs w:val="16"/>
                                </w:rPr>
                              </w:pPr>
                              <w:r w:rsidRPr="00663C1B">
                                <w:rPr>
                                  <w:b/>
                                  <w:szCs w:val="20"/>
                                </w:rPr>
                                <w:t>MyFunc</w:t>
                              </w:r>
                              <w:r w:rsidRPr="00663C1B">
                                <w:rPr>
                                  <w:szCs w:val="20"/>
                                </w:rPr>
                                <w:t>(p2buffer) execution</w:t>
                              </w:r>
                              <w:r>
                                <w:rPr>
                                  <w:szCs w:val="20"/>
                                </w:rPr>
                                <w:t xml:space="preserve"> </w:t>
                              </w:r>
                            </w:p>
                            <w:p w14:paraId="3E4060B0" w14:textId="38AFD27E" w:rsidR="004769B8" w:rsidRDefault="004769B8" w:rsidP="00663C1B">
                              <w:pPr>
                                <w:rPr>
                                  <w:sz w:val="16"/>
                                  <w:szCs w:val="16"/>
                                </w:rPr>
                              </w:pPr>
                              <w:r w:rsidRPr="00663C1B">
                                <w:rPr>
                                  <w:sz w:val="16"/>
                                  <w:szCs w:val="16"/>
                                </w:rPr>
                                <w:t xml:space="preserve">  -  p2buffer now points to the UT stack</w:t>
                              </w:r>
                            </w:p>
                            <w:p w14:paraId="46CA0279" w14:textId="61797CF7" w:rsidR="004769B8" w:rsidRPr="00663C1B" w:rsidRDefault="004769B8" w:rsidP="00EB6458">
                              <w:pPr>
                                <w:rPr>
                                  <w:sz w:val="16"/>
                                  <w:szCs w:val="16"/>
                                </w:rPr>
                              </w:pPr>
                              <w:r>
                                <w:rPr>
                                  <w:sz w:val="16"/>
                                  <w:szCs w:val="16"/>
                                </w:rPr>
                                <w:t xml:space="preserve">  -  </w:t>
                              </w:r>
                              <w:r w:rsidRPr="00663C1B">
                                <w:rPr>
                                  <w:sz w:val="16"/>
                                  <w:szCs w:val="16"/>
                                </w:rPr>
                                <w:t>TPSW framework plausibility checks</w:t>
                              </w:r>
                            </w:p>
                            <w:p w14:paraId="4ECDC12F" w14:textId="77777777" w:rsidR="004769B8" w:rsidRPr="00663C1B" w:rsidRDefault="004769B8" w:rsidP="00EB6458">
                              <w:pPr>
                                <w:rPr>
                                  <w:sz w:val="16"/>
                                  <w:szCs w:val="16"/>
                                </w:rPr>
                              </w:pPr>
                            </w:p>
                          </w:txbxContent>
                        </wps:txbx>
                        <wps:bodyPr rot="0" vert="horz" wrap="square" lIns="91440" tIns="45720" rIns="91440" bIns="45720" anchor="t" anchorCtr="0" upright="1">
                          <a:noAutofit/>
                        </wps:bodyPr>
                      </wps:wsp>
                      <wps:wsp>
                        <wps:cNvPr id="229" name="Text Box 236"/>
                        <wps:cNvSpPr txBox="1">
                          <a:spLocks noChangeArrowheads="1"/>
                        </wps:cNvSpPr>
                        <wps:spPr bwMode="auto">
                          <a:xfrm>
                            <a:off x="1204636" y="4104752"/>
                            <a:ext cx="3516887" cy="7084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92C56E" w14:textId="46858540" w:rsidR="004769B8" w:rsidRPr="00663C1B" w:rsidRDefault="004769B8" w:rsidP="00EB6458">
                              <w:pPr>
                                <w:rPr>
                                  <w:b/>
                                  <w:szCs w:val="20"/>
                                </w:rPr>
                              </w:pPr>
                              <w:r w:rsidRPr="00663C1B">
                                <w:rPr>
                                  <w:b/>
                                  <w:szCs w:val="20"/>
                                </w:rPr>
                                <w:t xml:space="preserve">Pre </w:t>
                              </w:r>
                              <w:r>
                                <w:rPr>
                                  <w:b/>
                                  <w:szCs w:val="20"/>
                                </w:rPr>
                                <w:t>M</w:t>
                              </w:r>
                              <w:r w:rsidRPr="00663C1B">
                                <w:rPr>
                                  <w:b/>
                                  <w:szCs w:val="20"/>
                                </w:rPr>
                                <w:t>anipulator:</w:t>
                              </w:r>
                            </w:p>
                            <w:p w14:paraId="72ACC767" w14:textId="584E18E9" w:rsidR="004769B8" w:rsidRPr="00663C1B" w:rsidRDefault="004769B8" w:rsidP="00663C1B">
                              <w:pPr>
                                <w:rPr>
                                  <w:sz w:val="16"/>
                                  <w:szCs w:val="16"/>
                                </w:rPr>
                              </w:pPr>
                              <w:r w:rsidRPr="00663C1B">
                                <w:rPr>
                                  <w:sz w:val="16"/>
                                  <w:szCs w:val="16"/>
                                </w:rPr>
                                <w:t xml:space="preserve"> </w:t>
                              </w:r>
                              <w:r>
                                <w:rPr>
                                  <w:sz w:val="16"/>
                                  <w:szCs w:val="16"/>
                                </w:rPr>
                                <w:t xml:space="preserve"> -  </w:t>
                              </w:r>
                              <w:r w:rsidRPr="00663C1B">
                                <w:rPr>
                                  <w:sz w:val="16"/>
                                  <w:szCs w:val="16"/>
                                </w:rPr>
                                <w:t>Redirect pointer: save p2buffer and p2buffer = p2buffer_redirected</w:t>
                              </w:r>
                            </w:p>
                            <w:p w14:paraId="696AAE54" w14:textId="74C3D262" w:rsidR="004769B8" w:rsidRPr="00663C1B" w:rsidRDefault="004769B8" w:rsidP="00663C1B">
                              <w:pPr>
                                <w:ind w:left="45"/>
                                <w:rPr>
                                  <w:sz w:val="16"/>
                                  <w:szCs w:val="16"/>
                                </w:rPr>
                              </w:pPr>
                              <w:r>
                                <w:rPr>
                                  <w:sz w:val="16"/>
                                  <w:szCs w:val="16"/>
                                </w:rPr>
                                <w:t xml:space="preserve"> -  </w:t>
                              </w:r>
                              <w:r w:rsidRPr="00663C1B">
                                <w:rPr>
                                  <w:sz w:val="16"/>
                                  <w:szCs w:val="16"/>
                                </w:rPr>
                                <w:t>Copy caller buffer in callee stack (untrusted)</w:t>
                              </w:r>
                            </w:p>
                          </w:txbxContent>
                        </wps:txbx>
                        <wps:bodyPr rot="0" vert="horz" wrap="square" lIns="91440" tIns="45720" rIns="91440" bIns="45720" anchor="t" anchorCtr="0" upright="1">
                          <a:noAutofit/>
                        </wps:bodyPr>
                      </wps:wsp>
                      <wps:wsp>
                        <wps:cNvPr id="230" name="Text Box 237"/>
                        <wps:cNvSpPr txBox="1">
                          <a:spLocks noChangeArrowheads="1"/>
                        </wps:cNvSpPr>
                        <wps:spPr bwMode="auto">
                          <a:xfrm>
                            <a:off x="5234897" y="4724665"/>
                            <a:ext cx="419100" cy="1172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F08085" w14:textId="77777777" w:rsidR="004769B8" w:rsidRDefault="004769B8" w:rsidP="00EB6458">
                              <w:r>
                                <w:t>Execution time</w:t>
                              </w:r>
                            </w:p>
                          </w:txbxContent>
                        </wps:txbx>
                        <wps:bodyPr rot="0" vert="eaVert" wrap="square" lIns="91440" tIns="45720" rIns="91440" bIns="45720" anchor="t" anchorCtr="0" upright="1">
                          <a:noAutofit/>
                        </wps:bodyPr>
                      </wps:wsp>
                      <wps:wsp>
                        <wps:cNvPr id="231" name="Rectangle 238"/>
                        <wps:cNvSpPr>
                          <a:spLocks noChangeArrowheads="1"/>
                        </wps:cNvSpPr>
                        <wps:spPr bwMode="auto">
                          <a:xfrm>
                            <a:off x="1132599" y="6541044"/>
                            <a:ext cx="3422650" cy="287577"/>
                          </a:xfrm>
                          <a:prstGeom prst="rect">
                            <a:avLst/>
                          </a:prstGeom>
                          <a:solidFill>
                            <a:srgbClr val="FFCC00"/>
                          </a:solidFill>
                          <a:ln w="9525">
                            <a:solidFill>
                              <a:srgbClr val="000000"/>
                            </a:solidFill>
                            <a:miter lim="800000"/>
                            <a:headEnd/>
                            <a:tailEnd/>
                          </a:ln>
                        </wps:spPr>
                        <wps:bodyPr rot="0" vert="horz" wrap="square" lIns="91440" tIns="45720" rIns="91440" bIns="45720" anchor="t" anchorCtr="0" upright="1">
                          <a:noAutofit/>
                        </wps:bodyPr>
                      </wps:wsp>
                      <wps:wsp>
                        <wps:cNvPr id="232" name="Rectangle 239"/>
                        <wps:cNvSpPr>
                          <a:spLocks noChangeArrowheads="1"/>
                        </wps:cNvSpPr>
                        <wps:spPr bwMode="auto">
                          <a:xfrm>
                            <a:off x="1132599" y="5430302"/>
                            <a:ext cx="3422650" cy="85896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33" name="Rectangle 240"/>
                        <wps:cNvSpPr>
                          <a:spLocks noChangeArrowheads="1"/>
                        </wps:cNvSpPr>
                        <wps:spPr bwMode="auto">
                          <a:xfrm>
                            <a:off x="1132599" y="6288797"/>
                            <a:ext cx="3422650" cy="251761"/>
                          </a:xfrm>
                          <a:prstGeom prst="rect">
                            <a:avLst/>
                          </a:prstGeom>
                          <a:solidFill>
                            <a:srgbClr val="CC99FF"/>
                          </a:solidFill>
                          <a:ln w="9525">
                            <a:solidFill>
                              <a:srgbClr val="000000"/>
                            </a:solidFill>
                            <a:miter lim="800000"/>
                            <a:headEnd/>
                            <a:tailEnd/>
                          </a:ln>
                        </wps:spPr>
                        <wps:bodyPr rot="0" vert="horz" wrap="square" lIns="91440" tIns="45720" rIns="91440" bIns="45720" anchor="t" anchorCtr="0" upright="1">
                          <a:noAutofit/>
                        </wps:bodyPr>
                      </wps:wsp>
                      <wps:wsp>
                        <wps:cNvPr id="234" name="Text Box 241"/>
                        <wps:cNvSpPr txBox="1">
                          <a:spLocks noChangeArrowheads="1"/>
                        </wps:cNvSpPr>
                        <wps:spPr bwMode="auto">
                          <a:xfrm>
                            <a:off x="1182540" y="6261270"/>
                            <a:ext cx="2514600" cy="450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2EFB31" w14:textId="77777777" w:rsidR="004769B8" w:rsidRPr="00663C1B" w:rsidRDefault="004769B8" w:rsidP="00EB6458">
                              <w:pPr>
                                <w:rPr>
                                  <w:szCs w:val="20"/>
                                </w:rPr>
                              </w:pPr>
                              <w:r w:rsidRPr="00663C1B">
                                <w:rPr>
                                  <w:szCs w:val="20"/>
                                </w:rPr>
                                <w:t>Restoration of caller mode</w:t>
                              </w:r>
                            </w:p>
                          </w:txbxContent>
                        </wps:txbx>
                        <wps:bodyPr rot="0" vert="horz" wrap="square" lIns="91440" tIns="45720" rIns="91440" bIns="45720" anchor="t" anchorCtr="0" upright="1">
                          <a:noAutofit/>
                        </wps:bodyPr>
                      </wps:wsp>
                      <wps:wsp>
                        <wps:cNvPr id="235" name="Text Box 242"/>
                        <wps:cNvSpPr txBox="1">
                          <a:spLocks noChangeArrowheads="1"/>
                        </wps:cNvSpPr>
                        <wps:spPr bwMode="auto">
                          <a:xfrm>
                            <a:off x="1182540" y="6522762"/>
                            <a:ext cx="2654300" cy="270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969B6C" w14:textId="77777777" w:rsidR="004769B8" w:rsidRPr="00663C1B" w:rsidRDefault="004769B8" w:rsidP="00EB6458">
                              <w:pPr>
                                <w:rPr>
                                  <w:szCs w:val="20"/>
                                </w:rPr>
                              </w:pPr>
                              <w:r w:rsidRPr="00663C1B">
                                <w:rPr>
                                  <w:szCs w:val="20"/>
                                </w:rPr>
                                <w:t>Caller SW (Bosch or untrusted)</w:t>
                              </w:r>
                            </w:p>
                            <w:p w14:paraId="1AD56616" w14:textId="77777777" w:rsidR="004769B8" w:rsidRPr="00663C1B" w:rsidRDefault="004769B8" w:rsidP="00EB6458">
                              <w:pPr>
                                <w:rPr>
                                  <w:szCs w:val="20"/>
                                </w:rPr>
                              </w:pPr>
                            </w:p>
                          </w:txbxContent>
                        </wps:txbx>
                        <wps:bodyPr rot="0" vert="horz" wrap="square" lIns="91440" tIns="45720" rIns="91440" bIns="45720" anchor="t" anchorCtr="0" upright="1">
                          <a:noAutofit/>
                        </wps:bodyPr>
                      </wps:wsp>
                      <wps:wsp>
                        <wps:cNvPr id="236" name="Text Box 243"/>
                        <wps:cNvSpPr txBox="1">
                          <a:spLocks noChangeArrowheads="1"/>
                        </wps:cNvSpPr>
                        <wps:spPr bwMode="auto">
                          <a:xfrm>
                            <a:off x="737242" y="935450"/>
                            <a:ext cx="912703" cy="4725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F91459" w14:textId="77777777" w:rsidR="004769B8" w:rsidRPr="00AA74FE" w:rsidRDefault="004769B8" w:rsidP="00663C1B">
                              <w:pPr>
                                <w:jc w:val="center"/>
                                <w:rPr>
                                  <w:b/>
                                  <w:color w:val="808080"/>
                                </w:rPr>
                              </w:pPr>
                              <w:r w:rsidRPr="00AA74FE">
                                <w:rPr>
                                  <w:b/>
                                  <w:color w:val="808080"/>
                                </w:rPr>
                                <w:t>Pre manipulator</w:t>
                              </w:r>
                            </w:p>
                          </w:txbxContent>
                        </wps:txbx>
                        <wps:bodyPr rot="0" vert="horz" wrap="square" lIns="91440" tIns="45720" rIns="91440" bIns="45720" anchor="t" anchorCtr="0" upright="1">
                          <a:noAutofit/>
                        </wps:bodyPr>
                      </wps:wsp>
                      <wps:wsp>
                        <wps:cNvPr id="238" name="Text Box 245"/>
                        <wps:cNvSpPr txBox="1">
                          <a:spLocks noChangeArrowheads="1"/>
                        </wps:cNvSpPr>
                        <wps:spPr bwMode="auto">
                          <a:xfrm>
                            <a:off x="3901440" y="928005"/>
                            <a:ext cx="959396" cy="5322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4E2D37" w14:textId="77777777" w:rsidR="004769B8" w:rsidRPr="00AA74FE" w:rsidRDefault="004769B8" w:rsidP="00663C1B">
                              <w:pPr>
                                <w:jc w:val="center"/>
                                <w:rPr>
                                  <w:b/>
                                  <w:color w:val="808080"/>
                                </w:rPr>
                              </w:pPr>
                              <w:r>
                                <w:rPr>
                                  <w:b/>
                                  <w:color w:val="808080"/>
                                </w:rPr>
                                <w:t xml:space="preserve">Post </w:t>
                              </w:r>
                              <w:r w:rsidRPr="00AA74FE">
                                <w:rPr>
                                  <w:b/>
                                  <w:color w:val="808080"/>
                                </w:rPr>
                                <w:t>manipulator</w:t>
                              </w:r>
                            </w:p>
                          </w:txbxContent>
                        </wps:txbx>
                        <wps:bodyPr rot="0" vert="horz" wrap="square" lIns="91440" tIns="45720" rIns="91440" bIns="45720" anchor="t" anchorCtr="0" upright="1">
                          <a:noAutofit/>
                        </wps:bodyPr>
                      </wps:wsp>
                      <wps:wsp>
                        <wps:cNvPr id="239" name="Rectangle 246"/>
                        <wps:cNvSpPr>
                          <a:spLocks noChangeArrowheads="1"/>
                        </wps:cNvSpPr>
                        <wps:spPr bwMode="auto">
                          <a:xfrm>
                            <a:off x="1132599" y="3404433"/>
                            <a:ext cx="3422650" cy="376302"/>
                          </a:xfrm>
                          <a:prstGeom prst="rect">
                            <a:avLst/>
                          </a:prstGeom>
                          <a:solidFill>
                            <a:srgbClr val="FFCC00"/>
                          </a:solidFill>
                          <a:ln w="9525">
                            <a:solidFill>
                              <a:srgbClr val="000000"/>
                            </a:solidFill>
                            <a:miter lim="800000"/>
                            <a:headEnd/>
                            <a:tailEnd/>
                          </a:ln>
                        </wps:spPr>
                        <wps:bodyPr rot="0" vert="horz" wrap="square" lIns="91440" tIns="45720" rIns="91440" bIns="45720" anchor="t" anchorCtr="0" upright="1">
                          <a:noAutofit/>
                        </wps:bodyPr>
                      </wps:wsp>
                      <wps:wsp>
                        <wps:cNvPr id="240" name="Text Box 247"/>
                        <wps:cNvSpPr txBox="1">
                          <a:spLocks noChangeArrowheads="1"/>
                        </wps:cNvSpPr>
                        <wps:spPr bwMode="auto">
                          <a:xfrm>
                            <a:off x="1188151" y="3443973"/>
                            <a:ext cx="2235200" cy="270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452EB9" w14:textId="77777777" w:rsidR="004769B8" w:rsidRPr="00663C1B" w:rsidRDefault="004769B8" w:rsidP="00EB6458">
                              <w:pPr>
                                <w:rPr>
                                  <w:szCs w:val="20"/>
                                </w:rPr>
                              </w:pPr>
                              <w:r w:rsidRPr="00663C1B">
                                <w:rPr>
                                  <w:szCs w:val="20"/>
                                </w:rPr>
                                <w:t>Caller SW (trusted or untrusted)</w:t>
                              </w:r>
                            </w:p>
                          </w:txbxContent>
                        </wps:txbx>
                        <wps:bodyPr rot="0" vert="horz" wrap="square" lIns="91440" tIns="45720" rIns="91440" bIns="45720" anchor="t" anchorCtr="0" upright="1">
                          <a:noAutofit/>
                        </wps:bodyPr>
                      </wps:wsp>
                      <wps:wsp>
                        <wps:cNvPr id="242" name="AutoShape 249"/>
                        <wps:cNvCnPr>
                          <a:cxnSpLocks noChangeShapeType="1"/>
                          <a:stCxn id="180" idx="1"/>
                          <a:endCxn id="236" idx="1"/>
                        </wps:cNvCnPr>
                        <wps:spPr bwMode="auto">
                          <a:xfrm rot="10800000">
                            <a:off x="737243" y="1171638"/>
                            <a:ext cx="395357" cy="3284703"/>
                          </a:xfrm>
                          <a:prstGeom prst="curvedConnector3">
                            <a:avLst>
                              <a:gd name="adj1" fmla="val 157821"/>
                            </a:avLst>
                          </a:prstGeom>
                          <a:noFill/>
                          <a:ln w="9525">
                            <a:solidFill>
                              <a:srgbClr val="808080"/>
                            </a:solidFill>
                            <a:round/>
                            <a:headEnd/>
                            <a:tailEnd type="triangle" w="med" len="med"/>
                          </a:ln>
                          <a:extLst>
                            <a:ext uri="{909E8E84-426E-40DD-AFC4-6F175D3DCCD1}">
                              <a14:hiddenFill xmlns:a14="http://schemas.microsoft.com/office/drawing/2010/main">
                                <a:noFill/>
                              </a14:hiddenFill>
                            </a:ext>
                          </a:extLst>
                        </wps:spPr>
                        <wps:bodyPr/>
                      </wps:wsp>
                      <wps:wsp>
                        <wps:cNvPr id="243" name="AutoShape 250"/>
                        <wps:cNvCnPr>
                          <a:cxnSpLocks noChangeShapeType="1"/>
                          <a:stCxn id="232" idx="3"/>
                          <a:endCxn id="238" idx="3"/>
                        </wps:cNvCnPr>
                        <wps:spPr bwMode="auto">
                          <a:xfrm flipV="1">
                            <a:off x="4555249" y="1194141"/>
                            <a:ext cx="305587" cy="4665643"/>
                          </a:xfrm>
                          <a:prstGeom prst="curvedConnector3">
                            <a:avLst>
                              <a:gd name="adj1" fmla="val 174807"/>
                            </a:avLst>
                          </a:prstGeom>
                          <a:noFill/>
                          <a:ln w="9525">
                            <a:solidFill>
                              <a:srgbClr val="808080"/>
                            </a:solidFill>
                            <a:round/>
                            <a:headEnd/>
                            <a:tailEnd type="triangle" w="med" len="med"/>
                          </a:ln>
                          <a:extLst>
                            <a:ext uri="{909E8E84-426E-40DD-AFC4-6F175D3DCCD1}">
                              <a14:hiddenFill xmlns:a14="http://schemas.microsoft.com/office/drawing/2010/main">
                                <a:noFill/>
                              </a14:hiddenFill>
                            </a:ext>
                          </a:extLst>
                        </wps:spPr>
                        <wps:bodyPr/>
                      </wps:wsp>
                      <wps:wsp>
                        <wps:cNvPr id="244" name="Line 251"/>
                        <wps:cNvCnPr>
                          <a:cxnSpLocks noChangeShapeType="1"/>
                        </wps:cNvCnPr>
                        <wps:spPr bwMode="auto">
                          <a:xfrm>
                            <a:off x="5554657" y="3410970"/>
                            <a:ext cx="635" cy="3516630"/>
                          </a:xfrm>
                          <a:prstGeom prst="line">
                            <a:avLst/>
                          </a:prstGeom>
                          <a:noFill/>
                          <a:ln w="381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5" name="AutoShape 252"/>
                        <wps:cNvSpPr>
                          <a:spLocks/>
                        </wps:cNvSpPr>
                        <wps:spPr bwMode="auto">
                          <a:xfrm>
                            <a:off x="835438" y="3862038"/>
                            <a:ext cx="241647" cy="2614930"/>
                          </a:xfrm>
                          <a:prstGeom prst="leftBrace">
                            <a:avLst>
                              <a:gd name="adj1" fmla="val 61590"/>
                              <a:gd name="adj2" fmla="val 50000"/>
                            </a:avLst>
                          </a:pr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7" name="Text Box 254"/>
                        <wps:cNvSpPr txBox="1">
                          <a:spLocks noChangeArrowheads="1"/>
                        </wps:cNvSpPr>
                        <wps:spPr bwMode="auto">
                          <a:xfrm>
                            <a:off x="1204637" y="5417574"/>
                            <a:ext cx="3352800" cy="871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CF6E33" w14:textId="77777777" w:rsidR="004769B8" w:rsidRPr="00663C1B" w:rsidRDefault="004769B8" w:rsidP="00EB6458">
                              <w:pPr>
                                <w:rPr>
                                  <w:b/>
                                  <w:szCs w:val="20"/>
                                </w:rPr>
                              </w:pPr>
                              <w:r w:rsidRPr="00663C1B">
                                <w:rPr>
                                  <w:b/>
                                  <w:szCs w:val="20"/>
                                </w:rPr>
                                <w:t>Post manipulator:</w:t>
                              </w:r>
                            </w:p>
                            <w:p w14:paraId="24C35340" w14:textId="4EC2182F" w:rsidR="004769B8" w:rsidRPr="00663C1B" w:rsidRDefault="004769B8" w:rsidP="00663C1B">
                              <w:pPr>
                                <w:rPr>
                                  <w:sz w:val="16"/>
                                  <w:szCs w:val="16"/>
                                </w:rPr>
                              </w:pPr>
                              <w:r w:rsidRPr="00663C1B">
                                <w:rPr>
                                  <w:sz w:val="16"/>
                                  <w:szCs w:val="16"/>
                                </w:rPr>
                                <w:t xml:space="preserve"> </w:t>
                              </w:r>
                              <w:r>
                                <w:rPr>
                                  <w:sz w:val="16"/>
                                  <w:szCs w:val="16"/>
                                </w:rPr>
                                <w:t xml:space="preserve"> -  </w:t>
                              </w:r>
                              <w:r w:rsidRPr="00663C1B">
                                <w:rPr>
                                  <w:sz w:val="16"/>
                                  <w:szCs w:val="16"/>
                                </w:rPr>
                                <w:t>Copy buffer from callee (UT) stack to the caller buffer back</w:t>
                              </w:r>
                            </w:p>
                            <w:p w14:paraId="745D84FB" w14:textId="48CEB62A" w:rsidR="004769B8" w:rsidRPr="00663C1B" w:rsidRDefault="004769B8" w:rsidP="00663C1B">
                              <w:pPr>
                                <w:rPr>
                                  <w:sz w:val="16"/>
                                  <w:szCs w:val="16"/>
                                </w:rPr>
                              </w:pPr>
                              <w:r>
                                <w:rPr>
                                  <w:sz w:val="16"/>
                                  <w:szCs w:val="16"/>
                                </w:rPr>
                                <w:t xml:space="preserve">  -  </w:t>
                              </w:r>
                              <w:r w:rsidRPr="00663C1B">
                                <w:rPr>
                                  <w:sz w:val="16"/>
                                  <w:szCs w:val="16"/>
                                </w:rPr>
                                <w:t>Restore p2buffer. It points now to the caller buffer</w:t>
                              </w:r>
                            </w:p>
                            <w:p w14:paraId="42C37D01" w14:textId="731ED4D5" w:rsidR="004769B8" w:rsidRPr="00663C1B" w:rsidRDefault="004769B8" w:rsidP="00663C1B">
                              <w:pPr>
                                <w:rPr>
                                  <w:sz w:val="16"/>
                                  <w:szCs w:val="16"/>
                                </w:rPr>
                              </w:pPr>
                              <w:r>
                                <w:rPr>
                                  <w:sz w:val="16"/>
                                  <w:szCs w:val="16"/>
                                </w:rPr>
                                <w:t xml:space="preserve">  -  </w:t>
                              </w:r>
                              <w:r w:rsidRPr="00663C1B">
                                <w:rPr>
                                  <w:sz w:val="16"/>
                                  <w:szCs w:val="16"/>
                                </w:rPr>
                                <w:t>Copy return value</w:t>
                              </w:r>
                            </w:p>
                          </w:txbxContent>
                        </wps:txbx>
                        <wps:bodyPr rot="0" vert="horz" wrap="square" lIns="91440" tIns="45720" rIns="91440" bIns="45720" anchor="t" anchorCtr="0" upright="1">
                          <a:noAutofit/>
                        </wps:bodyPr>
                      </wps:wsp>
                      <wps:wsp>
                        <wps:cNvPr id="1" name="Arrow: U-Turn 1"/>
                        <wps:cNvSpPr/>
                        <wps:spPr>
                          <a:xfrm rot="5400000" flipV="1">
                            <a:off x="1250267" y="1158441"/>
                            <a:ext cx="1279034" cy="526551"/>
                          </a:xfrm>
                          <a:prstGeom prst="uturnArrow">
                            <a:avLst/>
                          </a:prstGeom>
                          <a:ln w="12700">
                            <a:solidFill>
                              <a:schemeClr val="bg1">
                                <a:lumMod val="65000"/>
                              </a:schemeClr>
                            </a:solid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6" name="Arrow: U-Turn 316"/>
                        <wps:cNvSpPr/>
                        <wps:spPr>
                          <a:xfrm rot="16200000" flipV="1">
                            <a:off x="3061012" y="1081658"/>
                            <a:ext cx="1279994" cy="526415"/>
                          </a:xfrm>
                          <a:prstGeom prst="uturnArrow">
                            <a:avLst/>
                          </a:prstGeom>
                          <a:ln w="12700">
                            <a:solidFill>
                              <a:schemeClr val="bg1">
                                <a:lumMod val="65000"/>
                              </a:schemeClr>
                            </a:solidFill>
                          </a:ln>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1" name="Text Box 248"/>
                        <wps:cNvSpPr txBox="1">
                          <a:spLocks noChangeArrowheads="1"/>
                        </wps:cNvSpPr>
                        <wps:spPr bwMode="auto">
                          <a:xfrm>
                            <a:off x="3510470" y="1501291"/>
                            <a:ext cx="1397000" cy="270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9C6CCB" w14:textId="0616DFAD" w:rsidR="004769B8" w:rsidRPr="00AD1A25" w:rsidRDefault="004769B8" w:rsidP="00EB6458">
                              <w:pPr>
                                <w:rPr>
                                  <w:szCs w:val="20"/>
                                </w:rPr>
                              </w:pPr>
                              <w:r w:rsidRPr="00AD1A25">
                                <w:rPr>
                                  <w:szCs w:val="20"/>
                                </w:rPr>
                                <w:t>p2buffer</w:t>
                              </w:r>
                              <w:r>
                                <w:rPr>
                                  <w:szCs w:val="20"/>
                                </w:rPr>
                                <w:t>_</w:t>
                              </w:r>
                              <w:r w:rsidRPr="00AD1A25">
                                <w:rPr>
                                  <w:szCs w:val="20"/>
                                </w:rPr>
                                <w:t>redirected</w:t>
                              </w:r>
                            </w:p>
                          </w:txbxContent>
                        </wps:txbx>
                        <wps:bodyPr rot="0" vert="horz" wrap="square" lIns="91440" tIns="45720" rIns="91440" bIns="45720" anchor="t" anchorCtr="0" upright="1">
                          <a:noAutofit/>
                        </wps:bodyPr>
                      </wps:wsp>
                      <wps:wsp>
                        <wps:cNvPr id="224" name="Line 231"/>
                        <wps:cNvCnPr>
                          <a:cxnSpLocks noChangeShapeType="1"/>
                        </wps:cNvCnPr>
                        <wps:spPr bwMode="auto">
                          <a:xfrm flipH="1">
                            <a:off x="3354072" y="1728270"/>
                            <a:ext cx="1322571"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anchor>
            </w:drawing>
          </mc:Choice>
          <mc:Fallback>
            <w:pict>
              <v:group w14:anchorId="149F897F" id="Zeichenbereich 217" o:spid="_x0000_s1062" editas="canvas" style="position:absolute;margin-left:0;margin-top:.05pt;width:451pt;height:597.55pt;z-index:-251658240;mso-position-horizontal:left;mso-position-horizontal-relative:margin" coordsize="57277,758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">
                <v:shape id="_x0000_s1063" type="#_x0000_t75" style="position:absolute;width:57277;height:75888;visibility:visible;mso-wrap-style:square">
                  <v:fill o:detectmouseclick="t"/>
                  <v:path o:connecttype="none"/>
                </v:shape>
                <v:shape id="Text Box 253" o:spid="_x0000_s1064" type="#_x0000_t202" style="position:absolute;left:4064;top:40845;width:4182;height:21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" stroked="f">
                  <v:textbox style="layout-flow:vertical;mso-layout-flow-alt:bottom-to-top">
                    <w:txbxContent>
                      <w:p w14:paraId="693407E3" w14:textId="77777777" w:rsidR="004769B8" w:rsidRPr="00663C1B" w:rsidRDefault="004769B8" w:rsidP="00EB6458">
                        <w:pPr>
                          <w:rPr>
                            <w:bCs/>
                          </w:rPr>
                        </w:pPr>
                        <w:r w:rsidRPr="00663C1B">
                          <w:rPr>
                            <w:bCs/>
                          </w:rPr>
                          <w:t>TPSW_CALL(MyFunc(p2buffer));</w:t>
                        </w:r>
                      </w:p>
                      <w:p w14:paraId="0C1F6CAE" w14:textId="77777777" w:rsidR="004769B8" w:rsidRPr="00663C1B" w:rsidRDefault="004769B8" w:rsidP="00EB6458">
                        <w:pPr>
                          <w:rPr>
                            <w:bCs/>
                          </w:rPr>
                        </w:pPr>
                      </w:p>
                    </w:txbxContent>
                  </v:textbox>
                </v:shape>
                <v:rect id="Rectangle 220" o:spid="_x0000_s1065" style="position:absolute;left:11325;top:41004;width:34227;height:71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" fillcolor="#c9f"/>
                <v:rect id="Rectangle 221" o:spid="_x0000_s1066" style="position:absolute;left:22358;top:3445;width:11170;height:25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"/>
                <v:rect id="Rectangle 222" o:spid="_x0000_s1067" style="position:absolute;left:22352;top:16380;width:11182;height:8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" fillcolor="silver"/>
                <v:shape id="Text Box 223" o:spid="_x0000_s1068" type="#_x0000_t202" style="position:absolute;left:10938;top:20891;width:10592;height:5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" filled="f" stroked="f">
                  <v:textbox>
                    <w:txbxContent>
                      <w:p w14:paraId="09333B25" w14:textId="77777777" w:rsidR="004769B8" w:rsidRDefault="004769B8" w:rsidP="00663C1B">
                        <w:pPr>
                          <w:jc w:val="center"/>
                        </w:pPr>
                        <w:r>
                          <w:t>Callee stack</w:t>
                        </w:r>
                      </w:p>
                      <w:p w14:paraId="0CB6530C" w14:textId="177F497F" w:rsidR="004769B8" w:rsidRPr="00AB6958" w:rsidRDefault="004769B8" w:rsidP="00663C1B">
                        <w:pPr>
                          <w:jc w:val="center"/>
                        </w:pPr>
                        <w:r>
                          <w:t>(untrusted)</w:t>
                        </w:r>
                      </w:p>
                    </w:txbxContent>
                  </v:textbox>
                </v:shape>
                <v:rect id="Rectangle 224" o:spid="_x0000_s1069" style="position:absolute;left:22352;top:6463;width:11176;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" fillcolor="#9cf"/>
                <v:shape id="Text Box 225" o:spid="_x0000_s1070" type="#_x0000_t202" style="position:absolute;left:23050;top:6469;width:10102;height:3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" filled="f" stroked="f">
                  <v:textbox>
                    <w:txbxContent>
                      <w:p w14:paraId="191DF866" w14:textId="77777777" w:rsidR="004769B8" w:rsidRPr="00AB6958" w:rsidRDefault="004769B8" w:rsidP="00663C1B">
                        <w:pPr>
                          <w:jc w:val="center"/>
                        </w:pPr>
                        <w:r>
                          <w:t>Caller buffer</w:t>
                        </w:r>
                      </w:p>
                    </w:txbxContent>
                  </v:textbox>
                </v:shape>
                <v:rect id="Rectangle 226" o:spid="_x0000_s1071" style="position:absolute;left:22358;top:17291;width:11176;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" fillcolor="#9cf"/>
                <v:shape id="AutoShape 227" o:spid="_x0000_s1072" type="#_x0000_t87" style="position:absolute;left:20262;top:16380;width:2096;height:8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" adj="1876,16999" strokeweight="1.5pt"/>
                <v:shape id="Text Box 228" o:spid="_x0000_s1073" type="#_x0000_t202" style="position:absolute;left:22281;top:17284;width:11253;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" filled="f" stroked="f">
                  <v:textbox>
                    <w:txbxContent>
                      <w:p w14:paraId="00DCC2D6" w14:textId="3A5B0DC3" w:rsidR="004769B8" w:rsidRPr="00AB6958" w:rsidRDefault="004769B8" w:rsidP="00663C1B">
                        <w:pPr>
                          <w:jc w:val="center"/>
                        </w:pPr>
                        <w:r>
                          <w:t>Callee buffer</w:t>
                        </w:r>
                      </w:p>
                    </w:txbxContent>
                  </v:textbox>
                </v:shape>
                <v:line id="Line 229" o:spid="_x0000_s1074" style="position:absolute;visibility:visible;mso-wrap-style:square" from="14604,6469" to="22358,64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">
                  <v:stroke endarrow="block"/>
                </v:line>
                <v:shape id="Text Box 230" o:spid="_x0000_s1075" type="#_x0000_t202" style="position:absolute;left:13743;top:3923;width:6985;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" filled="f" stroked="f">
                  <v:textbox>
                    <w:txbxContent>
                      <w:p w14:paraId="03C9742E" w14:textId="77777777" w:rsidR="004769B8" w:rsidRPr="00AB6958" w:rsidRDefault="004769B8" w:rsidP="00EB6458">
                        <w:r>
                          <w:t>p2buffer</w:t>
                        </w:r>
                      </w:p>
                    </w:txbxContent>
                  </v:textbox>
                </v:shape>
                <v:rect id="Rectangle 232" o:spid="_x0000_s1076" style="position:absolute;left:11325;top:37807;width:34227;height:3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" fillcolor="#c9f"/>
                <v:shape id="Text Box 233" o:spid="_x0000_s1077" type="#_x0000_t202" style="position:absolute;left:11937;top:37810;width:26796;height:3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" filled="f" stroked="f">
                  <v:textbox>
                    <w:txbxContent>
                      <w:p w14:paraId="18B0A944" w14:textId="77777777" w:rsidR="004769B8" w:rsidRPr="00663C1B" w:rsidRDefault="004769B8" w:rsidP="00EB6458">
                        <w:pPr>
                          <w:rPr>
                            <w:szCs w:val="20"/>
                          </w:rPr>
                        </w:pPr>
                        <w:r w:rsidRPr="00663C1B">
                          <w:rPr>
                            <w:szCs w:val="20"/>
                          </w:rPr>
                          <w:t>Copy parameters to callee stack</w:t>
                        </w:r>
                      </w:p>
                    </w:txbxContent>
                  </v:textbox>
                </v:shape>
                <v:rect id="Rectangle 234" o:spid="_x0000_s1078" style="position:absolute;left:11325;top:48121;width:34227;height:62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" fillcolor="#c9f"/>
                <v:shape id="Text Box 235" o:spid="_x0000_s1079" type="#_x0000_t202" style="position:absolute;left:11937;top:47729;width:39617;height:102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" filled="f" stroked="f">
                  <v:textbox>
                    <w:txbxContent>
                      <w:p w14:paraId="3E173980" w14:textId="77777777" w:rsidR="004769B8" w:rsidRPr="00663C1B" w:rsidRDefault="004769B8" w:rsidP="00EB6458">
                        <w:pPr>
                          <w:rPr>
                            <w:sz w:val="16"/>
                            <w:szCs w:val="16"/>
                          </w:rPr>
                        </w:pPr>
                        <w:r w:rsidRPr="00663C1B">
                          <w:rPr>
                            <w:b/>
                            <w:szCs w:val="20"/>
                          </w:rPr>
                          <w:t>MyFunc</w:t>
                        </w:r>
                        <w:r w:rsidRPr="00663C1B">
                          <w:rPr>
                            <w:szCs w:val="20"/>
                          </w:rPr>
                          <w:t>(p2buffer) execution</w:t>
                        </w:r>
                        <w:r>
                          <w:rPr>
                            <w:szCs w:val="20"/>
                          </w:rPr>
                          <w:t xml:space="preserve"> </w:t>
                        </w:r>
                      </w:p>
                      <w:p w14:paraId="3E4060B0" w14:textId="38AFD27E" w:rsidR="004769B8" w:rsidRDefault="004769B8" w:rsidP="00663C1B">
                        <w:pPr>
                          <w:rPr>
                            <w:sz w:val="16"/>
                            <w:szCs w:val="16"/>
                          </w:rPr>
                        </w:pPr>
                        <w:r w:rsidRPr="00663C1B">
                          <w:rPr>
                            <w:sz w:val="16"/>
                            <w:szCs w:val="16"/>
                          </w:rPr>
                          <w:t xml:space="preserve">  -  p2buffer now points to the UT stack</w:t>
                        </w:r>
                      </w:p>
                      <w:p w14:paraId="46CA0279" w14:textId="61797CF7" w:rsidR="004769B8" w:rsidRPr="00663C1B" w:rsidRDefault="004769B8" w:rsidP="00EB6458">
                        <w:pPr>
                          <w:rPr>
                            <w:sz w:val="16"/>
                            <w:szCs w:val="16"/>
                          </w:rPr>
                        </w:pPr>
                        <w:r>
                          <w:rPr>
                            <w:sz w:val="16"/>
                            <w:szCs w:val="16"/>
                          </w:rPr>
                          <w:t xml:space="preserve">  -  </w:t>
                        </w:r>
                        <w:r w:rsidRPr="00663C1B">
                          <w:rPr>
                            <w:sz w:val="16"/>
                            <w:szCs w:val="16"/>
                          </w:rPr>
                          <w:t>TPSW framework plausibility checks</w:t>
                        </w:r>
                      </w:p>
                      <w:p w14:paraId="4ECDC12F" w14:textId="77777777" w:rsidR="004769B8" w:rsidRPr="00663C1B" w:rsidRDefault="004769B8" w:rsidP="00EB6458">
                        <w:pPr>
                          <w:rPr>
                            <w:sz w:val="16"/>
                            <w:szCs w:val="16"/>
                          </w:rPr>
                        </w:pPr>
                      </w:p>
                    </w:txbxContent>
                  </v:textbox>
                </v:shape>
                <v:shape id="Text Box 236" o:spid="_x0000_s1080" type="#_x0000_t202" style="position:absolute;left:12046;top:41047;width:35169;height:70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" filled="f" stroked="f">
                  <v:textbox>
                    <w:txbxContent>
                      <w:p w14:paraId="2D92C56E" w14:textId="46858540" w:rsidR="004769B8" w:rsidRPr="00663C1B" w:rsidRDefault="004769B8" w:rsidP="00EB6458">
                        <w:pPr>
                          <w:rPr>
                            <w:b/>
                            <w:szCs w:val="20"/>
                          </w:rPr>
                        </w:pPr>
                        <w:r w:rsidRPr="00663C1B">
                          <w:rPr>
                            <w:b/>
                            <w:szCs w:val="20"/>
                          </w:rPr>
                          <w:t xml:space="preserve">Pre </w:t>
                        </w:r>
                        <w:r>
                          <w:rPr>
                            <w:b/>
                            <w:szCs w:val="20"/>
                          </w:rPr>
                          <w:t>M</w:t>
                        </w:r>
                        <w:r w:rsidRPr="00663C1B">
                          <w:rPr>
                            <w:b/>
                            <w:szCs w:val="20"/>
                          </w:rPr>
                          <w:t>anipulator:</w:t>
                        </w:r>
                      </w:p>
                      <w:p w14:paraId="72ACC767" w14:textId="584E18E9" w:rsidR="004769B8" w:rsidRPr="00663C1B" w:rsidRDefault="004769B8" w:rsidP="00663C1B">
                        <w:pPr>
                          <w:rPr>
                            <w:sz w:val="16"/>
                            <w:szCs w:val="16"/>
                          </w:rPr>
                        </w:pPr>
                        <w:r w:rsidRPr="00663C1B">
                          <w:rPr>
                            <w:sz w:val="16"/>
                            <w:szCs w:val="16"/>
                          </w:rPr>
                          <w:t xml:space="preserve"> </w:t>
                        </w:r>
                        <w:r>
                          <w:rPr>
                            <w:sz w:val="16"/>
                            <w:szCs w:val="16"/>
                          </w:rPr>
                          <w:t xml:space="preserve"> -  </w:t>
                        </w:r>
                        <w:r w:rsidRPr="00663C1B">
                          <w:rPr>
                            <w:sz w:val="16"/>
                            <w:szCs w:val="16"/>
                          </w:rPr>
                          <w:t>Redirect pointer: save p2buffer and p2buffer = p2buffer_redirected</w:t>
                        </w:r>
                      </w:p>
                      <w:p w14:paraId="696AAE54" w14:textId="74C3D262" w:rsidR="004769B8" w:rsidRPr="00663C1B" w:rsidRDefault="004769B8" w:rsidP="00663C1B">
                        <w:pPr>
                          <w:ind w:left="45"/>
                          <w:rPr>
                            <w:sz w:val="16"/>
                            <w:szCs w:val="16"/>
                          </w:rPr>
                        </w:pPr>
                        <w:r>
                          <w:rPr>
                            <w:sz w:val="16"/>
                            <w:szCs w:val="16"/>
                          </w:rPr>
                          <w:t xml:space="preserve"> -  </w:t>
                        </w:r>
                        <w:r w:rsidRPr="00663C1B">
                          <w:rPr>
                            <w:sz w:val="16"/>
                            <w:szCs w:val="16"/>
                          </w:rPr>
                          <w:t>Copy caller buffer in callee stack (untrusted)</w:t>
                        </w:r>
                      </w:p>
                    </w:txbxContent>
                  </v:textbox>
                </v:shape>
                <v:shape id="Text Box 237" o:spid="_x0000_s1081" type="#_x0000_t202" style="position:absolute;left:52348;top:47246;width:4191;height:117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" filled="f" stroked="f">
                  <v:textbox style="layout-flow:vertical-ideographic">
                    <w:txbxContent>
                      <w:p w14:paraId="18F08085" w14:textId="77777777" w:rsidR="004769B8" w:rsidRDefault="004769B8" w:rsidP="00EB6458">
                        <w:r>
                          <w:t>Execution time</w:t>
                        </w:r>
                      </w:p>
                    </w:txbxContent>
                  </v:textbox>
                </v:shape>
                <v:rect id="Rectangle 238" o:spid="_x0000_s1082" style="position:absolute;left:11325;top:65410;width:34227;height:2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" fillcolor="#fc0"/>
                <v:rect id="Rectangle 239" o:spid="_x0000_s1083" style="position:absolute;left:11325;top:54303;width:34227;height:85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"/>
                <v:rect id="Rectangle 240" o:spid="_x0000_s1084" style="position:absolute;left:11325;top:62887;width:34227;height:25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" fillcolor="#c9f"/>
                <v:shape id="Text Box 241" o:spid="_x0000_s1085" type="#_x0000_t202" style="position:absolute;left:11825;top:62612;width:25146;height:4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" filled="f" stroked="f">
                  <v:textbox>
                    <w:txbxContent>
                      <w:p w14:paraId="712EFB31" w14:textId="77777777" w:rsidR="004769B8" w:rsidRPr="00663C1B" w:rsidRDefault="004769B8" w:rsidP="00EB6458">
                        <w:pPr>
                          <w:rPr>
                            <w:szCs w:val="20"/>
                          </w:rPr>
                        </w:pPr>
                        <w:r w:rsidRPr="00663C1B">
                          <w:rPr>
                            <w:szCs w:val="20"/>
                          </w:rPr>
                          <w:t>Restoration of caller mode</w:t>
                        </w:r>
                      </w:p>
                    </w:txbxContent>
                  </v:textbox>
                </v:shape>
                <v:shape id="Text Box 242" o:spid="_x0000_s1086" type="#_x0000_t202" style="position:absolute;left:11825;top:65227;width:2654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" filled="f" stroked="f">
                  <v:textbox>
                    <w:txbxContent>
                      <w:p w14:paraId="46969B6C" w14:textId="77777777" w:rsidR="004769B8" w:rsidRPr="00663C1B" w:rsidRDefault="004769B8" w:rsidP="00EB6458">
                        <w:pPr>
                          <w:rPr>
                            <w:szCs w:val="20"/>
                          </w:rPr>
                        </w:pPr>
                        <w:r w:rsidRPr="00663C1B">
                          <w:rPr>
                            <w:szCs w:val="20"/>
                          </w:rPr>
                          <w:t>Caller SW (Bosch or untrusted)</w:t>
                        </w:r>
                      </w:p>
                      <w:p w14:paraId="1AD56616" w14:textId="77777777" w:rsidR="004769B8" w:rsidRPr="00663C1B" w:rsidRDefault="004769B8" w:rsidP="00EB6458">
                        <w:pPr>
                          <w:rPr>
                            <w:szCs w:val="20"/>
                          </w:rPr>
                        </w:pPr>
                      </w:p>
                    </w:txbxContent>
                  </v:textbox>
                </v:shape>
                <v:shape id="Text Box 243" o:spid="_x0000_s1087" type="#_x0000_t202" style="position:absolute;left:7372;top:9354;width:9127;height:47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" filled="f" stroked="f">
                  <v:textbox>
                    <w:txbxContent>
                      <w:p w14:paraId="0BF91459" w14:textId="77777777" w:rsidR="004769B8" w:rsidRPr="00AA74FE" w:rsidRDefault="004769B8" w:rsidP="00663C1B">
                        <w:pPr>
                          <w:jc w:val="center"/>
                          <w:rPr>
                            <w:b/>
                            <w:color w:val="808080"/>
                          </w:rPr>
                        </w:pPr>
                        <w:r w:rsidRPr="00AA74FE">
                          <w:rPr>
                            <w:b/>
                            <w:color w:val="808080"/>
                          </w:rPr>
                          <w:t>Pre manipulator</w:t>
                        </w:r>
                      </w:p>
                    </w:txbxContent>
                  </v:textbox>
                </v:shape>
                <v:shape id="Text Box 245" o:spid="_x0000_s1088" type="#_x0000_t202" style="position:absolute;left:39014;top:9280;width:9594;height:5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" filled="f" stroked="f">
                  <v:textbox>
                    <w:txbxContent>
                      <w:p w14:paraId="0A4E2D37" w14:textId="77777777" w:rsidR="004769B8" w:rsidRPr="00AA74FE" w:rsidRDefault="004769B8" w:rsidP="00663C1B">
                        <w:pPr>
                          <w:jc w:val="center"/>
                          <w:rPr>
                            <w:b/>
                            <w:color w:val="808080"/>
                          </w:rPr>
                        </w:pPr>
                        <w:r>
                          <w:rPr>
                            <w:b/>
                            <w:color w:val="808080"/>
                          </w:rPr>
                          <w:t xml:space="preserve">Post </w:t>
                        </w:r>
                        <w:r w:rsidRPr="00AA74FE">
                          <w:rPr>
                            <w:b/>
                            <w:color w:val="808080"/>
                          </w:rPr>
                          <w:t>manipulator</w:t>
                        </w:r>
                      </w:p>
                    </w:txbxContent>
                  </v:textbox>
                </v:shape>
                <v:rect id="Rectangle 246" o:spid="_x0000_s1089" style="position:absolute;left:11325;top:34044;width:34227;height:3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" fillcolor="#fc0"/>
                <v:shape id="Text Box 247" o:spid="_x0000_s1090" type="#_x0000_t202" style="position:absolute;left:11881;top:34439;width:22352;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" filled="f" stroked="f">
                  <v:textbox>
                    <w:txbxContent>
                      <w:p w14:paraId="70452EB9" w14:textId="77777777" w:rsidR="004769B8" w:rsidRPr="00663C1B" w:rsidRDefault="004769B8" w:rsidP="00EB6458">
                        <w:pPr>
                          <w:rPr>
                            <w:szCs w:val="20"/>
                          </w:rPr>
                        </w:pPr>
                        <w:r w:rsidRPr="00663C1B">
                          <w:rPr>
                            <w:szCs w:val="20"/>
                          </w:rPr>
                          <w:t>Caller SW (trusted or untrusted)</w:t>
                        </w:r>
                      </w:p>
                    </w:txbxContent>
                  </v:textbox>
                </v:shape>
                <v:shape id="AutoShape 249" o:spid="_x0000_s1091" type="#_x0000_t38" style="position:absolute;left:7372;top:11716;width:3954;height:32847;rotation:18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" adj="34089" strokecolor="gray">
                  <v:stroke endarrow="block"/>
                </v:shape>
                <v:shape id="AutoShape 250" o:spid="_x0000_s1092" type="#_x0000_t38" style="position:absolute;left:45552;top:11941;width:3056;height:46656;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" adj="37758" strokecolor="gray">
                  <v:stroke endarrow="block"/>
                </v:shape>
                <v:line id="Line 251" o:spid="_x0000_s1093" style="position:absolute;visibility:visible;mso-wrap-style:square" from="55546,34109" to="55552,692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" strokeweight="3pt">
                  <v:stroke endarrow="block"/>
                </v:line>
                <v:shape id="AutoShape 252" o:spid="_x0000_s1094" type="#_x0000_t87" style="position:absolute;left:8354;top:38620;width:2416;height:261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" adj="1229" strokeweight="1.5pt"/>
                <v:shape id="Text Box 254" o:spid="_x0000_s1095" type="#_x0000_t202" style="position:absolute;left:12046;top:54175;width:33528;height:87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" filled="f" stroked="f">
                  <v:textbox>
                    <w:txbxContent>
                      <w:p w14:paraId="04CF6E33" w14:textId="77777777" w:rsidR="004769B8" w:rsidRPr="00663C1B" w:rsidRDefault="004769B8" w:rsidP="00EB6458">
                        <w:pPr>
                          <w:rPr>
                            <w:b/>
                            <w:szCs w:val="20"/>
                          </w:rPr>
                        </w:pPr>
                        <w:r w:rsidRPr="00663C1B">
                          <w:rPr>
                            <w:b/>
                            <w:szCs w:val="20"/>
                          </w:rPr>
                          <w:t>Post manipulator:</w:t>
                        </w:r>
                      </w:p>
                      <w:p w14:paraId="24C35340" w14:textId="4EC2182F" w:rsidR="004769B8" w:rsidRPr="00663C1B" w:rsidRDefault="004769B8" w:rsidP="00663C1B">
                        <w:pPr>
                          <w:rPr>
                            <w:sz w:val="16"/>
                            <w:szCs w:val="16"/>
                          </w:rPr>
                        </w:pPr>
                        <w:r w:rsidRPr="00663C1B">
                          <w:rPr>
                            <w:sz w:val="16"/>
                            <w:szCs w:val="16"/>
                          </w:rPr>
                          <w:t xml:space="preserve"> </w:t>
                        </w:r>
                        <w:r>
                          <w:rPr>
                            <w:sz w:val="16"/>
                            <w:szCs w:val="16"/>
                          </w:rPr>
                          <w:t xml:space="preserve"> -  </w:t>
                        </w:r>
                        <w:r w:rsidRPr="00663C1B">
                          <w:rPr>
                            <w:sz w:val="16"/>
                            <w:szCs w:val="16"/>
                          </w:rPr>
                          <w:t>Copy buffer from callee (UT) stack to the caller buffer back</w:t>
                        </w:r>
                      </w:p>
                      <w:p w14:paraId="745D84FB" w14:textId="48CEB62A" w:rsidR="004769B8" w:rsidRPr="00663C1B" w:rsidRDefault="004769B8" w:rsidP="00663C1B">
                        <w:pPr>
                          <w:rPr>
                            <w:sz w:val="16"/>
                            <w:szCs w:val="16"/>
                          </w:rPr>
                        </w:pPr>
                        <w:r>
                          <w:rPr>
                            <w:sz w:val="16"/>
                            <w:szCs w:val="16"/>
                          </w:rPr>
                          <w:t xml:space="preserve">  -  </w:t>
                        </w:r>
                        <w:r w:rsidRPr="00663C1B">
                          <w:rPr>
                            <w:sz w:val="16"/>
                            <w:szCs w:val="16"/>
                          </w:rPr>
                          <w:t>Restore p2buffer. It points now to the caller buffer</w:t>
                        </w:r>
                      </w:p>
                      <w:p w14:paraId="42C37D01" w14:textId="731ED4D5" w:rsidR="004769B8" w:rsidRPr="00663C1B" w:rsidRDefault="004769B8" w:rsidP="00663C1B">
                        <w:pPr>
                          <w:rPr>
                            <w:sz w:val="16"/>
                            <w:szCs w:val="16"/>
                          </w:rPr>
                        </w:pPr>
                        <w:r>
                          <w:rPr>
                            <w:sz w:val="16"/>
                            <w:szCs w:val="16"/>
                          </w:rPr>
                          <w:t xml:space="preserve">  -  </w:t>
                        </w:r>
                        <w:r w:rsidRPr="00663C1B">
                          <w:rPr>
                            <w:sz w:val="16"/>
                            <w:szCs w:val="16"/>
                          </w:rPr>
                          <w:t>Copy return value</w:t>
                        </w:r>
                      </w:p>
                    </w:txbxContent>
                  </v:textbox>
                </v:shape>
                <v:shape id="Arrow: U-Turn 1" o:spid="_x0000_s1096" style="position:absolute;left:12503;top:11584;width:12790;height:5265;rotation:-90;flip:y;visibility:visible;mso-wrap-style:square;v-text-anchor:middle" coordsize="1279034,5265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" path="m,526551l,230366c,103138,103138,,230366,l982849,v127228,,230366,103138,230366,230366l1213215,263276r65819,l1147396,394913,1015759,263276r65818,l1081577,230366v,-54526,-44202,-98728,-98728,-98728l230366,131638v-54526,,-98728,44202,-98728,98728l131638,526551,,526551xe" fillcolor="white [3201]" strokecolor="#a5a5a5 [2092]" strokeweight="1pt">
                  <v:path arrowok="t" o:connecttype="custom" o:connectlocs="0,526551;0,230366;230366,0;982849,0;1213215,230366;1213215,263276;1279034,263276;1147396,394913;1015759,263276;1081577,263276;1081577,230366;982849,131638;230366,131638;131638,230366;131638,526551;0,526551" o:connectangles="0,0,0,0,0,0,0,0,0,0,0,0,0,0,0,0"/>
                </v:shape>
                <v:shape id="Arrow: U-Turn 316" o:spid="_x0000_s1097" style="position:absolute;left:30610;top:10816;width:12800;height:5264;rotation:90;flip:y;visibility:visible;mso-wrap-style:square;v-text-anchor:middle" coordsize="1279994,526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" path="m,526415l,230307c,103112,103112,,230307,l983886,v127195,,230307,103112,230307,230307c1214193,241274,1214192,252241,1214192,263208r65802,l1148390,394811,1016787,263208r65801,l1082588,230307v,-54512,-44191,-98703,-98703,-98703l230307,131604v-54512,,-98703,44191,-98703,98703l131604,526415,,526415xe" fillcolor="white [3201]" strokecolor="#a5a5a5 [2092]" strokeweight="1pt">
                  <v:path arrowok="t" o:connecttype="custom" o:connectlocs="0,526415;0,230307;230307,0;983886,0;1214193,230307;1214192,263208;1279994,263208;1148390,394811;1016787,263208;1082588,263208;1082588,230307;983885,131604;230307,131604;131604,230307;131604,526415;0,526415" o:connectangles="0,0,0,0,0,0,0,0,0,0,0,0,0,0,0,0"/>
                </v:shape>
                <v:shape id="Text Box 248" o:spid="_x0000_s1098" type="#_x0000_t202" style="position:absolute;left:35104;top:15012;width:13970;height:2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" filled="f" stroked="f">
                  <v:textbox>
                    <w:txbxContent>
                      <w:p w14:paraId="0E9C6CCB" w14:textId="0616DFAD" w:rsidR="004769B8" w:rsidRPr="00AD1A25" w:rsidRDefault="004769B8" w:rsidP="00EB6458">
                        <w:pPr>
                          <w:rPr>
                            <w:szCs w:val="20"/>
                          </w:rPr>
                        </w:pPr>
                        <w:r w:rsidRPr="00AD1A25">
                          <w:rPr>
                            <w:szCs w:val="20"/>
                          </w:rPr>
                          <w:t>p2buffer</w:t>
                        </w:r>
                        <w:r>
                          <w:rPr>
                            <w:szCs w:val="20"/>
                          </w:rPr>
                          <w:t>_</w:t>
                        </w:r>
                        <w:r w:rsidRPr="00AD1A25">
                          <w:rPr>
                            <w:szCs w:val="20"/>
                          </w:rPr>
                          <w:t>redirected</w:t>
                        </w:r>
                      </w:p>
                    </w:txbxContent>
                  </v:textbox>
                </v:shape>
                <v:line id="Line 231" o:spid="_x0000_s1099" style="position:absolute;flip:x;visibility:visible;mso-wrap-style:square" from="33540,17282" to="46766,172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">
                  <v:stroke endarrow="block"/>
                </v:line>
                <w10:wrap type="tight" anchorx="margin"/>
              </v:group>
            </w:pict>
          </mc:Fallback>
        </mc:AlternateContent>
      </w:r>
    </w:p>
    <w:p w14:paraId="71B8CE52" w14:textId="77777777" w:rsidR="00EB6458" w:rsidRPr="00325099" w:rsidRDefault="00EB6458" w:rsidP="00EB6458">
      <w:pPr>
        <w:rPr>
          <w:rFonts w:eastAsia="Bosch Office Sans"/>
        </w:rPr>
      </w:pPr>
    </w:p>
    <w:p w14:paraId="59D01EF1" w14:textId="77777777" w:rsidR="00EB6458" w:rsidRPr="005E3CC4" w:rsidRDefault="00EB6458" w:rsidP="00EB6458">
      <w:pPr>
        <w:rPr>
          <w:rFonts w:eastAsia="Bosch Office Sans"/>
          <w:szCs w:val="20"/>
        </w:rPr>
      </w:pPr>
      <w:r w:rsidRPr="005E3CC4">
        <w:rPr>
          <w:rFonts w:eastAsia="Bosch Office Sans"/>
          <w:szCs w:val="20"/>
        </w:rPr>
        <w:t>The pre/post manipulators macros look like this:</w:t>
      </w:r>
    </w:p>
    <w:p w14:paraId="203FE6D5" w14:textId="77777777" w:rsidR="00EB6458" w:rsidRPr="005E3CC4" w:rsidRDefault="00EB6458" w:rsidP="00EB6458">
      <w:pPr>
        <w:rPr>
          <w:rFonts w:eastAsia="Bosch Office Sans"/>
          <w:szCs w:val="20"/>
        </w:rPr>
      </w:pPr>
    </w:p>
    <w:p w14:paraId="4E8746B4" w14:textId="77777777" w:rsidR="00EB6458" w:rsidRPr="005E3CC4" w:rsidRDefault="00EB6458" w:rsidP="00EB6458">
      <w:pPr>
        <w:rPr>
          <w:rFonts w:ascii="Courier New" w:eastAsia="MS Mincho" w:hAnsi="Courier New" w:cs="Courier New"/>
          <w:color w:val="000000"/>
          <w:szCs w:val="20"/>
          <w:lang w:eastAsia="ja-JP"/>
        </w:rPr>
      </w:pPr>
      <w:r w:rsidRPr="005E3CC4">
        <w:rPr>
          <w:rFonts w:ascii="Courier New" w:eastAsia="MS Mincho" w:hAnsi="Courier New" w:cs="Courier New"/>
          <w:b/>
          <w:bCs/>
          <w:color w:val="7F0055"/>
          <w:szCs w:val="20"/>
          <w:lang w:eastAsia="ja-JP"/>
        </w:rPr>
        <w:t>#define</w:t>
      </w:r>
      <w:r w:rsidRPr="005E3CC4">
        <w:rPr>
          <w:rFonts w:ascii="Courier New" w:eastAsia="MS Mincho" w:hAnsi="Courier New" w:cs="Courier New"/>
          <w:color w:val="000000"/>
          <w:szCs w:val="20"/>
          <w:lang w:eastAsia="ja-JP"/>
        </w:rPr>
        <w:t xml:space="preserve"> </w:t>
      </w:r>
      <w:r w:rsidR="0080487B" w:rsidRPr="005E3CC4">
        <w:rPr>
          <w:rFonts w:ascii="Courier New" w:eastAsia="MS Mincho" w:hAnsi="Courier New" w:cs="Courier New"/>
          <w:color w:val="000000"/>
          <w:szCs w:val="20"/>
          <w:lang w:eastAsia="ja-JP"/>
        </w:rPr>
        <w:t>RBTPSW_</w:t>
      </w:r>
      <w:r w:rsidRPr="005E3CC4">
        <w:rPr>
          <w:rFonts w:ascii="Courier New" w:eastAsia="MS Mincho" w:hAnsi="Courier New" w:cs="Courier New"/>
          <w:color w:val="000000"/>
          <w:szCs w:val="20"/>
          <w:lang w:eastAsia="ja-JP"/>
        </w:rPr>
        <w:t>PARAM_MANIP_PRE_&lt;</w:t>
      </w:r>
      <w:r w:rsidRPr="005E3CC4">
        <w:rPr>
          <w:rFonts w:ascii="Courier New" w:eastAsia="MS Mincho" w:hAnsi="Courier New" w:cs="Courier New"/>
          <w:b/>
          <w:i/>
          <w:color w:val="000000"/>
          <w:szCs w:val="20"/>
          <w:lang w:eastAsia="ja-JP"/>
        </w:rPr>
        <w:t>FuncName</w:t>
      </w:r>
      <w:r w:rsidRPr="005E3CC4">
        <w:rPr>
          <w:rFonts w:ascii="Courier New" w:eastAsia="MS Mincho" w:hAnsi="Courier New" w:cs="Courier New"/>
          <w:color w:val="000000"/>
          <w:szCs w:val="20"/>
          <w:lang w:eastAsia="ja-JP"/>
        </w:rPr>
        <w:t>&gt; /* optional pre-manipulator must be implemented here */</w:t>
      </w:r>
    </w:p>
    <w:p w14:paraId="36B0529D" w14:textId="77777777" w:rsidR="00EB6458" w:rsidRPr="005E3CC4" w:rsidRDefault="00EB6458" w:rsidP="003B5C90">
      <w:pPr>
        <w:rPr>
          <w:rFonts w:ascii="Courier New" w:eastAsia="MS Mincho" w:hAnsi="Courier New" w:cs="Courier New"/>
          <w:color w:val="000000"/>
          <w:szCs w:val="20"/>
          <w:lang w:eastAsia="ja-JP"/>
        </w:rPr>
      </w:pPr>
      <w:r w:rsidRPr="005E3CC4">
        <w:rPr>
          <w:rFonts w:ascii="Courier New" w:eastAsia="MS Mincho" w:hAnsi="Courier New" w:cs="Courier New"/>
          <w:b/>
          <w:bCs/>
          <w:color w:val="7F0055"/>
          <w:szCs w:val="20"/>
          <w:lang w:eastAsia="ja-JP"/>
        </w:rPr>
        <w:t>#define</w:t>
      </w:r>
      <w:r w:rsidRPr="005E3CC4">
        <w:rPr>
          <w:rFonts w:ascii="Courier New" w:eastAsia="MS Mincho" w:hAnsi="Courier New" w:cs="Courier New"/>
          <w:color w:val="000000"/>
          <w:szCs w:val="20"/>
          <w:lang w:eastAsia="ja-JP"/>
        </w:rPr>
        <w:t xml:space="preserve"> </w:t>
      </w:r>
      <w:r w:rsidR="0080487B" w:rsidRPr="005E3CC4">
        <w:rPr>
          <w:rFonts w:ascii="Courier New" w:eastAsia="MS Mincho" w:hAnsi="Courier New" w:cs="Courier New"/>
          <w:color w:val="000000"/>
          <w:szCs w:val="20"/>
          <w:lang w:eastAsia="ja-JP"/>
        </w:rPr>
        <w:t>RBTPSW_</w:t>
      </w:r>
      <w:r w:rsidRPr="005E3CC4">
        <w:rPr>
          <w:rFonts w:ascii="Courier New" w:eastAsia="MS Mincho" w:hAnsi="Courier New" w:cs="Courier New"/>
          <w:color w:val="000000"/>
          <w:szCs w:val="20"/>
          <w:lang w:eastAsia="ja-JP"/>
        </w:rPr>
        <w:t>PARAM_MANIP_POST_&lt;</w:t>
      </w:r>
      <w:r w:rsidRPr="005E3CC4">
        <w:rPr>
          <w:rFonts w:ascii="Courier New" w:eastAsia="MS Mincho" w:hAnsi="Courier New" w:cs="Courier New"/>
          <w:b/>
          <w:i/>
          <w:color w:val="000000"/>
          <w:szCs w:val="20"/>
          <w:lang w:eastAsia="ja-JP"/>
        </w:rPr>
        <w:t>FuncName</w:t>
      </w:r>
      <w:r w:rsidRPr="005E3CC4">
        <w:rPr>
          <w:rFonts w:ascii="Courier New" w:eastAsia="MS Mincho" w:hAnsi="Courier New" w:cs="Courier New"/>
          <w:color w:val="000000"/>
          <w:szCs w:val="20"/>
          <w:lang w:eastAsia="ja-JP"/>
        </w:rPr>
        <w:t>&gt; /* optional pre-manipulator must be implemented here */</w:t>
      </w:r>
    </w:p>
    <w:p w14:paraId="255E281B" w14:textId="77777777" w:rsidR="00EB6458" w:rsidRPr="005E3CC4" w:rsidRDefault="00EB6458" w:rsidP="00EB6458">
      <w:pPr>
        <w:rPr>
          <w:rFonts w:eastAsia="Bosch Office Sans"/>
          <w:szCs w:val="20"/>
        </w:rPr>
      </w:pPr>
    </w:p>
    <w:p w14:paraId="283549D5" w14:textId="77777777" w:rsidR="00EB6458" w:rsidRPr="005E3CC4" w:rsidRDefault="00EB6458" w:rsidP="00EB6458">
      <w:pPr>
        <w:rPr>
          <w:rFonts w:eastAsia="Bosch Office Sans"/>
          <w:szCs w:val="20"/>
        </w:rPr>
      </w:pPr>
      <w:r w:rsidRPr="005E3CC4">
        <w:rPr>
          <w:rFonts w:eastAsia="Bosch Office Sans"/>
          <w:szCs w:val="20"/>
        </w:rPr>
        <w:t>Standard manipulators are also provided by the TPSW framework. The integrator can write the pre and post manipulator by itself or use the existing helper manipulators described in the next section.</w:t>
      </w:r>
    </w:p>
    <w:p w14:paraId="1F5E48CC" w14:textId="77777777" w:rsidR="00EB6458" w:rsidRPr="005E3CC4" w:rsidRDefault="00EB6458" w:rsidP="00EB6458">
      <w:pPr>
        <w:rPr>
          <w:rFonts w:eastAsia="Bosch Office Sans"/>
          <w:szCs w:val="20"/>
        </w:rPr>
      </w:pPr>
    </w:p>
    <w:p w14:paraId="7F1B7A78" w14:textId="77777777" w:rsidR="00EB6458" w:rsidRPr="00FB5BEC" w:rsidRDefault="00EB6458" w:rsidP="00EB6458">
      <w:pPr>
        <w:rPr>
          <w:rFonts w:eastAsia="MS Mincho"/>
          <w:szCs w:val="20"/>
          <w:lang w:val="pt-PT" w:eastAsia="ja-JP"/>
        </w:rPr>
      </w:pPr>
      <w:r w:rsidRPr="005E3CC4">
        <w:rPr>
          <w:rFonts w:eastAsia="Bosch Office Sans"/>
          <w:szCs w:val="20"/>
        </w:rPr>
        <w:t xml:space="preserve">Note: When using several manipulators for one FUNC, </w:t>
      </w:r>
      <w:r w:rsidRPr="005E3CC4">
        <w:rPr>
          <w:rFonts w:eastAsia="MS Mincho"/>
          <w:szCs w:val="20"/>
          <w:lang w:eastAsia="ja-JP"/>
        </w:rPr>
        <w:t xml:space="preserve">the pre-manipulator has an increasing order, the post-manipulator must have a decreasing order. </w:t>
      </w:r>
      <w:r w:rsidRPr="00FB5BEC">
        <w:rPr>
          <w:rFonts w:eastAsia="MS Mincho"/>
          <w:szCs w:val="20"/>
          <w:lang w:val="pt-PT" w:eastAsia="ja-JP"/>
        </w:rPr>
        <w:t>For example:</w:t>
      </w:r>
    </w:p>
    <w:p w14:paraId="5C364EEB" w14:textId="77777777" w:rsidR="00EB6458" w:rsidRPr="00FB5BEC" w:rsidRDefault="00EB6458" w:rsidP="00EB6458">
      <w:pPr>
        <w:ind w:left="360"/>
        <w:rPr>
          <w:rFonts w:ascii="Courier New" w:eastAsia="MS Mincho" w:hAnsi="Courier New" w:cs="Courier New"/>
          <w:szCs w:val="20"/>
          <w:lang w:val="pt-PT" w:eastAsia="ja-JP"/>
        </w:rPr>
      </w:pPr>
      <w:r w:rsidRPr="00FB5BEC">
        <w:rPr>
          <w:rFonts w:ascii="Courier New" w:eastAsia="MS Mincho" w:hAnsi="Courier New" w:cs="Courier New"/>
          <w:szCs w:val="20"/>
          <w:lang w:val="pt-PT" w:eastAsia="ja-JP"/>
        </w:rPr>
        <w:t xml:space="preserve">#define </w:t>
      </w:r>
      <w:r w:rsidR="0080487B" w:rsidRPr="00FB5BEC">
        <w:rPr>
          <w:rFonts w:ascii="Courier New" w:eastAsia="MS Mincho" w:hAnsi="Courier New" w:cs="Courier New"/>
          <w:szCs w:val="20"/>
          <w:lang w:val="pt-PT" w:eastAsia="ja-JP"/>
        </w:rPr>
        <w:t>RBTPSW_</w:t>
      </w:r>
      <w:r w:rsidRPr="00FB5BEC">
        <w:rPr>
          <w:rFonts w:ascii="Courier New" w:eastAsia="MS Mincho" w:hAnsi="Courier New" w:cs="Courier New"/>
          <w:szCs w:val="20"/>
          <w:lang w:val="pt-PT" w:eastAsia="ja-JP"/>
        </w:rPr>
        <w:t>PARAM_MANIP_PRE_</w:t>
      </w:r>
      <w:r w:rsidRPr="00FB5BEC">
        <w:rPr>
          <w:rFonts w:ascii="Courier New" w:eastAsia="MS Mincho" w:hAnsi="Courier New" w:cs="Courier New"/>
          <w:b/>
          <w:i/>
          <w:szCs w:val="20"/>
          <w:lang w:val="pt-PT" w:eastAsia="ja-JP"/>
        </w:rPr>
        <w:t>FuncName</w:t>
      </w:r>
      <w:r w:rsidRPr="00FB5BEC">
        <w:rPr>
          <w:rFonts w:ascii="Courier New" w:eastAsia="MS Mincho" w:hAnsi="Courier New" w:cs="Courier New"/>
          <w:szCs w:val="20"/>
          <w:lang w:val="pt-PT" w:eastAsia="ja-JP"/>
        </w:rPr>
        <w:t xml:space="preserve">  /* PreManipulator </w:t>
      </w:r>
      <w:r w:rsidRPr="00FB5BEC">
        <w:rPr>
          <w:rFonts w:ascii="Courier New" w:eastAsia="MS Mincho" w:hAnsi="Courier New" w:cs="Courier New"/>
          <w:b/>
          <w:i/>
          <w:szCs w:val="20"/>
          <w:lang w:val="pt-PT" w:eastAsia="ja-JP"/>
        </w:rPr>
        <w:t>1</w:t>
      </w:r>
      <w:r w:rsidRPr="00FB5BEC">
        <w:rPr>
          <w:rFonts w:ascii="Courier New" w:eastAsia="MS Mincho" w:hAnsi="Courier New" w:cs="Courier New"/>
          <w:szCs w:val="20"/>
          <w:lang w:val="pt-PT" w:eastAsia="ja-JP"/>
        </w:rPr>
        <w:t xml:space="preserve"> */  \</w:t>
      </w:r>
    </w:p>
    <w:p w14:paraId="2A7E7AFE" w14:textId="77777777" w:rsidR="00EB6458" w:rsidRPr="00FB5BEC" w:rsidRDefault="00EB6458" w:rsidP="00EB6458">
      <w:pPr>
        <w:ind w:left="360"/>
        <w:rPr>
          <w:rFonts w:ascii="Courier New" w:eastAsia="MS Mincho" w:hAnsi="Courier New" w:cs="Courier New"/>
          <w:szCs w:val="20"/>
          <w:lang w:val="pt-PT" w:eastAsia="ja-JP"/>
        </w:rPr>
      </w:pPr>
      <w:r w:rsidRPr="00FB5BEC">
        <w:rPr>
          <w:rFonts w:ascii="Courier New" w:eastAsia="MS Mincho" w:hAnsi="Courier New" w:cs="Courier New"/>
          <w:szCs w:val="20"/>
          <w:lang w:val="pt-PT" w:eastAsia="ja-JP"/>
        </w:rPr>
        <w:t xml:space="preserve">                                       /* PreManipulator </w:t>
      </w:r>
      <w:r w:rsidRPr="00FB5BEC">
        <w:rPr>
          <w:rFonts w:ascii="Courier New" w:eastAsia="MS Mincho" w:hAnsi="Courier New" w:cs="Courier New"/>
          <w:b/>
          <w:i/>
          <w:szCs w:val="20"/>
          <w:lang w:val="pt-PT" w:eastAsia="ja-JP"/>
        </w:rPr>
        <w:t>2</w:t>
      </w:r>
      <w:r w:rsidRPr="00FB5BEC">
        <w:rPr>
          <w:rFonts w:ascii="Courier New" w:eastAsia="MS Mincho" w:hAnsi="Courier New" w:cs="Courier New"/>
          <w:szCs w:val="20"/>
          <w:lang w:val="pt-PT" w:eastAsia="ja-JP"/>
        </w:rPr>
        <w:t xml:space="preserve"> */  \</w:t>
      </w:r>
    </w:p>
    <w:p w14:paraId="51413225" w14:textId="77777777" w:rsidR="00EB6458" w:rsidRPr="00FB5BEC" w:rsidRDefault="00EB6458" w:rsidP="00EB6458">
      <w:pPr>
        <w:ind w:left="360"/>
        <w:rPr>
          <w:rFonts w:ascii="Courier New" w:eastAsia="MS Mincho" w:hAnsi="Courier New" w:cs="Courier New"/>
          <w:szCs w:val="20"/>
          <w:lang w:val="pt-PT" w:eastAsia="ja-JP"/>
        </w:rPr>
      </w:pPr>
      <w:r w:rsidRPr="00FB5BEC">
        <w:rPr>
          <w:rFonts w:ascii="Courier New" w:eastAsia="MS Mincho" w:hAnsi="Courier New" w:cs="Courier New"/>
          <w:szCs w:val="20"/>
          <w:lang w:val="pt-PT" w:eastAsia="ja-JP"/>
        </w:rPr>
        <w:t xml:space="preserve">                                       /* PreManipulator </w:t>
      </w:r>
      <w:r w:rsidRPr="00FB5BEC">
        <w:rPr>
          <w:rFonts w:ascii="Courier New" w:eastAsia="MS Mincho" w:hAnsi="Courier New" w:cs="Courier New"/>
          <w:b/>
          <w:i/>
          <w:szCs w:val="20"/>
          <w:lang w:val="pt-PT" w:eastAsia="ja-JP"/>
        </w:rPr>
        <w:t>3</w:t>
      </w:r>
      <w:r w:rsidRPr="00FB5BEC">
        <w:rPr>
          <w:rFonts w:ascii="Courier New" w:eastAsia="MS Mincho" w:hAnsi="Courier New" w:cs="Courier New"/>
          <w:szCs w:val="20"/>
          <w:lang w:val="pt-PT" w:eastAsia="ja-JP"/>
        </w:rPr>
        <w:t xml:space="preserve"> */</w:t>
      </w:r>
    </w:p>
    <w:p w14:paraId="4D2DA768" w14:textId="77777777" w:rsidR="00EB6458" w:rsidRPr="00FB5BEC" w:rsidRDefault="00EB6458" w:rsidP="00EB6458">
      <w:pPr>
        <w:ind w:left="360"/>
        <w:rPr>
          <w:rFonts w:ascii="Courier New" w:eastAsia="MS Mincho" w:hAnsi="Courier New" w:cs="Courier New"/>
          <w:szCs w:val="20"/>
          <w:lang w:val="pt-PT" w:eastAsia="ja-JP"/>
        </w:rPr>
      </w:pPr>
    </w:p>
    <w:p w14:paraId="6B7C252F" w14:textId="77777777" w:rsidR="00EB6458" w:rsidRPr="00FB5BEC" w:rsidRDefault="00EB6458" w:rsidP="00EB6458">
      <w:pPr>
        <w:ind w:left="360"/>
        <w:rPr>
          <w:rFonts w:ascii="Courier New" w:eastAsia="MS Mincho" w:hAnsi="Courier New" w:cs="Courier New"/>
          <w:szCs w:val="20"/>
          <w:lang w:val="pt-PT" w:eastAsia="ja-JP"/>
        </w:rPr>
      </w:pPr>
      <w:r w:rsidRPr="00FB5BEC">
        <w:rPr>
          <w:rFonts w:ascii="Courier New" w:eastAsia="MS Mincho" w:hAnsi="Courier New" w:cs="Courier New"/>
          <w:szCs w:val="20"/>
          <w:lang w:val="pt-PT" w:eastAsia="ja-JP"/>
        </w:rPr>
        <w:t xml:space="preserve">#define </w:t>
      </w:r>
      <w:r w:rsidR="0080487B" w:rsidRPr="00FB5BEC">
        <w:rPr>
          <w:rFonts w:ascii="Courier New" w:eastAsia="MS Mincho" w:hAnsi="Courier New" w:cs="Courier New"/>
          <w:szCs w:val="20"/>
          <w:lang w:val="pt-PT" w:eastAsia="ja-JP"/>
        </w:rPr>
        <w:t>RBTPSW_</w:t>
      </w:r>
      <w:r w:rsidRPr="00FB5BEC">
        <w:rPr>
          <w:rFonts w:ascii="Courier New" w:eastAsia="MS Mincho" w:hAnsi="Courier New" w:cs="Courier New"/>
          <w:szCs w:val="20"/>
          <w:lang w:val="pt-PT" w:eastAsia="ja-JP"/>
        </w:rPr>
        <w:t>PARAM_MANIP_POST_</w:t>
      </w:r>
      <w:r w:rsidRPr="00FB5BEC">
        <w:rPr>
          <w:rFonts w:ascii="Courier New" w:eastAsia="MS Mincho" w:hAnsi="Courier New" w:cs="Courier New"/>
          <w:b/>
          <w:i/>
          <w:szCs w:val="20"/>
          <w:lang w:val="pt-PT" w:eastAsia="ja-JP"/>
        </w:rPr>
        <w:t>FuncName</w:t>
      </w:r>
      <w:r w:rsidRPr="00FB5BEC">
        <w:rPr>
          <w:rFonts w:ascii="Courier New" w:eastAsia="MS Mincho" w:hAnsi="Courier New" w:cs="Courier New"/>
          <w:szCs w:val="20"/>
          <w:lang w:val="pt-PT" w:eastAsia="ja-JP"/>
        </w:rPr>
        <w:t xml:space="preserve"> /* PostManipulator </w:t>
      </w:r>
      <w:r w:rsidRPr="00FB5BEC">
        <w:rPr>
          <w:rFonts w:ascii="Courier New" w:eastAsia="MS Mincho" w:hAnsi="Courier New" w:cs="Courier New"/>
          <w:b/>
          <w:i/>
          <w:szCs w:val="20"/>
          <w:lang w:val="pt-PT" w:eastAsia="ja-JP"/>
        </w:rPr>
        <w:t>3</w:t>
      </w:r>
      <w:r w:rsidRPr="00FB5BEC">
        <w:rPr>
          <w:rFonts w:ascii="Courier New" w:eastAsia="MS Mincho" w:hAnsi="Courier New" w:cs="Courier New"/>
          <w:szCs w:val="20"/>
          <w:lang w:val="pt-PT" w:eastAsia="ja-JP"/>
        </w:rPr>
        <w:t xml:space="preserve"> */  \</w:t>
      </w:r>
    </w:p>
    <w:p w14:paraId="14AB6534" w14:textId="77777777" w:rsidR="00EB6458" w:rsidRPr="00FB5BEC" w:rsidRDefault="00EB6458" w:rsidP="00EB6458">
      <w:pPr>
        <w:ind w:left="360"/>
        <w:rPr>
          <w:rFonts w:ascii="Courier New" w:eastAsia="MS Mincho" w:hAnsi="Courier New" w:cs="Courier New"/>
          <w:szCs w:val="20"/>
          <w:lang w:val="pt-PT" w:eastAsia="ja-JP"/>
        </w:rPr>
      </w:pPr>
      <w:r w:rsidRPr="00FB5BEC">
        <w:rPr>
          <w:rFonts w:ascii="Courier New" w:eastAsia="MS Mincho" w:hAnsi="Courier New" w:cs="Courier New"/>
          <w:szCs w:val="20"/>
          <w:lang w:val="pt-PT" w:eastAsia="ja-JP"/>
        </w:rPr>
        <w:t xml:space="preserve">                                       /* PostManipulator </w:t>
      </w:r>
      <w:r w:rsidRPr="00FB5BEC">
        <w:rPr>
          <w:rFonts w:ascii="Courier New" w:eastAsia="MS Mincho" w:hAnsi="Courier New" w:cs="Courier New"/>
          <w:b/>
          <w:i/>
          <w:szCs w:val="20"/>
          <w:lang w:val="pt-PT" w:eastAsia="ja-JP"/>
        </w:rPr>
        <w:t>2</w:t>
      </w:r>
      <w:r w:rsidRPr="00FB5BEC">
        <w:rPr>
          <w:rFonts w:ascii="Courier New" w:eastAsia="MS Mincho" w:hAnsi="Courier New" w:cs="Courier New"/>
          <w:szCs w:val="20"/>
          <w:lang w:val="pt-PT" w:eastAsia="ja-JP"/>
        </w:rPr>
        <w:t xml:space="preserve"> */  \</w:t>
      </w:r>
    </w:p>
    <w:p w14:paraId="0E562960" w14:textId="77777777" w:rsidR="00EB6458" w:rsidRPr="00FB5BEC" w:rsidRDefault="00EB6458" w:rsidP="00EB6458">
      <w:pPr>
        <w:rPr>
          <w:rFonts w:eastAsia="Bosch Office Sans"/>
          <w:szCs w:val="20"/>
          <w:lang w:val="pt-PT"/>
        </w:rPr>
      </w:pPr>
      <w:r w:rsidRPr="00FB5BEC">
        <w:rPr>
          <w:rFonts w:ascii="Courier New" w:eastAsia="MS Mincho" w:hAnsi="Courier New" w:cs="Courier New"/>
          <w:szCs w:val="20"/>
          <w:lang w:val="pt-PT" w:eastAsia="ja-JP"/>
        </w:rPr>
        <w:t xml:space="preserve">                                          /* PostManipulator </w:t>
      </w:r>
      <w:r w:rsidRPr="00FB5BEC">
        <w:rPr>
          <w:rFonts w:ascii="Courier New" w:eastAsia="MS Mincho" w:hAnsi="Courier New" w:cs="Courier New"/>
          <w:b/>
          <w:i/>
          <w:szCs w:val="20"/>
          <w:lang w:val="pt-PT" w:eastAsia="ja-JP"/>
        </w:rPr>
        <w:t>1</w:t>
      </w:r>
      <w:r w:rsidRPr="00FB5BEC">
        <w:rPr>
          <w:rFonts w:ascii="Courier New" w:eastAsia="MS Mincho" w:hAnsi="Courier New" w:cs="Courier New"/>
          <w:szCs w:val="20"/>
          <w:lang w:val="pt-PT" w:eastAsia="ja-JP"/>
        </w:rPr>
        <w:t xml:space="preserve"> */</w:t>
      </w:r>
    </w:p>
    <w:p w14:paraId="1A7E052B" w14:textId="77777777" w:rsidR="00EB6458" w:rsidRPr="00FB5BEC" w:rsidRDefault="00EB6458" w:rsidP="00EB6458">
      <w:pPr>
        <w:rPr>
          <w:rFonts w:eastAsia="Bosch Office Sans"/>
          <w:lang w:val="pt-PT"/>
        </w:rPr>
      </w:pPr>
    </w:p>
    <w:p w14:paraId="6F990C6C" w14:textId="4C7B6033" w:rsidR="00EB6458" w:rsidRDefault="003B5C90" w:rsidP="00EB6458">
      <w:pPr>
        <w:pStyle w:val="berschrift4"/>
        <w:tabs>
          <w:tab w:val="clear" w:pos="360"/>
          <w:tab w:val="num" w:pos="864"/>
        </w:tabs>
        <w:ind w:left="864" w:hanging="864"/>
        <w:rPr>
          <w:rFonts w:eastAsia="Bosch Office Sans"/>
        </w:rPr>
      </w:pPr>
      <w:bookmarkStart w:id="66" w:name="_Toc86823272"/>
      <w:r w:rsidRPr="00E0798C">
        <w:rPr>
          <w:rFonts w:eastAsia="Bosch Office Sans"/>
          <w:lang w:val="pt-PT"/>
        </w:rPr>
        <w:t xml:space="preserve">  </w:t>
      </w:r>
      <w:r w:rsidR="00EB6458" w:rsidRPr="00325099">
        <w:rPr>
          <w:rFonts w:eastAsia="Bosch Office Sans"/>
        </w:rPr>
        <w:t>Copy of a single pointer</w:t>
      </w:r>
      <w:bookmarkEnd w:id="66"/>
    </w:p>
    <w:p w14:paraId="34266111" w14:textId="77777777" w:rsidR="003B5C90" w:rsidRPr="003B5C90" w:rsidRDefault="003B5C90" w:rsidP="003B5C90">
      <w:pPr>
        <w:rPr>
          <w:rFonts w:eastAsia="Bosch Office Sans"/>
          <w:lang w:eastAsia="en-US"/>
        </w:rPr>
      </w:pPr>
    </w:p>
    <w:p w14:paraId="5D7E8837" w14:textId="77777777" w:rsidR="00EB6458" w:rsidRPr="005E3CC4" w:rsidRDefault="00EB6458" w:rsidP="00EB6458">
      <w:pPr>
        <w:rPr>
          <w:rFonts w:eastAsia="Bosch Office Sans"/>
          <w:szCs w:val="20"/>
        </w:rPr>
      </w:pPr>
      <w:r w:rsidRPr="005E3CC4">
        <w:rPr>
          <w:rFonts w:eastAsia="Bosch Office Sans"/>
          <w:szCs w:val="20"/>
        </w:rPr>
        <w:t xml:space="preserve">This helper is used in the example. Please refer to: </w:t>
      </w:r>
      <w:r w:rsidR="00D96497">
        <w:fldChar w:fldCharType="begin"/>
      </w:r>
      <w:r w:rsidR="00D96497">
        <w:instrText xml:space="preserve"> REF _Ref320879253 \r \h  \* MERGEFORMAT </w:instrText>
      </w:r>
      <w:r w:rsidR="00D96497">
        <w:fldChar w:fldCharType="separate"/>
      </w:r>
      <w:r w:rsidRPr="005E3CC4">
        <w:rPr>
          <w:rFonts w:eastAsia="Bosch Office Sans"/>
          <w:szCs w:val="20"/>
        </w:rPr>
        <w:t>2.1.7</w:t>
      </w:r>
      <w:r w:rsidR="00D96497">
        <w:fldChar w:fldCharType="end"/>
      </w:r>
    </w:p>
    <w:p w14:paraId="5A3C7EEB" w14:textId="77777777" w:rsidR="00EB6458" w:rsidRPr="005E3CC4" w:rsidRDefault="0080487B" w:rsidP="00F00720">
      <w:pPr>
        <w:numPr>
          <w:ilvl w:val="1"/>
          <w:numId w:val="24"/>
        </w:numPr>
        <w:tabs>
          <w:tab w:val="clear" w:pos="1440"/>
          <w:tab w:val="num" w:pos="360"/>
        </w:tabs>
        <w:ind w:left="360"/>
        <w:rPr>
          <w:rFonts w:eastAsia="Bosch Office Sans"/>
          <w:szCs w:val="20"/>
        </w:rPr>
      </w:pPr>
      <w:r w:rsidRPr="005E3CC4">
        <w:rPr>
          <w:rFonts w:ascii="Courier New" w:eastAsia="MS Mincho" w:hAnsi="Courier New" w:cs="Courier New"/>
          <w:b/>
          <w:color w:val="000000"/>
          <w:szCs w:val="20"/>
          <w:lang w:eastAsia="ja-JP"/>
        </w:rPr>
        <w:t>RBTPSW_</w:t>
      </w:r>
      <w:r w:rsidR="00EB6458" w:rsidRPr="005E3CC4">
        <w:rPr>
          <w:rFonts w:ascii="Courier New" w:eastAsia="MS Mincho" w:hAnsi="Courier New" w:cs="Courier New"/>
          <w:b/>
          <w:color w:val="000000"/>
          <w:szCs w:val="20"/>
          <w:lang w:eastAsia="ja-JP"/>
        </w:rPr>
        <w:t>PARAM_IN_CPYPTR_PRE(type, pointer)</w:t>
      </w:r>
      <w:r w:rsidR="00EB6458" w:rsidRPr="005E3CC4">
        <w:rPr>
          <w:rFonts w:eastAsia="Bosch Office Sans"/>
          <w:szCs w:val="20"/>
        </w:rPr>
        <w:t xml:space="preserve"> and </w:t>
      </w:r>
      <w:r w:rsidRPr="005E3CC4">
        <w:rPr>
          <w:rFonts w:ascii="Courier New" w:eastAsia="MS Mincho" w:hAnsi="Courier New" w:cs="Courier New"/>
          <w:b/>
          <w:color w:val="000000"/>
          <w:szCs w:val="20"/>
          <w:lang w:eastAsia="ja-JP"/>
        </w:rPr>
        <w:t>RBTPSW_</w:t>
      </w:r>
      <w:r w:rsidR="00EB6458" w:rsidRPr="005E3CC4">
        <w:rPr>
          <w:rFonts w:ascii="Courier New" w:eastAsia="MS Mincho" w:hAnsi="Courier New" w:cs="Courier New"/>
          <w:b/>
          <w:color w:val="000000"/>
          <w:szCs w:val="20"/>
          <w:lang w:eastAsia="ja-JP"/>
        </w:rPr>
        <w:t>PARAM_IN_CPYPTR_POST(type, pointer)</w:t>
      </w:r>
      <w:r w:rsidR="00EB6458" w:rsidRPr="005E3CC4">
        <w:rPr>
          <w:rFonts w:eastAsia="Bosch Office Sans"/>
          <w:szCs w:val="20"/>
        </w:rPr>
        <w:t>.</w:t>
      </w:r>
    </w:p>
    <w:p w14:paraId="5DDDEE83" w14:textId="77777777" w:rsidR="00EB6458" w:rsidRPr="005E3CC4" w:rsidRDefault="00EB6458" w:rsidP="00EB6458">
      <w:pPr>
        <w:ind w:left="360"/>
        <w:rPr>
          <w:rFonts w:eastAsia="Bosch Office Sans"/>
          <w:szCs w:val="20"/>
        </w:rPr>
      </w:pPr>
      <w:r w:rsidRPr="005E3CC4">
        <w:rPr>
          <w:rFonts w:eastAsia="Bosch Office Sans"/>
          <w:szCs w:val="20"/>
        </w:rPr>
        <w:t xml:space="preserve">If an input pointer of type </w:t>
      </w:r>
      <w:r w:rsidRPr="005E3CC4">
        <w:rPr>
          <w:rFonts w:ascii="Courier New" w:eastAsia="MS Mincho" w:hAnsi="Courier New" w:cs="Courier New"/>
          <w:b/>
          <w:color w:val="000000"/>
          <w:szCs w:val="20"/>
          <w:lang w:eastAsia="ja-JP"/>
        </w:rPr>
        <w:t>type* pointer</w:t>
      </w:r>
      <w:r w:rsidRPr="005E3CC4">
        <w:rPr>
          <w:rFonts w:eastAsia="Bosch Office Sans"/>
          <w:szCs w:val="20"/>
        </w:rPr>
        <w:t xml:space="preserve"> is passed to a FUNC, this helper will copy the content of type </w:t>
      </w:r>
      <w:r w:rsidRPr="005E3CC4">
        <w:rPr>
          <w:rFonts w:ascii="Courier New" w:eastAsia="MS Mincho" w:hAnsi="Courier New" w:cs="Courier New"/>
          <w:b/>
          <w:color w:val="000000"/>
          <w:szCs w:val="20"/>
          <w:lang w:eastAsia="ja-JP"/>
        </w:rPr>
        <w:t>type</w:t>
      </w:r>
      <w:r w:rsidRPr="005E3CC4">
        <w:rPr>
          <w:rFonts w:eastAsia="Bosch Office Sans"/>
          <w:szCs w:val="20"/>
        </w:rPr>
        <w:t xml:space="preserve"> from the caller buffer </w:t>
      </w:r>
      <w:r w:rsidRPr="005E3CC4">
        <w:rPr>
          <w:rFonts w:ascii="Courier New" w:eastAsia="MS Mincho" w:hAnsi="Courier New" w:cs="Courier New"/>
          <w:b/>
          <w:color w:val="000000"/>
          <w:szCs w:val="20"/>
          <w:lang w:eastAsia="ja-JP"/>
        </w:rPr>
        <w:t>pointer</w:t>
      </w:r>
      <w:r w:rsidRPr="005E3CC4">
        <w:rPr>
          <w:rFonts w:eastAsia="Bosch Office Sans"/>
          <w:szCs w:val="20"/>
        </w:rPr>
        <w:t xml:space="preserve"> to the callee stack, and will redirect </w:t>
      </w:r>
      <w:r w:rsidRPr="005E3CC4">
        <w:rPr>
          <w:rFonts w:ascii="Courier New" w:eastAsia="MS Mincho" w:hAnsi="Courier New" w:cs="Courier New"/>
          <w:b/>
          <w:color w:val="000000"/>
          <w:szCs w:val="20"/>
          <w:lang w:eastAsia="ja-JP"/>
        </w:rPr>
        <w:t>pointer</w:t>
      </w:r>
      <w:r w:rsidRPr="005E3CC4">
        <w:rPr>
          <w:rFonts w:eastAsia="Bosch Office Sans"/>
          <w:szCs w:val="20"/>
        </w:rPr>
        <w:t xml:space="preserve"> to it. After this, the FUNC is called.</w:t>
      </w:r>
    </w:p>
    <w:p w14:paraId="2613FC12" w14:textId="77777777" w:rsidR="00EB6458" w:rsidRPr="005E3CC4" w:rsidRDefault="00EB6458" w:rsidP="00EB6458">
      <w:pPr>
        <w:ind w:left="360"/>
        <w:rPr>
          <w:rFonts w:eastAsia="Bosch Office Sans"/>
          <w:szCs w:val="20"/>
        </w:rPr>
      </w:pPr>
      <w:r w:rsidRPr="005E3CC4">
        <w:rPr>
          <w:rFonts w:eastAsia="Bosch Office Sans"/>
          <w:szCs w:val="20"/>
        </w:rPr>
        <w:t>Note that this manipulator in the in direction is only required if the callee wants to use the buffer as scratch variable.</w:t>
      </w:r>
    </w:p>
    <w:p w14:paraId="67BA0844" w14:textId="77777777" w:rsidR="00EB6458" w:rsidRPr="005E3CC4" w:rsidRDefault="00EB6458" w:rsidP="00EB6458">
      <w:pPr>
        <w:ind w:left="360"/>
        <w:rPr>
          <w:rFonts w:eastAsia="Bosch Office Sans"/>
          <w:szCs w:val="20"/>
        </w:rPr>
      </w:pPr>
    </w:p>
    <w:p w14:paraId="66DC0EB7" w14:textId="77777777" w:rsidR="00EB6458" w:rsidRPr="005E3CC4" w:rsidRDefault="0080487B" w:rsidP="00F00720">
      <w:pPr>
        <w:numPr>
          <w:ilvl w:val="1"/>
          <w:numId w:val="24"/>
        </w:numPr>
        <w:tabs>
          <w:tab w:val="clear" w:pos="1440"/>
          <w:tab w:val="num" w:pos="360"/>
        </w:tabs>
        <w:ind w:left="360"/>
        <w:rPr>
          <w:rFonts w:eastAsia="Bosch Office Sans"/>
          <w:szCs w:val="20"/>
        </w:rPr>
      </w:pPr>
      <w:r w:rsidRPr="005E3CC4">
        <w:rPr>
          <w:rFonts w:ascii="Courier New" w:eastAsia="MS Mincho" w:hAnsi="Courier New" w:cs="Courier New"/>
          <w:b/>
          <w:color w:val="000000"/>
          <w:szCs w:val="20"/>
          <w:lang w:eastAsia="ja-JP"/>
        </w:rPr>
        <w:t>RBTPSW_</w:t>
      </w:r>
      <w:r w:rsidR="00EB6458" w:rsidRPr="005E3CC4">
        <w:rPr>
          <w:rFonts w:ascii="Courier New" w:eastAsia="MS Mincho" w:hAnsi="Courier New" w:cs="Courier New"/>
          <w:b/>
          <w:color w:val="000000"/>
          <w:szCs w:val="20"/>
          <w:lang w:eastAsia="ja-JP"/>
        </w:rPr>
        <w:t>PARAM_OUT_CPYPTR_PRE(type, pointer)</w:t>
      </w:r>
      <w:r w:rsidR="00EB6458" w:rsidRPr="005E3CC4">
        <w:rPr>
          <w:rFonts w:eastAsia="Bosch Office Sans"/>
          <w:szCs w:val="20"/>
        </w:rPr>
        <w:t xml:space="preserve"> and </w:t>
      </w:r>
      <w:r w:rsidRPr="005E3CC4">
        <w:rPr>
          <w:rFonts w:ascii="Courier New" w:eastAsia="MS Mincho" w:hAnsi="Courier New" w:cs="Courier New"/>
          <w:b/>
          <w:color w:val="000000"/>
          <w:szCs w:val="20"/>
          <w:lang w:eastAsia="ja-JP"/>
        </w:rPr>
        <w:t>RBTPSW_</w:t>
      </w:r>
      <w:r w:rsidR="00EB6458" w:rsidRPr="005E3CC4">
        <w:rPr>
          <w:rFonts w:ascii="Courier New" w:eastAsia="MS Mincho" w:hAnsi="Courier New" w:cs="Courier New"/>
          <w:b/>
          <w:color w:val="000000"/>
          <w:szCs w:val="20"/>
          <w:lang w:eastAsia="ja-JP"/>
        </w:rPr>
        <w:t>PARAM_OUT_CPYPTR_POST(type, pointer)</w:t>
      </w:r>
      <w:r w:rsidR="00EB6458" w:rsidRPr="005E3CC4">
        <w:rPr>
          <w:rFonts w:eastAsia="Bosch Office Sans"/>
          <w:szCs w:val="20"/>
        </w:rPr>
        <w:t>.</w:t>
      </w:r>
    </w:p>
    <w:p w14:paraId="232D5F8B" w14:textId="77777777" w:rsidR="00EB6458" w:rsidRPr="005E3CC4" w:rsidRDefault="00EB6458" w:rsidP="00EB6458">
      <w:pPr>
        <w:ind w:left="360"/>
        <w:rPr>
          <w:rFonts w:eastAsia="Bosch Office Sans"/>
          <w:szCs w:val="20"/>
        </w:rPr>
      </w:pPr>
      <w:r w:rsidRPr="005E3CC4">
        <w:rPr>
          <w:rFonts w:eastAsia="Bosch Office Sans"/>
          <w:szCs w:val="20"/>
        </w:rPr>
        <w:lastRenderedPageBreak/>
        <w:t xml:space="preserve">If an output pointer of type </w:t>
      </w:r>
      <w:r w:rsidRPr="005E3CC4">
        <w:rPr>
          <w:rFonts w:ascii="Courier New" w:eastAsia="MS Mincho" w:hAnsi="Courier New" w:cs="Courier New"/>
          <w:b/>
          <w:color w:val="000000"/>
          <w:szCs w:val="20"/>
          <w:lang w:eastAsia="ja-JP"/>
        </w:rPr>
        <w:t>type* pointer</w:t>
      </w:r>
      <w:r w:rsidRPr="005E3CC4">
        <w:rPr>
          <w:rFonts w:eastAsia="Bosch Office Sans"/>
          <w:szCs w:val="20"/>
        </w:rPr>
        <w:t xml:space="preserve"> is passed to a FUNC, this helper will redirect </w:t>
      </w:r>
      <w:r w:rsidRPr="005E3CC4">
        <w:rPr>
          <w:rFonts w:ascii="Courier New" w:eastAsia="MS Mincho" w:hAnsi="Courier New" w:cs="Courier New"/>
          <w:b/>
          <w:color w:val="000000"/>
          <w:szCs w:val="20"/>
          <w:lang w:eastAsia="ja-JP"/>
        </w:rPr>
        <w:t>pointer</w:t>
      </w:r>
      <w:r w:rsidRPr="005E3CC4">
        <w:rPr>
          <w:rFonts w:eastAsia="Bosch Office Sans"/>
          <w:szCs w:val="20"/>
        </w:rPr>
        <w:t xml:space="preserve"> to the callee stack. After this, the FUNC is called. After the FUNC was called, the content of the callee buffer is copied to the caller buffer and </w:t>
      </w:r>
      <w:r w:rsidRPr="005E3CC4">
        <w:rPr>
          <w:rFonts w:ascii="Courier New" w:eastAsia="MS Mincho" w:hAnsi="Courier New" w:cs="Courier New"/>
          <w:b/>
          <w:color w:val="000000"/>
          <w:szCs w:val="20"/>
          <w:lang w:eastAsia="ja-JP"/>
        </w:rPr>
        <w:t>pointer</w:t>
      </w:r>
      <w:r w:rsidRPr="005E3CC4">
        <w:rPr>
          <w:rFonts w:eastAsia="Bosch Office Sans"/>
          <w:szCs w:val="20"/>
        </w:rPr>
        <w:t xml:space="preserve"> is restored.</w:t>
      </w:r>
    </w:p>
    <w:p w14:paraId="1EB721E7" w14:textId="77777777" w:rsidR="00EB6458" w:rsidRPr="005E3CC4" w:rsidRDefault="00EB6458" w:rsidP="00EB6458">
      <w:pPr>
        <w:ind w:left="360"/>
        <w:rPr>
          <w:rFonts w:eastAsia="Bosch Office Sans"/>
          <w:szCs w:val="20"/>
        </w:rPr>
      </w:pPr>
    </w:p>
    <w:p w14:paraId="729C5C8D" w14:textId="77777777" w:rsidR="00EB6458" w:rsidRPr="005E3CC4" w:rsidRDefault="0080487B" w:rsidP="00F00720">
      <w:pPr>
        <w:numPr>
          <w:ilvl w:val="1"/>
          <w:numId w:val="24"/>
        </w:numPr>
        <w:tabs>
          <w:tab w:val="clear" w:pos="1440"/>
          <w:tab w:val="num" w:pos="360"/>
        </w:tabs>
        <w:ind w:left="360"/>
        <w:rPr>
          <w:rFonts w:eastAsia="Bosch Office Sans"/>
          <w:szCs w:val="20"/>
        </w:rPr>
      </w:pPr>
      <w:r w:rsidRPr="005E3CC4">
        <w:rPr>
          <w:rFonts w:ascii="Courier New" w:eastAsia="MS Mincho" w:hAnsi="Courier New" w:cs="Courier New"/>
          <w:b/>
          <w:color w:val="000000"/>
          <w:szCs w:val="20"/>
          <w:lang w:eastAsia="ja-JP"/>
        </w:rPr>
        <w:t>RBTPSW_</w:t>
      </w:r>
      <w:r w:rsidR="00EB6458" w:rsidRPr="005E3CC4">
        <w:rPr>
          <w:rFonts w:ascii="Courier New" w:eastAsia="MS Mincho" w:hAnsi="Courier New" w:cs="Courier New"/>
          <w:b/>
          <w:color w:val="000000"/>
          <w:szCs w:val="20"/>
          <w:lang w:eastAsia="ja-JP"/>
        </w:rPr>
        <w:t>PARAM_INOUT_CPYPTR_PRE(type, pointer)</w:t>
      </w:r>
      <w:r w:rsidR="00EB6458" w:rsidRPr="005E3CC4">
        <w:rPr>
          <w:rFonts w:eastAsia="Bosch Office Sans"/>
          <w:szCs w:val="20"/>
        </w:rPr>
        <w:t xml:space="preserve"> and </w:t>
      </w:r>
      <w:r w:rsidRPr="005E3CC4">
        <w:rPr>
          <w:rFonts w:ascii="Courier New" w:eastAsia="MS Mincho" w:hAnsi="Courier New" w:cs="Courier New"/>
          <w:b/>
          <w:color w:val="000000"/>
          <w:szCs w:val="20"/>
          <w:lang w:eastAsia="ja-JP"/>
        </w:rPr>
        <w:t>RBTPSW_</w:t>
      </w:r>
      <w:r w:rsidR="00EB6458" w:rsidRPr="005E3CC4">
        <w:rPr>
          <w:rFonts w:ascii="Courier New" w:eastAsia="MS Mincho" w:hAnsi="Courier New" w:cs="Courier New"/>
          <w:b/>
          <w:color w:val="000000"/>
          <w:szCs w:val="20"/>
          <w:lang w:eastAsia="ja-JP"/>
        </w:rPr>
        <w:t>PARAM_INOUT_CPYPTR_POST(type, pointer)</w:t>
      </w:r>
      <w:r w:rsidR="00EB6458" w:rsidRPr="005E3CC4">
        <w:rPr>
          <w:rFonts w:eastAsia="Bosch Office Sans"/>
          <w:szCs w:val="20"/>
        </w:rPr>
        <w:t>.</w:t>
      </w:r>
    </w:p>
    <w:p w14:paraId="739791EB" w14:textId="77777777" w:rsidR="00EB6458" w:rsidRPr="005E3CC4" w:rsidRDefault="00EB6458" w:rsidP="00EB6458">
      <w:pPr>
        <w:ind w:left="360"/>
        <w:rPr>
          <w:rFonts w:eastAsia="Bosch Office Sans"/>
          <w:szCs w:val="20"/>
        </w:rPr>
      </w:pPr>
      <w:r w:rsidRPr="005E3CC4">
        <w:rPr>
          <w:rFonts w:eastAsia="Bosch Office Sans"/>
          <w:szCs w:val="20"/>
        </w:rPr>
        <w:t xml:space="preserve">If an input/output pointer of type </w:t>
      </w:r>
      <w:r w:rsidRPr="005E3CC4">
        <w:rPr>
          <w:rFonts w:ascii="Courier New" w:eastAsia="MS Mincho" w:hAnsi="Courier New" w:cs="Courier New"/>
          <w:b/>
          <w:color w:val="000000"/>
          <w:szCs w:val="20"/>
          <w:lang w:eastAsia="ja-JP"/>
        </w:rPr>
        <w:t>type* pointer</w:t>
      </w:r>
      <w:r w:rsidRPr="005E3CC4">
        <w:rPr>
          <w:rFonts w:eastAsia="Bosch Office Sans"/>
          <w:szCs w:val="20"/>
        </w:rPr>
        <w:t xml:space="preserve"> is passed to a FUNC, this helper will first perform </w:t>
      </w:r>
      <w:r w:rsidR="0080487B" w:rsidRPr="005E3CC4">
        <w:rPr>
          <w:rFonts w:ascii="Courier New" w:eastAsia="MS Mincho" w:hAnsi="Courier New" w:cs="Courier New"/>
          <w:b/>
          <w:color w:val="000000"/>
          <w:szCs w:val="20"/>
          <w:lang w:eastAsia="ja-JP"/>
        </w:rPr>
        <w:t>RBTPSW_</w:t>
      </w:r>
      <w:r w:rsidRPr="005E3CC4">
        <w:rPr>
          <w:rFonts w:ascii="Courier New" w:eastAsia="MS Mincho" w:hAnsi="Courier New" w:cs="Courier New"/>
          <w:b/>
          <w:color w:val="000000"/>
          <w:szCs w:val="20"/>
          <w:lang w:eastAsia="ja-JP"/>
        </w:rPr>
        <w:t>PARAM_IN_CPYPTR_PRE</w:t>
      </w:r>
      <w:r w:rsidRPr="005E3CC4">
        <w:rPr>
          <w:rFonts w:eastAsia="Bosch Office Sans"/>
          <w:szCs w:val="20"/>
        </w:rPr>
        <w:t xml:space="preserve"> and then </w:t>
      </w:r>
      <w:r w:rsidR="0080487B" w:rsidRPr="005E3CC4">
        <w:rPr>
          <w:rFonts w:ascii="Courier New" w:eastAsia="MS Mincho" w:hAnsi="Courier New" w:cs="Courier New"/>
          <w:b/>
          <w:color w:val="000000"/>
          <w:szCs w:val="20"/>
          <w:lang w:eastAsia="ja-JP"/>
        </w:rPr>
        <w:t>RBTPSW_</w:t>
      </w:r>
      <w:r w:rsidRPr="005E3CC4">
        <w:rPr>
          <w:rFonts w:ascii="Courier New" w:eastAsia="MS Mincho" w:hAnsi="Courier New" w:cs="Courier New"/>
          <w:b/>
          <w:color w:val="000000"/>
          <w:szCs w:val="20"/>
          <w:lang w:eastAsia="ja-JP"/>
        </w:rPr>
        <w:t>PARAM_OUT_CPYPTR_POST</w:t>
      </w:r>
      <w:r w:rsidRPr="005E3CC4">
        <w:rPr>
          <w:rFonts w:eastAsia="Bosch Office Sans"/>
          <w:szCs w:val="20"/>
        </w:rPr>
        <w:t>.</w:t>
      </w:r>
    </w:p>
    <w:p w14:paraId="18C5D896" w14:textId="77777777" w:rsidR="00EB6458" w:rsidRPr="005E3CC4" w:rsidRDefault="00EB6458" w:rsidP="00EB6458">
      <w:pPr>
        <w:rPr>
          <w:rFonts w:eastAsia="Bosch Office Sans"/>
          <w:szCs w:val="20"/>
        </w:rPr>
      </w:pPr>
    </w:p>
    <w:p w14:paraId="7912C1D7" w14:textId="77777777" w:rsidR="00EB6458" w:rsidRPr="005E3CC4" w:rsidRDefault="00EB6458" w:rsidP="00EB6458">
      <w:pPr>
        <w:rPr>
          <w:rFonts w:eastAsia="Bosch Office Sans"/>
          <w:szCs w:val="20"/>
        </w:rPr>
      </w:pPr>
      <w:r w:rsidRPr="005E3CC4">
        <w:rPr>
          <w:rFonts w:eastAsia="Bosch Office Sans"/>
          <w:szCs w:val="20"/>
        </w:rPr>
        <w:t>If you use this helper, the stack overhead will be returned by:</w:t>
      </w:r>
    </w:p>
    <w:p w14:paraId="5FA33CA8" w14:textId="77777777" w:rsidR="00EB6458" w:rsidRPr="005E3CC4" w:rsidRDefault="0080487B" w:rsidP="00EB6458">
      <w:pPr>
        <w:rPr>
          <w:rFonts w:eastAsia="Bosch Office Sans"/>
          <w:szCs w:val="20"/>
        </w:rPr>
      </w:pPr>
      <w:r w:rsidRPr="005E3CC4">
        <w:rPr>
          <w:rFonts w:ascii="Courier New" w:eastAsia="MS Mincho" w:hAnsi="Courier New" w:cs="Courier New"/>
          <w:color w:val="000000"/>
          <w:szCs w:val="20"/>
          <w:lang w:eastAsia="ja-JP"/>
        </w:rPr>
        <w:t>RBTPSW_</w:t>
      </w:r>
      <w:r w:rsidR="00EB6458" w:rsidRPr="005E3CC4">
        <w:rPr>
          <w:rFonts w:ascii="Courier New" w:eastAsia="MS Mincho" w:hAnsi="Courier New" w:cs="Courier New"/>
          <w:color w:val="000000"/>
          <w:szCs w:val="20"/>
          <w:lang w:eastAsia="ja-JP"/>
        </w:rPr>
        <w:t>PARAM_CPYPTR_STACKADDER(</w:t>
      </w:r>
      <w:r w:rsidR="00EB6458" w:rsidRPr="005E3CC4">
        <w:rPr>
          <w:rFonts w:ascii="Courier New" w:eastAsia="MS Mincho" w:hAnsi="Courier New" w:cs="Courier New"/>
          <w:b/>
          <w:i/>
          <w:color w:val="000000"/>
          <w:szCs w:val="20"/>
          <w:lang w:eastAsia="ja-JP"/>
        </w:rPr>
        <w:t>type</w:t>
      </w:r>
      <w:r w:rsidR="00EB6458" w:rsidRPr="005E3CC4">
        <w:rPr>
          <w:rFonts w:ascii="Courier New" w:eastAsia="MS Mincho" w:hAnsi="Courier New" w:cs="Courier New"/>
          <w:color w:val="000000"/>
          <w:szCs w:val="20"/>
          <w:lang w:eastAsia="ja-JP"/>
        </w:rPr>
        <w:t>)</w:t>
      </w:r>
    </w:p>
    <w:p w14:paraId="145AD412" w14:textId="74E6D43E" w:rsidR="00EB6458" w:rsidRDefault="00EB6458" w:rsidP="00EB6458">
      <w:pPr>
        <w:rPr>
          <w:rFonts w:eastAsia="Bosch Office Sans"/>
          <w:szCs w:val="20"/>
        </w:rPr>
      </w:pPr>
      <w:r w:rsidRPr="005E3CC4">
        <w:rPr>
          <w:rFonts w:eastAsia="Bosch Office Sans"/>
          <w:szCs w:val="20"/>
        </w:rPr>
        <w:t xml:space="preserve">This value should be added to the parameter </w:t>
      </w:r>
      <w:r w:rsidRPr="005E3CC4">
        <w:rPr>
          <w:rFonts w:ascii="Courier New" w:eastAsia="MS Mincho" w:hAnsi="Courier New" w:cs="Courier New"/>
          <w:b/>
          <w:i/>
          <w:color w:val="000000"/>
          <w:szCs w:val="20"/>
          <w:lang w:eastAsia="ja-JP"/>
        </w:rPr>
        <w:t>StackO</w:t>
      </w:r>
      <w:r w:rsidRPr="005E3CC4">
        <w:rPr>
          <w:rFonts w:eastAsia="Bosch Office Sans"/>
          <w:szCs w:val="20"/>
        </w:rPr>
        <w:t xml:space="preserve"> at FUNC definition (see section </w:t>
      </w:r>
      <w:r w:rsidR="00D96497">
        <w:fldChar w:fldCharType="begin"/>
      </w:r>
      <w:r w:rsidR="00D96497">
        <w:instrText xml:space="preserve"> REF _Ref320794292 \r \h  \* MERGEFORMAT </w:instrText>
      </w:r>
      <w:r w:rsidR="00D96497">
        <w:fldChar w:fldCharType="separate"/>
      </w:r>
      <w:r w:rsidRPr="005E3CC4">
        <w:rPr>
          <w:rFonts w:eastAsia="Bosch Office Sans"/>
          <w:szCs w:val="20"/>
        </w:rPr>
        <w:t>2.1.2.4</w:t>
      </w:r>
      <w:r w:rsidR="00D96497">
        <w:fldChar w:fldCharType="end"/>
      </w:r>
      <w:r w:rsidRPr="005E3CC4">
        <w:rPr>
          <w:rFonts w:eastAsia="Bosch Office Sans"/>
          <w:szCs w:val="20"/>
        </w:rPr>
        <w:t>).</w:t>
      </w:r>
    </w:p>
    <w:p w14:paraId="56694595" w14:textId="77777777" w:rsidR="003B5C90" w:rsidRPr="00325099" w:rsidRDefault="003B5C90" w:rsidP="00EB6458">
      <w:pPr>
        <w:rPr>
          <w:rFonts w:eastAsia="Bosch Office Sans"/>
        </w:rPr>
      </w:pPr>
    </w:p>
    <w:p w14:paraId="7B86849C" w14:textId="42F34663" w:rsidR="00EB6458" w:rsidRDefault="003B5C90" w:rsidP="00EB6458">
      <w:pPr>
        <w:pStyle w:val="berschrift4"/>
        <w:tabs>
          <w:tab w:val="clear" w:pos="360"/>
          <w:tab w:val="num" w:pos="864"/>
        </w:tabs>
        <w:ind w:left="864" w:hanging="864"/>
        <w:rPr>
          <w:rFonts w:eastAsia="Bosch Office Sans"/>
        </w:rPr>
      </w:pPr>
      <w:bookmarkStart w:id="67" w:name="_Toc86823273"/>
      <w:r>
        <w:rPr>
          <w:rFonts w:eastAsia="Bosch Office Sans"/>
        </w:rPr>
        <w:t xml:space="preserve">  </w:t>
      </w:r>
      <w:r w:rsidR="00EB6458" w:rsidRPr="00325099">
        <w:rPr>
          <w:rFonts w:eastAsia="Bosch Office Sans"/>
        </w:rPr>
        <w:t>Copy of an array by length</w:t>
      </w:r>
      <w:bookmarkEnd w:id="67"/>
      <w:r w:rsidR="00EB6458" w:rsidRPr="00325099">
        <w:rPr>
          <w:rFonts w:eastAsia="Bosch Office Sans"/>
        </w:rPr>
        <w:t xml:space="preserve"> </w:t>
      </w:r>
    </w:p>
    <w:p w14:paraId="09E017BD" w14:textId="77777777" w:rsidR="003B5C90" w:rsidRPr="003B5C90" w:rsidRDefault="003B5C90" w:rsidP="003B5C90">
      <w:pPr>
        <w:rPr>
          <w:rFonts w:eastAsia="Bosch Office Sans"/>
          <w:lang w:eastAsia="en-US"/>
        </w:rPr>
      </w:pPr>
    </w:p>
    <w:p w14:paraId="729A5F36" w14:textId="77777777" w:rsidR="00EB6458" w:rsidRPr="005E3CC4" w:rsidRDefault="0080487B" w:rsidP="00F00720">
      <w:pPr>
        <w:numPr>
          <w:ilvl w:val="1"/>
          <w:numId w:val="24"/>
        </w:numPr>
        <w:tabs>
          <w:tab w:val="clear" w:pos="1440"/>
          <w:tab w:val="num" w:pos="360"/>
        </w:tabs>
        <w:ind w:left="360"/>
        <w:rPr>
          <w:rFonts w:eastAsia="Bosch Office Sans"/>
          <w:szCs w:val="20"/>
        </w:rPr>
      </w:pPr>
      <w:r w:rsidRPr="005E3CC4">
        <w:rPr>
          <w:rFonts w:ascii="Courier New" w:eastAsia="MS Mincho" w:hAnsi="Courier New" w:cs="Courier New"/>
          <w:b/>
          <w:color w:val="000000"/>
          <w:szCs w:val="20"/>
          <w:lang w:eastAsia="ja-JP"/>
        </w:rPr>
        <w:t>RBTPSW_</w:t>
      </w:r>
      <w:r w:rsidR="00EB6458" w:rsidRPr="005E3CC4">
        <w:rPr>
          <w:rFonts w:ascii="Courier New" w:eastAsia="MS Mincho" w:hAnsi="Courier New" w:cs="Courier New"/>
          <w:b/>
          <w:color w:val="000000"/>
          <w:szCs w:val="20"/>
          <w:lang w:eastAsia="ja-JP"/>
        </w:rPr>
        <w:t>PARAM_IN_CPYARRAY_BYLENGTH_PRE(type, ptr2first, maxlength, length)</w:t>
      </w:r>
      <w:r w:rsidR="00EB6458" w:rsidRPr="005E3CC4">
        <w:rPr>
          <w:rFonts w:eastAsia="Bosch Office Sans"/>
          <w:szCs w:val="20"/>
        </w:rPr>
        <w:t xml:space="preserve"> and </w:t>
      </w:r>
      <w:r w:rsidRPr="005E3CC4">
        <w:rPr>
          <w:rFonts w:ascii="Courier New" w:eastAsia="MS Mincho" w:hAnsi="Courier New" w:cs="Courier New"/>
          <w:b/>
          <w:color w:val="000000"/>
          <w:szCs w:val="20"/>
          <w:lang w:eastAsia="ja-JP"/>
        </w:rPr>
        <w:t>RBTPSW_</w:t>
      </w:r>
      <w:r w:rsidR="00EB6458" w:rsidRPr="005E3CC4">
        <w:rPr>
          <w:rFonts w:ascii="Courier New" w:eastAsia="MS Mincho" w:hAnsi="Courier New" w:cs="Courier New"/>
          <w:b/>
          <w:color w:val="000000"/>
          <w:szCs w:val="20"/>
          <w:lang w:eastAsia="ja-JP"/>
        </w:rPr>
        <w:t>PARAM_IN_CPYARRAY_BYLENGTH_POST(type, ptr2first, maxlength, length)</w:t>
      </w:r>
      <w:r w:rsidR="00EB6458" w:rsidRPr="005E3CC4">
        <w:rPr>
          <w:rFonts w:eastAsia="Bosch Office Sans"/>
          <w:szCs w:val="20"/>
        </w:rPr>
        <w:t>.</w:t>
      </w:r>
    </w:p>
    <w:p w14:paraId="27439547" w14:textId="77777777" w:rsidR="00EB6458" w:rsidRPr="005E3CC4" w:rsidRDefault="00EB6458" w:rsidP="00EB6458">
      <w:pPr>
        <w:ind w:left="360"/>
        <w:rPr>
          <w:rFonts w:eastAsia="Bosch Office Sans"/>
          <w:szCs w:val="20"/>
        </w:rPr>
      </w:pPr>
      <w:r w:rsidRPr="005E3CC4">
        <w:rPr>
          <w:rFonts w:eastAsia="Bosch Office Sans"/>
          <w:szCs w:val="20"/>
        </w:rPr>
        <w:t xml:space="preserve">If an input pointer of type </w:t>
      </w:r>
      <w:r w:rsidRPr="005E3CC4">
        <w:rPr>
          <w:rFonts w:ascii="Courier New" w:eastAsia="MS Mincho" w:hAnsi="Courier New" w:cs="Courier New"/>
          <w:b/>
          <w:color w:val="000000"/>
          <w:szCs w:val="20"/>
          <w:lang w:eastAsia="ja-JP"/>
        </w:rPr>
        <w:t>type* ptr2first</w:t>
      </w:r>
      <w:r w:rsidRPr="005E3CC4">
        <w:rPr>
          <w:rFonts w:eastAsia="Bosch Office Sans"/>
          <w:szCs w:val="20"/>
        </w:rPr>
        <w:t xml:space="preserve"> points to an array, this helper will copy </w:t>
      </w:r>
      <w:r w:rsidRPr="005E3CC4">
        <w:rPr>
          <w:rFonts w:ascii="Courier New" w:eastAsia="MS Mincho" w:hAnsi="Courier New" w:cs="Courier New"/>
          <w:b/>
          <w:color w:val="000000"/>
          <w:szCs w:val="20"/>
          <w:lang w:eastAsia="ja-JP"/>
        </w:rPr>
        <w:t>length</w:t>
      </w:r>
      <w:r w:rsidRPr="005E3CC4">
        <w:rPr>
          <w:rFonts w:eastAsia="Bosch Office Sans"/>
          <w:szCs w:val="20"/>
        </w:rPr>
        <w:t xml:space="preserve"> elements of the array to the callee stack before the actual call of the FUNC. The pointer </w:t>
      </w:r>
      <w:r w:rsidRPr="005E3CC4">
        <w:rPr>
          <w:rFonts w:ascii="Courier New" w:eastAsia="MS Mincho" w:hAnsi="Courier New" w:cs="Courier New"/>
          <w:b/>
          <w:color w:val="000000"/>
          <w:szCs w:val="20"/>
          <w:lang w:eastAsia="ja-JP"/>
        </w:rPr>
        <w:t>ptr2first</w:t>
      </w:r>
      <w:r w:rsidRPr="005E3CC4">
        <w:rPr>
          <w:rFonts w:eastAsia="Bosch Office Sans"/>
          <w:szCs w:val="20"/>
        </w:rPr>
        <w:t xml:space="preserve"> is redirected to the callee stack before the call of the FUNC. The parameter </w:t>
      </w:r>
      <w:r w:rsidRPr="005E3CC4">
        <w:rPr>
          <w:rFonts w:ascii="Courier New" w:eastAsia="MS Mincho" w:hAnsi="Courier New" w:cs="Courier New"/>
          <w:b/>
          <w:color w:val="000000"/>
          <w:szCs w:val="20"/>
          <w:lang w:eastAsia="ja-JP"/>
        </w:rPr>
        <w:t>length</w:t>
      </w:r>
      <w:r w:rsidRPr="005E3CC4">
        <w:rPr>
          <w:rFonts w:eastAsia="Bosch Office Sans"/>
          <w:szCs w:val="20"/>
        </w:rPr>
        <w:t xml:space="preserve"> must be replaced by a FUNC parameter or a constant. The parameter </w:t>
      </w:r>
      <w:r w:rsidRPr="005E3CC4">
        <w:rPr>
          <w:rFonts w:ascii="Courier New" w:eastAsia="MS Mincho" w:hAnsi="Courier New" w:cs="Courier New"/>
          <w:b/>
          <w:color w:val="000000"/>
          <w:szCs w:val="20"/>
          <w:lang w:eastAsia="ja-JP"/>
        </w:rPr>
        <w:t>maxlength</w:t>
      </w:r>
      <w:r w:rsidRPr="005E3CC4">
        <w:rPr>
          <w:rFonts w:eastAsia="Bosch Office Sans"/>
          <w:szCs w:val="20"/>
        </w:rPr>
        <w:t xml:space="preserve"> must be a constant. </w:t>
      </w:r>
    </w:p>
    <w:p w14:paraId="66C2859B" w14:textId="77777777" w:rsidR="00EB6458" w:rsidRPr="005E3CC4" w:rsidRDefault="00EB6458" w:rsidP="00EB6458">
      <w:pPr>
        <w:ind w:left="360"/>
        <w:rPr>
          <w:rFonts w:eastAsia="Bosch Office Sans"/>
          <w:szCs w:val="20"/>
        </w:rPr>
      </w:pPr>
    </w:p>
    <w:p w14:paraId="4F8C69B8" w14:textId="77777777" w:rsidR="00EB6458" w:rsidRPr="005E3CC4" w:rsidRDefault="0080487B" w:rsidP="00F00720">
      <w:pPr>
        <w:numPr>
          <w:ilvl w:val="1"/>
          <w:numId w:val="24"/>
        </w:numPr>
        <w:tabs>
          <w:tab w:val="clear" w:pos="1440"/>
          <w:tab w:val="num" w:pos="360"/>
        </w:tabs>
        <w:ind w:left="360"/>
        <w:rPr>
          <w:rFonts w:eastAsia="Bosch Office Sans"/>
          <w:szCs w:val="20"/>
        </w:rPr>
      </w:pPr>
      <w:r w:rsidRPr="005E3CC4">
        <w:rPr>
          <w:rFonts w:ascii="Courier New" w:eastAsia="MS Mincho" w:hAnsi="Courier New" w:cs="Courier New"/>
          <w:b/>
          <w:color w:val="000000"/>
          <w:szCs w:val="20"/>
          <w:lang w:eastAsia="ja-JP"/>
        </w:rPr>
        <w:t>RBTPSW_</w:t>
      </w:r>
      <w:r w:rsidR="00EB6458" w:rsidRPr="005E3CC4">
        <w:rPr>
          <w:rFonts w:ascii="Courier New" w:eastAsia="MS Mincho" w:hAnsi="Courier New" w:cs="Courier New"/>
          <w:b/>
          <w:color w:val="000000"/>
          <w:szCs w:val="20"/>
          <w:lang w:eastAsia="ja-JP"/>
        </w:rPr>
        <w:t>PARAM_OUT_CPYARRAY_BYLENGTH_PRE(type, ptr2first, maxlength, length)</w:t>
      </w:r>
      <w:r w:rsidR="00EB6458" w:rsidRPr="005E3CC4">
        <w:rPr>
          <w:rFonts w:eastAsia="Bosch Office Sans"/>
          <w:szCs w:val="20"/>
        </w:rPr>
        <w:t xml:space="preserve"> and </w:t>
      </w:r>
      <w:r w:rsidRPr="005E3CC4">
        <w:rPr>
          <w:rFonts w:ascii="Courier New" w:eastAsia="MS Mincho" w:hAnsi="Courier New" w:cs="Courier New"/>
          <w:b/>
          <w:color w:val="000000"/>
          <w:szCs w:val="20"/>
          <w:lang w:eastAsia="ja-JP"/>
        </w:rPr>
        <w:t>RBTPSW_</w:t>
      </w:r>
      <w:r w:rsidR="00EB6458" w:rsidRPr="005E3CC4">
        <w:rPr>
          <w:rFonts w:ascii="Courier New" w:eastAsia="MS Mincho" w:hAnsi="Courier New" w:cs="Courier New"/>
          <w:b/>
          <w:color w:val="000000"/>
          <w:szCs w:val="20"/>
          <w:lang w:eastAsia="ja-JP"/>
        </w:rPr>
        <w:t>PARAM_OUT_CPYARRAY_BYLENGTH_POST(type, ptr2first, maxlength, length)</w:t>
      </w:r>
      <w:r w:rsidR="00EB6458" w:rsidRPr="005E3CC4">
        <w:rPr>
          <w:rFonts w:eastAsia="Bosch Office Sans"/>
          <w:szCs w:val="20"/>
        </w:rPr>
        <w:t>.</w:t>
      </w:r>
    </w:p>
    <w:p w14:paraId="58C08C96" w14:textId="38C70A7F" w:rsidR="00EB6458" w:rsidRPr="005E3CC4" w:rsidRDefault="00EB6458" w:rsidP="00EB6458">
      <w:pPr>
        <w:ind w:left="360"/>
        <w:rPr>
          <w:rFonts w:eastAsia="Bosch Office Sans"/>
          <w:szCs w:val="20"/>
        </w:rPr>
      </w:pPr>
      <w:r w:rsidRPr="005E3CC4">
        <w:rPr>
          <w:rFonts w:eastAsia="Bosch Office Sans"/>
          <w:szCs w:val="20"/>
        </w:rPr>
        <w:t xml:space="preserve">If an output pointer of type </w:t>
      </w:r>
      <w:r w:rsidRPr="005E3CC4">
        <w:rPr>
          <w:rFonts w:ascii="Courier New" w:eastAsia="MS Mincho" w:hAnsi="Courier New" w:cs="Courier New"/>
          <w:b/>
          <w:color w:val="000000"/>
          <w:szCs w:val="20"/>
          <w:lang w:eastAsia="ja-JP"/>
        </w:rPr>
        <w:t>type* ptr2first</w:t>
      </w:r>
      <w:r w:rsidRPr="005E3CC4">
        <w:rPr>
          <w:rFonts w:eastAsia="Bosch Office Sans"/>
          <w:szCs w:val="20"/>
        </w:rPr>
        <w:t xml:space="preserve"> points to an array, this helper will allocate an array of </w:t>
      </w:r>
      <w:r w:rsidRPr="005E3CC4">
        <w:rPr>
          <w:rFonts w:ascii="Courier New" w:eastAsia="MS Mincho" w:hAnsi="Courier New" w:cs="Courier New"/>
          <w:b/>
          <w:color w:val="000000"/>
          <w:szCs w:val="20"/>
          <w:lang w:eastAsia="ja-JP"/>
        </w:rPr>
        <w:t>maxlength</w:t>
      </w:r>
      <w:r w:rsidRPr="005E3CC4">
        <w:rPr>
          <w:rFonts w:eastAsia="Bosch Office Sans"/>
          <w:szCs w:val="20"/>
        </w:rPr>
        <w:t xml:space="preserve"> elements in the callee stack. The pointer </w:t>
      </w:r>
      <w:r w:rsidRPr="005E3CC4">
        <w:rPr>
          <w:rFonts w:ascii="Courier New" w:eastAsia="MS Mincho" w:hAnsi="Courier New" w:cs="Courier New"/>
          <w:b/>
          <w:color w:val="000000"/>
          <w:szCs w:val="20"/>
          <w:lang w:eastAsia="ja-JP"/>
        </w:rPr>
        <w:t>ptr2first</w:t>
      </w:r>
      <w:r w:rsidRPr="005E3CC4">
        <w:rPr>
          <w:rFonts w:eastAsia="Bosch Office Sans"/>
          <w:szCs w:val="20"/>
        </w:rPr>
        <w:t xml:space="preserve"> is redirected to this array. After the execution of the FUNC the helper copies </w:t>
      </w:r>
      <w:r w:rsidRPr="005E3CC4">
        <w:rPr>
          <w:rFonts w:ascii="Courier New" w:eastAsia="MS Mincho" w:hAnsi="Courier New" w:cs="Courier New"/>
          <w:b/>
          <w:color w:val="000000"/>
          <w:szCs w:val="20"/>
          <w:lang w:eastAsia="ja-JP"/>
        </w:rPr>
        <w:t>length</w:t>
      </w:r>
      <w:r w:rsidRPr="005E3CC4">
        <w:rPr>
          <w:rFonts w:eastAsia="Bosch Office Sans"/>
          <w:szCs w:val="20"/>
        </w:rPr>
        <w:t xml:space="preserve"> elements of the array to the caller buffer. Then </w:t>
      </w:r>
      <w:r w:rsidRPr="005E3CC4">
        <w:rPr>
          <w:rFonts w:ascii="Courier New" w:eastAsia="MS Mincho" w:hAnsi="Courier New" w:cs="Courier New"/>
          <w:b/>
          <w:color w:val="000000"/>
          <w:szCs w:val="20"/>
          <w:lang w:eastAsia="ja-JP"/>
        </w:rPr>
        <w:t>ptr2first</w:t>
      </w:r>
      <w:r w:rsidRPr="005E3CC4">
        <w:rPr>
          <w:rFonts w:eastAsia="Bosch Office Sans"/>
          <w:szCs w:val="20"/>
        </w:rPr>
        <w:t xml:space="preserve"> is restored to the caller array. The parameter </w:t>
      </w:r>
      <w:r w:rsidRPr="005E3CC4">
        <w:rPr>
          <w:rFonts w:ascii="Courier New" w:eastAsia="MS Mincho" w:hAnsi="Courier New" w:cs="Courier New"/>
          <w:b/>
          <w:color w:val="000000"/>
          <w:szCs w:val="20"/>
          <w:lang w:eastAsia="ja-JP"/>
        </w:rPr>
        <w:t>length</w:t>
      </w:r>
      <w:r w:rsidRPr="005E3CC4">
        <w:rPr>
          <w:rFonts w:eastAsia="Bosch Office Sans"/>
          <w:szCs w:val="20"/>
        </w:rPr>
        <w:t xml:space="preserve"> must be replaced by a FUNC parameter or a constant. The parameter </w:t>
      </w:r>
      <w:r w:rsidRPr="005E3CC4">
        <w:rPr>
          <w:rFonts w:ascii="Courier New" w:eastAsia="MS Mincho" w:hAnsi="Courier New" w:cs="Courier New"/>
          <w:b/>
          <w:color w:val="000000"/>
          <w:szCs w:val="20"/>
          <w:lang w:eastAsia="ja-JP"/>
        </w:rPr>
        <w:t>maxlength</w:t>
      </w:r>
      <w:r w:rsidRPr="005E3CC4">
        <w:rPr>
          <w:rFonts w:eastAsia="Bosch Office Sans"/>
          <w:szCs w:val="20"/>
        </w:rPr>
        <w:t xml:space="preserve"> must be a constant.</w:t>
      </w:r>
    </w:p>
    <w:p w14:paraId="6DDE410A" w14:textId="77777777" w:rsidR="00EB6458" w:rsidRPr="005E3CC4" w:rsidRDefault="00EB6458" w:rsidP="00EB6458">
      <w:pPr>
        <w:ind w:left="360"/>
        <w:rPr>
          <w:rFonts w:eastAsia="Bosch Office Sans"/>
          <w:szCs w:val="20"/>
        </w:rPr>
      </w:pPr>
    </w:p>
    <w:p w14:paraId="027201B7" w14:textId="77777777" w:rsidR="00EB6458" w:rsidRPr="005E3CC4" w:rsidRDefault="0080487B" w:rsidP="00F00720">
      <w:pPr>
        <w:numPr>
          <w:ilvl w:val="1"/>
          <w:numId w:val="24"/>
        </w:numPr>
        <w:tabs>
          <w:tab w:val="clear" w:pos="1440"/>
          <w:tab w:val="num" w:pos="360"/>
        </w:tabs>
        <w:ind w:left="360"/>
        <w:rPr>
          <w:rFonts w:eastAsia="Bosch Office Sans"/>
          <w:szCs w:val="20"/>
        </w:rPr>
      </w:pPr>
      <w:r w:rsidRPr="005E3CC4">
        <w:rPr>
          <w:rFonts w:ascii="Courier New" w:eastAsia="MS Mincho" w:hAnsi="Courier New" w:cs="Courier New"/>
          <w:b/>
          <w:color w:val="000000"/>
          <w:szCs w:val="20"/>
          <w:lang w:eastAsia="ja-JP"/>
        </w:rPr>
        <w:t>RBTPSW_</w:t>
      </w:r>
      <w:r w:rsidR="00EB6458" w:rsidRPr="005E3CC4">
        <w:rPr>
          <w:rFonts w:ascii="Courier New" w:eastAsia="MS Mincho" w:hAnsi="Courier New" w:cs="Courier New"/>
          <w:b/>
          <w:color w:val="000000"/>
          <w:szCs w:val="20"/>
          <w:lang w:eastAsia="ja-JP"/>
        </w:rPr>
        <w:t>PARAM_INOUT_CPYARRAY_BYLENGTH_PRE</w:t>
      </w:r>
      <w:r w:rsidR="00EB6458" w:rsidRPr="005E3CC4">
        <w:rPr>
          <w:rFonts w:eastAsia="Bosch Office Sans"/>
          <w:szCs w:val="20"/>
        </w:rPr>
        <w:t xml:space="preserve"> and </w:t>
      </w:r>
      <w:r w:rsidRPr="005E3CC4">
        <w:rPr>
          <w:rFonts w:ascii="Courier New" w:eastAsia="MS Mincho" w:hAnsi="Courier New" w:cs="Courier New"/>
          <w:b/>
          <w:color w:val="000000"/>
          <w:szCs w:val="20"/>
          <w:lang w:eastAsia="ja-JP"/>
        </w:rPr>
        <w:t>RBTPSW_</w:t>
      </w:r>
      <w:r w:rsidR="00EB6458" w:rsidRPr="005E3CC4">
        <w:rPr>
          <w:rFonts w:ascii="Courier New" w:eastAsia="MS Mincho" w:hAnsi="Courier New" w:cs="Courier New"/>
          <w:b/>
          <w:color w:val="000000"/>
          <w:szCs w:val="20"/>
          <w:lang w:eastAsia="ja-JP"/>
        </w:rPr>
        <w:t>PARAM_INOUT_CPYARRAY_BYLENGTH_POST</w:t>
      </w:r>
      <w:r w:rsidR="00EB6458" w:rsidRPr="005E3CC4">
        <w:rPr>
          <w:rFonts w:eastAsia="Bosch Office Sans"/>
          <w:szCs w:val="20"/>
        </w:rPr>
        <w:t>.</w:t>
      </w:r>
    </w:p>
    <w:p w14:paraId="6AB87E4D" w14:textId="77777777" w:rsidR="00EB6458" w:rsidRPr="005E3CC4" w:rsidRDefault="00EB6458" w:rsidP="00EB6458">
      <w:pPr>
        <w:ind w:left="360"/>
        <w:rPr>
          <w:rFonts w:eastAsia="Bosch Office Sans"/>
          <w:szCs w:val="20"/>
        </w:rPr>
      </w:pPr>
      <w:r w:rsidRPr="005E3CC4">
        <w:rPr>
          <w:rFonts w:eastAsia="Bosch Office Sans"/>
          <w:szCs w:val="20"/>
        </w:rPr>
        <w:lastRenderedPageBreak/>
        <w:t xml:space="preserve">These helpers are the combination of </w:t>
      </w:r>
      <w:r w:rsidR="0080487B" w:rsidRPr="005E3CC4">
        <w:rPr>
          <w:rFonts w:ascii="Courier New" w:eastAsia="MS Mincho" w:hAnsi="Courier New" w:cs="Courier New"/>
          <w:b/>
          <w:color w:val="000000"/>
          <w:szCs w:val="20"/>
          <w:lang w:eastAsia="ja-JP"/>
        </w:rPr>
        <w:t>RBTPSW_</w:t>
      </w:r>
      <w:r w:rsidRPr="005E3CC4">
        <w:rPr>
          <w:rFonts w:ascii="Courier New" w:eastAsia="MS Mincho" w:hAnsi="Courier New" w:cs="Courier New"/>
          <w:b/>
          <w:color w:val="000000"/>
          <w:szCs w:val="20"/>
          <w:lang w:eastAsia="ja-JP"/>
        </w:rPr>
        <w:t>PARAM_IN_CPYARRAY_BYLENGTH_PRE</w:t>
      </w:r>
      <w:r w:rsidRPr="005E3CC4">
        <w:rPr>
          <w:rFonts w:eastAsia="Bosch Office Sans"/>
          <w:szCs w:val="20"/>
        </w:rPr>
        <w:t xml:space="preserve"> and </w:t>
      </w:r>
      <w:r w:rsidR="0080487B" w:rsidRPr="005E3CC4">
        <w:rPr>
          <w:rFonts w:ascii="Courier New" w:eastAsia="MS Mincho" w:hAnsi="Courier New" w:cs="Courier New"/>
          <w:b/>
          <w:color w:val="000000"/>
          <w:szCs w:val="20"/>
          <w:lang w:eastAsia="ja-JP"/>
        </w:rPr>
        <w:t>RBTPSW_</w:t>
      </w:r>
      <w:r w:rsidRPr="005E3CC4">
        <w:rPr>
          <w:rFonts w:ascii="Courier New" w:eastAsia="MS Mincho" w:hAnsi="Courier New" w:cs="Courier New"/>
          <w:b/>
          <w:color w:val="000000"/>
          <w:szCs w:val="20"/>
          <w:lang w:eastAsia="ja-JP"/>
        </w:rPr>
        <w:t>PARAM_OUT_CPYARRAY_BYLENGTH_POST</w:t>
      </w:r>
      <w:r w:rsidRPr="005E3CC4">
        <w:rPr>
          <w:rFonts w:eastAsia="Bosch Office Sans"/>
          <w:szCs w:val="20"/>
        </w:rPr>
        <w:t>.</w:t>
      </w:r>
    </w:p>
    <w:p w14:paraId="42D2525A" w14:textId="77777777" w:rsidR="00EB6458" w:rsidRPr="005E3CC4" w:rsidRDefault="00EB6458" w:rsidP="00EB6458">
      <w:pPr>
        <w:rPr>
          <w:rFonts w:eastAsia="Bosch Office Sans"/>
          <w:szCs w:val="20"/>
        </w:rPr>
      </w:pPr>
    </w:p>
    <w:p w14:paraId="19AE1346" w14:textId="77777777" w:rsidR="00EB6458" w:rsidRPr="005E3CC4" w:rsidRDefault="00EB6458" w:rsidP="00EB6458">
      <w:pPr>
        <w:rPr>
          <w:rFonts w:eastAsia="Bosch Office Sans"/>
          <w:szCs w:val="20"/>
        </w:rPr>
      </w:pPr>
      <w:r w:rsidRPr="005E3CC4">
        <w:rPr>
          <w:rFonts w:eastAsia="Bosch Office Sans"/>
          <w:szCs w:val="20"/>
        </w:rPr>
        <w:t>If you use this helper, the stack overhead will be returned by:</w:t>
      </w:r>
    </w:p>
    <w:p w14:paraId="46263055" w14:textId="77777777" w:rsidR="00EB6458" w:rsidRPr="005E3CC4" w:rsidRDefault="0080487B" w:rsidP="00EB6458">
      <w:pPr>
        <w:rPr>
          <w:rFonts w:ascii="Courier New" w:eastAsia="MS Mincho" w:hAnsi="Courier New" w:cs="Courier New"/>
          <w:color w:val="000000"/>
          <w:szCs w:val="20"/>
          <w:lang w:eastAsia="ja-JP"/>
        </w:rPr>
      </w:pPr>
      <w:r w:rsidRPr="005E3CC4">
        <w:rPr>
          <w:rFonts w:ascii="Courier New" w:eastAsia="MS Mincho" w:hAnsi="Courier New" w:cs="Courier New"/>
          <w:color w:val="000000"/>
          <w:szCs w:val="20"/>
          <w:lang w:eastAsia="ja-JP"/>
        </w:rPr>
        <w:t>RBTPSW_</w:t>
      </w:r>
      <w:r w:rsidR="00EB6458" w:rsidRPr="005E3CC4">
        <w:rPr>
          <w:rFonts w:ascii="Courier New" w:eastAsia="MS Mincho" w:hAnsi="Courier New" w:cs="Courier New"/>
          <w:color w:val="000000"/>
          <w:szCs w:val="20"/>
          <w:lang w:eastAsia="ja-JP"/>
        </w:rPr>
        <w:t>PARAM_CPYARRAY_BYLENGTH_STACKADDER(type, maxlength)</w:t>
      </w:r>
    </w:p>
    <w:p w14:paraId="421906CB" w14:textId="5F449809" w:rsidR="00EB6458" w:rsidRDefault="00EB6458" w:rsidP="00EB6458">
      <w:pPr>
        <w:rPr>
          <w:rFonts w:eastAsia="Bosch Office Sans"/>
          <w:szCs w:val="20"/>
        </w:rPr>
      </w:pPr>
      <w:r w:rsidRPr="005E3CC4">
        <w:rPr>
          <w:rFonts w:eastAsia="Bosch Office Sans"/>
          <w:szCs w:val="20"/>
        </w:rPr>
        <w:t xml:space="preserve">This value should be added to the parameter </w:t>
      </w:r>
      <w:r w:rsidRPr="005E3CC4">
        <w:rPr>
          <w:rFonts w:ascii="Courier New" w:eastAsia="MS Mincho" w:hAnsi="Courier New" w:cs="Courier New"/>
          <w:b/>
          <w:i/>
          <w:color w:val="000000"/>
          <w:szCs w:val="20"/>
          <w:lang w:eastAsia="ja-JP"/>
        </w:rPr>
        <w:t>StackO</w:t>
      </w:r>
      <w:r w:rsidRPr="005E3CC4">
        <w:rPr>
          <w:rFonts w:eastAsia="Bosch Office Sans"/>
          <w:szCs w:val="20"/>
        </w:rPr>
        <w:t xml:space="preserve"> at FUNC definition (see section </w:t>
      </w:r>
      <w:r w:rsidR="00D96497">
        <w:fldChar w:fldCharType="begin"/>
      </w:r>
      <w:r w:rsidR="00D96497">
        <w:instrText xml:space="preserve"> REF _Ref320794292 \r \h  \* MERGEFORMAT </w:instrText>
      </w:r>
      <w:r w:rsidR="00D96497">
        <w:fldChar w:fldCharType="separate"/>
      </w:r>
      <w:r w:rsidRPr="005E3CC4">
        <w:rPr>
          <w:rFonts w:eastAsia="Bosch Office Sans"/>
          <w:szCs w:val="20"/>
        </w:rPr>
        <w:t>2.1.2.4</w:t>
      </w:r>
      <w:r w:rsidR="00D96497">
        <w:fldChar w:fldCharType="end"/>
      </w:r>
      <w:r w:rsidRPr="005E3CC4">
        <w:rPr>
          <w:rFonts w:eastAsia="Bosch Office Sans"/>
          <w:szCs w:val="20"/>
        </w:rPr>
        <w:t>).</w:t>
      </w:r>
    </w:p>
    <w:p w14:paraId="658986AE" w14:textId="77777777" w:rsidR="003B5C90" w:rsidRPr="00325099" w:rsidRDefault="003B5C90" w:rsidP="00EB6458">
      <w:pPr>
        <w:rPr>
          <w:rFonts w:eastAsia="Bosch Office Sans"/>
        </w:rPr>
      </w:pPr>
    </w:p>
    <w:p w14:paraId="55267263" w14:textId="68529C58" w:rsidR="00EB6458" w:rsidRDefault="003B5C90" w:rsidP="00EB6458">
      <w:pPr>
        <w:pStyle w:val="berschrift4"/>
        <w:tabs>
          <w:tab w:val="clear" w:pos="360"/>
          <w:tab w:val="num" w:pos="864"/>
        </w:tabs>
        <w:ind w:left="864" w:hanging="864"/>
        <w:rPr>
          <w:rFonts w:eastAsia="Bosch Office Sans"/>
        </w:rPr>
      </w:pPr>
      <w:bookmarkStart w:id="68" w:name="_Toc86823274"/>
      <w:r>
        <w:rPr>
          <w:rFonts w:eastAsia="Bosch Office Sans"/>
        </w:rPr>
        <w:t xml:space="preserve">  </w:t>
      </w:r>
      <w:r w:rsidR="00EB6458" w:rsidRPr="00325099">
        <w:rPr>
          <w:rFonts w:eastAsia="Bosch Office Sans"/>
        </w:rPr>
        <w:t>Copy of an array with length in the first element</w:t>
      </w:r>
      <w:bookmarkEnd w:id="68"/>
    </w:p>
    <w:p w14:paraId="7DE9899E" w14:textId="77777777" w:rsidR="003B5C90" w:rsidRPr="003B5C90" w:rsidRDefault="003B5C90" w:rsidP="003B5C90">
      <w:pPr>
        <w:rPr>
          <w:rFonts w:eastAsia="Bosch Office Sans"/>
          <w:lang w:eastAsia="en-US"/>
        </w:rPr>
      </w:pPr>
    </w:p>
    <w:p w14:paraId="3EFF153C" w14:textId="77777777" w:rsidR="00EB6458" w:rsidRPr="005E3CC4" w:rsidRDefault="0080487B" w:rsidP="00F00720">
      <w:pPr>
        <w:numPr>
          <w:ilvl w:val="1"/>
          <w:numId w:val="24"/>
        </w:numPr>
        <w:tabs>
          <w:tab w:val="clear" w:pos="1440"/>
          <w:tab w:val="num" w:pos="360"/>
        </w:tabs>
        <w:ind w:left="360"/>
        <w:rPr>
          <w:rFonts w:eastAsia="Bosch Office Sans"/>
          <w:szCs w:val="20"/>
        </w:rPr>
      </w:pPr>
      <w:r w:rsidRPr="005E3CC4">
        <w:rPr>
          <w:rFonts w:ascii="Courier New" w:eastAsia="MS Mincho" w:hAnsi="Courier New" w:cs="Courier New"/>
          <w:b/>
          <w:color w:val="000000"/>
          <w:szCs w:val="20"/>
          <w:lang w:eastAsia="ja-JP"/>
        </w:rPr>
        <w:t>RBTPSW_</w:t>
      </w:r>
      <w:r w:rsidR="00EB6458" w:rsidRPr="005E3CC4">
        <w:rPr>
          <w:rFonts w:ascii="Courier New" w:eastAsia="MS Mincho" w:hAnsi="Courier New" w:cs="Courier New"/>
          <w:b/>
          <w:color w:val="000000"/>
          <w:szCs w:val="20"/>
          <w:lang w:eastAsia="ja-JP"/>
        </w:rPr>
        <w:t>PARAM_IN_CPYARRAY_FIRSTELEM_PRE(type, ptr2first, maxlength)</w:t>
      </w:r>
      <w:r w:rsidR="00EB6458" w:rsidRPr="005E3CC4">
        <w:rPr>
          <w:rFonts w:eastAsia="Bosch Office Sans"/>
          <w:szCs w:val="20"/>
        </w:rPr>
        <w:t xml:space="preserve"> and </w:t>
      </w:r>
      <w:r w:rsidRPr="005E3CC4">
        <w:rPr>
          <w:rFonts w:ascii="Courier New" w:eastAsia="MS Mincho" w:hAnsi="Courier New" w:cs="Courier New"/>
          <w:b/>
          <w:color w:val="000000"/>
          <w:szCs w:val="20"/>
          <w:lang w:eastAsia="ja-JP"/>
        </w:rPr>
        <w:t>RBTPSW_</w:t>
      </w:r>
      <w:r w:rsidR="00EB6458" w:rsidRPr="005E3CC4">
        <w:rPr>
          <w:rFonts w:ascii="Courier New" w:eastAsia="MS Mincho" w:hAnsi="Courier New" w:cs="Courier New"/>
          <w:b/>
          <w:color w:val="000000"/>
          <w:szCs w:val="20"/>
          <w:lang w:eastAsia="ja-JP"/>
        </w:rPr>
        <w:t>PARAM_IN_CPYARRAY_FIRSTELEM_POST(type, ptr2first, maxlength)</w:t>
      </w:r>
      <w:r w:rsidR="00EB6458" w:rsidRPr="005E3CC4">
        <w:rPr>
          <w:rFonts w:eastAsia="Bosch Office Sans"/>
          <w:szCs w:val="20"/>
        </w:rPr>
        <w:t>.</w:t>
      </w:r>
    </w:p>
    <w:p w14:paraId="5ADE6D65" w14:textId="05E95520" w:rsidR="00EB6458" w:rsidRPr="005E3CC4" w:rsidRDefault="00EB6458" w:rsidP="00EB6458">
      <w:pPr>
        <w:ind w:left="360"/>
        <w:rPr>
          <w:rFonts w:eastAsia="Bosch Office Sans"/>
          <w:szCs w:val="20"/>
        </w:rPr>
      </w:pPr>
      <w:r w:rsidRPr="005E3CC4">
        <w:rPr>
          <w:rFonts w:eastAsia="Bosch Office Sans"/>
          <w:szCs w:val="20"/>
        </w:rPr>
        <w:t xml:space="preserve">If an input pointer of type </w:t>
      </w:r>
      <w:r w:rsidRPr="005E3CC4">
        <w:rPr>
          <w:rFonts w:ascii="Courier New" w:eastAsia="MS Mincho" w:hAnsi="Courier New" w:cs="Courier New"/>
          <w:b/>
          <w:color w:val="000000"/>
          <w:szCs w:val="20"/>
          <w:lang w:eastAsia="ja-JP"/>
        </w:rPr>
        <w:t>type* ptr2first</w:t>
      </w:r>
      <w:r w:rsidRPr="005E3CC4">
        <w:rPr>
          <w:rFonts w:eastAsia="Bosch Office Sans"/>
          <w:szCs w:val="20"/>
        </w:rPr>
        <w:t xml:space="preserve"> points to an array </w:t>
      </w:r>
      <w:r w:rsidR="003B5C90">
        <w:rPr>
          <w:rFonts w:eastAsia="Bosch Office Sans"/>
          <w:szCs w:val="20"/>
        </w:rPr>
        <w:t xml:space="preserve">in caller stack </w:t>
      </w:r>
      <w:r w:rsidRPr="005E3CC4">
        <w:rPr>
          <w:rFonts w:eastAsia="Bosch Office Sans"/>
          <w:szCs w:val="20"/>
        </w:rPr>
        <w:t xml:space="preserve">in which the length is in the first element, this helper will copy </w:t>
      </w:r>
      <w:r w:rsidRPr="005E3CC4">
        <w:rPr>
          <w:rFonts w:ascii="Courier New" w:eastAsia="MS Mincho" w:hAnsi="Courier New" w:cs="Courier New"/>
          <w:b/>
          <w:color w:val="000000"/>
          <w:szCs w:val="20"/>
          <w:lang w:eastAsia="ja-JP"/>
        </w:rPr>
        <w:t>ptr2first[0]+1</w:t>
      </w:r>
      <w:r w:rsidRPr="005E3CC4">
        <w:rPr>
          <w:rFonts w:eastAsia="Bosch Office Sans"/>
          <w:szCs w:val="20"/>
        </w:rPr>
        <w:t xml:space="preserve"> elements of the array to the callee stack before the actual call of the FUNC. The parameter </w:t>
      </w:r>
      <w:r w:rsidRPr="005E3CC4">
        <w:rPr>
          <w:rFonts w:ascii="Courier New" w:eastAsia="MS Mincho" w:hAnsi="Courier New" w:cs="Courier New"/>
          <w:b/>
          <w:color w:val="000000"/>
          <w:szCs w:val="20"/>
          <w:lang w:eastAsia="ja-JP"/>
        </w:rPr>
        <w:t>maxlength</w:t>
      </w:r>
      <w:r w:rsidRPr="005E3CC4">
        <w:rPr>
          <w:rFonts w:eastAsia="Bosch Office Sans"/>
          <w:szCs w:val="20"/>
        </w:rPr>
        <w:t xml:space="preserve"> must be a constant and includes the “length element”[0]. </w:t>
      </w:r>
    </w:p>
    <w:p w14:paraId="2217AA4A" w14:textId="77777777" w:rsidR="00EB6458" w:rsidRPr="005E3CC4" w:rsidRDefault="00EB6458" w:rsidP="00EB6458">
      <w:pPr>
        <w:ind w:left="360"/>
        <w:rPr>
          <w:rFonts w:eastAsia="Bosch Office Sans"/>
          <w:szCs w:val="20"/>
        </w:rPr>
      </w:pPr>
    </w:p>
    <w:p w14:paraId="00EC9042" w14:textId="77777777" w:rsidR="00EB6458" w:rsidRPr="005E3CC4" w:rsidRDefault="0080487B" w:rsidP="00F00720">
      <w:pPr>
        <w:numPr>
          <w:ilvl w:val="1"/>
          <w:numId w:val="24"/>
        </w:numPr>
        <w:tabs>
          <w:tab w:val="clear" w:pos="1440"/>
          <w:tab w:val="num" w:pos="360"/>
        </w:tabs>
        <w:ind w:left="360"/>
        <w:rPr>
          <w:rFonts w:eastAsia="Bosch Office Sans"/>
          <w:szCs w:val="20"/>
        </w:rPr>
      </w:pPr>
      <w:r w:rsidRPr="005E3CC4">
        <w:rPr>
          <w:rFonts w:ascii="Courier New" w:eastAsia="MS Mincho" w:hAnsi="Courier New" w:cs="Courier New"/>
          <w:b/>
          <w:color w:val="000000"/>
          <w:szCs w:val="20"/>
          <w:lang w:eastAsia="ja-JP"/>
        </w:rPr>
        <w:t>RBTPSW_</w:t>
      </w:r>
      <w:r w:rsidR="00EB6458" w:rsidRPr="005E3CC4">
        <w:rPr>
          <w:rFonts w:ascii="Courier New" w:eastAsia="MS Mincho" w:hAnsi="Courier New" w:cs="Courier New"/>
          <w:b/>
          <w:color w:val="000000"/>
          <w:szCs w:val="20"/>
          <w:lang w:eastAsia="ja-JP"/>
        </w:rPr>
        <w:t>PARAM_OUT_CPYARRAY_FIRSTELEM_PRE(type, ptr2first, maxlength)</w:t>
      </w:r>
      <w:r w:rsidR="00EB6458" w:rsidRPr="005E3CC4">
        <w:rPr>
          <w:rFonts w:eastAsia="Bosch Office Sans"/>
          <w:szCs w:val="20"/>
        </w:rPr>
        <w:t xml:space="preserve">  and </w:t>
      </w:r>
      <w:r w:rsidRPr="005E3CC4">
        <w:rPr>
          <w:rFonts w:ascii="Courier New" w:eastAsia="MS Mincho" w:hAnsi="Courier New" w:cs="Courier New"/>
          <w:b/>
          <w:color w:val="000000"/>
          <w:szCs w:val="20"/>
          <w:lang w:eastAsia="ja-JP"/>
        </w:rPr>
        <w:t>RBTPSW_</w:t>
      </w:r>
      <w:r w:rsidR="00EB6458" w:rsidRPr="005E3CC4">
        <w:rPr>
          <w:rFonts w:ascii="Courier New" w:eastAsia="MS Mincho" w:hAnsi="Courier New" w:cs="Courier New"/>
          <w:b/>
          <w:color w:val="000000"/>
          <w:szCs w:val="20"/>
          <w:lang w:eastAsia="ja-JP"/>
        </w:rPr>
        <w:t>PARAM_OUT_CPYARRAY_FIRSTELEM_POST(type, ptr2first, maxlength)</w:t>
      </w:r>
      <w:r w:rsidR="00EB6458" w:rsidRPr="005E3CC4">
        <w:rPr>
          <w:rFonts w:eastAsia="Bosch Office Sans"/>
          <w:szCs w:val="20"/>
        </w:rPr>
        <w:t>.</w:t>
      </w:r>
    </w:p>
    <w:p w14:paraId="0E66F05F" w14:textId="77777777" w:rsidR="00EB6458" w:rsidRPr="005E3CC4" w:rsidRDefault="00EB6458" w:rsidP="00EB6458">
      <w:pPr>
        <w:ind w:left="360"/>
        <w:rPr>
          <w:rFonts w:eastAsia="Bosch Office Sans"/>
          <w:szCs w:val="20"/>
        </w:rPr>
      </w:pPr>
      <w:r w:rsidRPr="005E3CC4">
        <w:rPr>
          <w:rFonts w:eastAsia="Bosch Office Sans"/>
          <w:szCs w:val="20"/>
        </w:rPr>
        <w:t xml:space="preserve">If an output pointer of type </w:t>
      </w:r>
      <w:r w:rsidRPr="005E3CC4">
        <w:rPr>
          <w:rFonts w:ascii="Courier New" w:eastAsia="MS Mincho" w:hAnsi="Courier New" w:cs="Courier New"/>
          <w:b/>
          <w:color w:val="000000"/>
          <w:szCs w:val="20"/>
          <w:lang w:eastAsia="ja-JP"/>
        </w:rPr>
        <w:t>type* ptr2first</w:t>
      </w:r>
      <w:r w:rsidRPr="005E3CC4">
        <w:rPr>
          <w:rFonts w:eastAsia="Bosch Office Sans"/>
          <w:szCs w:val="20"/>
        </w:rPr>
        <w:t xml:space="preserve"> points to an array, this helper will allocate an array of </w:t>
      </w:r>
      <w:r w:rsidRPr="005E3CC4">
        <w:rPr>
          <w:rFonts w:ascii="Courier New" w:eastAsia="MS Mincho" w:hAnsi="Courier New" w:cs="Courier New"/>
          <w:b/>
          <w:color w:val="000000"/>
          <w:szCs w:val="20"/>
          <w:lang w:eastAsia="ja-JP"/>
        </w:rPr>
        <w:t>maxlength</w:t>
      </w:r>
      <w:r w:rsidRPr="005E3CC4">
        <w:rPr>
          <w:rFonts w:eastAsia="Bosch Office Sans"/>
          <w:szCs w:val="20"/>
        </w:rPr>
        <w:t xml:space="preserve"> elements in the callee stack. The pointer </w:t>
      </w:r>
      <w:r w:rsidRPr="005E3CC4">
        <w:rPr>
          <w:rFonts w:ascii="Courier New" w:eastAsia="MS Mincho" w:hAnsi="Courier New" w:cs="Courier New"/>
          <w:b/>
          <w:color w:val="000000"/>
          <w:szCs w:val="20"/>
          <w:lang w:eastAsia="ja-JP"/>
        </w:rPr>
        <w:t>ptr2first</w:t>
      </w:r>
      <w:r w:rsidRPr="005E3CC4">
        <w:rPr>
          <w:rFonts w:eastAsia="Bosch Office Sans"/>
          <w:szCs w:val="20"/>
        </w:rPr>
        <w:t xml:space="preserve"> is redirected to this array. After the execution of the FUNC the helper copies </w:t>
      </w:r>
      <w:r w:rsidRPr="005E3CC4">
        <w:rPr>
          <w:rFonts w:ascii="Courier New" w:eastAsia="MS Mincho" w:hAnsi="Courier New" w:cs="Courier New"/>
          <w:b/>
          <w:color w:val="000000"/>
          <w:szCs w:val="20"/>
          <w:lang w:eastAsia="ja-JP"/>
        </w:rPr>
        <w:t>ptr2first[0]+1</w:t>
      </w:r>
      <w:r w:rsidRPr="005E3CC4">
        <w:rPr>
          <w:rFonts w:eastAsia="Bosch Office Sans"/>
          <w:szCs w:val="20"/>
        </w:rPr>
        <w:t xml:space="preserve"> elements of the array to the caller buffer. Then </w:t>
      </w:r>
      <w:r w:rsidRPr="005E3CC4">
        <w:rPr>
          <w:rFonts w:ascii="Courier New" w:eastAsia="MS Mincho" w:hAnsi="Courier New" w:cs="Courier New"/>
          <w:b/>
          <w:color w:val="000000"/>
          <w:szCs w:val="20"/>
          <w:lang w:eastAsia="ja-JP"/>
        </w:rPr>
        <w:t>ptr2first</w:t>
      </w:r>
      <w:r w:rsidRPr="005E3CC4">
        <w:rPr>
          <w:rFonts w:eastAsia="Bosch Office Sans"/>
          <w:szCs w:val="20"/>
        </w:rPr>
        <w:t xml:space="preserve"> is restored to the caller array. The parameter </w:t>
      </w:r>
      <w:r w:rsidRPr="005E3CC4">
        <w:rPr>
          <w:rFonts w:ascii="Courier New" w:eastAsia="MS Mincho" w:hAnsi="Courier New" w:cs="Courier New"/>
          <w:b/>
          <w:color w:val="000000"/>
          <w:szCs w:val="20"/>
          <w:lang w:eastAsia="ja-JP"/>
        </w:rPr>
        <w:t>maxlength</w:t>
      </w:r>
      <w:r w:rsidRPr="005E3CC4">
        <w:rPr>
          <w:rFonts w:eastAsia="Bosch Office Sans"/>
          <w:szCs w:val="20"/>
        </w:rPr>
        <w:t xml:space="preserve"> must be a constant and includes the “length element”[0]. </w:t>
      </w:r>
    </w:p>
    <w:p w14:paraId="1E202F6D" w14:textId="77777777" w:rsidR="00EB6458" w:rsidRPr="005E3CC4" w:rsidRDefault="00EB6458" w:rsidP="00EB6458">
      <w:pPr>
        <w:ind w:left="360"/>
        <w:rPr>
          <w:rFonts w:eastAsia="Bosch Office Sans"/>
          <w:szCs w:val="20"/>
        </w:rPr>
      </w:pPr>
    </w:p>
    <w:p w14:paraId="53C82F71" w14:textId="77777777" w:rsidR="00EB6458" w:rsidRPr="005E3CC4" w:rsidRDefault="0080487B" w:rsidP="00F00720">
      <w:pPr>
        <w:numPr>
          <w:ilvl w:val="1"/>
          <w:numId w:val="24"/>
        </w:numPr>
        <w:tabs>
          <w:tab w:val="clear" w:pos="1440"/>
          <w:tab w:val="num" w:pos="360"/>
        </w:tabs>
        <w:ind w:left="360"/>
        <w:rPr>
          <w:rFonts w:eastAsia="Bosch Office Sans"/>
          <w:szCs w:val="20"/>
        </w:rPr>
      </w:pPr>
      <w:r w:rsidRPr="005E3CC4">
        <w:rPr>
          <w:rFonts w:ascii="Courier New" w:eastAsia="MS Mincho" w:hAnsi="Courier New" w:cs="Courier New"/>
          <w:b/>
          <w:color w:val="000000"/>
          <w:szCs w:val="20"/>
          <w:lang w:eastAsia="ja-JP"/>
        </w:rPr>
        <w:t>RBTPSW_</w:t>
      </w:r>
      <w:r w:rsidR="00EB6458" w:rsidRPr="005E3CC4">
        <w:rPr>
          <w:rFonts w:ascii="Courier New" w:eastAsia="MS Mincho" w:hAnsi="Courier New" w:cs="Courier New"/>
          <w:b/>
          <w:color w:val="000000"/>
          <w:szCs w:val="20"/>
          <w:lang w:eastAsia="ja-JP"/>
        </w:rPr>
        <w:t>PARAM_INOUT_CPYARRAY_FIRSTELEM_PRE(type, ptr2first, maxlength)</w:t>
      </w:r>
      <w:r w:rsidR="00EB6458" w:rsidRPr="005E3CC4">
        <w:rPr>
          <w:rFonts w:eastAsia="Bosch Office Sans"/>
          <w:szCs w:val="20"/>
        </w:rPr>
        <w:t xml:space="preserve">  and </w:t>
      </w:r>
      <w:r w:rsidRPr="005E3CC4">
        <w:rPr>
          <w:rFonts w:ascii="Courier New" w:eastAsia="MS Mincho" w:hAnsi="Courier New" w:cs="Courier New"/>
          <w:b/>
          <w:color w:val="000000"/>
          <w:szCs w:val="20"/>
          <w:lang w:eastAsia="ja-JP"/>
        </w:rPr>
        <w:t>RBTPSW_</w:t>
      </w:r>
      <w:r w:rsidR="00EB6458" w:rsidRPr="005E3CC4">
        <w:rPr>
          <w:rFonts w:ascii="Courier New" w:eastAsia="MS Mincho" w:hAnsi="Courier New" w:cs="Courier New"/>
          <w:b/>
          <w:color w:val="000000"/>
          <w:szCs w:val="20"/>
          <w:lang w:eastAsia="ja-JP"/>
        </w:rPr>
        <w:t>PARAM_INOUT_CPYARRAY_FIRSTELEM_POST(type, ptr2first, maxlength)</w:t>
      </w:r>
      <w:r w:rsidR="00EB6458" w:rsidRPr="005E3CC4">
        <w:rPr>
          <w:rFonts w:eastAsia="Bosch Office Sans"/>
          <w:szCs w:val="20"/>
        </w:rPr>
        <w:t>.</w:t>
      </w:r>
    </w:p>
    <w:p w14:paraId="41D0E525" w14:textId="77777777" w:rsidR="00EB6458" w:rsidRPr="005E3CC4" w:rsidRDefault="00EB6458" w:rsidP="00EB6458">
      <w:pPr>
        <w:ind w:left="360"/>
        <w:rPr>
          <w:rFonts w:eastAsia="Bosch Office Sans"/>
          <w:szCs w:val="20"/>
        </w:rPr>
      </w:pPr>
      <w:r w:rsidRPr="005E3CC4">
        <w:rPr>
          <w:rFonts w:eastAsia="Bosch Office Sans"/>
          <w:szCs w:val="20"/>
        </w:rPr>
        <w:t xml:space="preserve">These helpers are the combination of </w:t>
      </w:r>
      <w:r w:rsidR="0080487B" w:rsidRPr="005E3CC4">
        <w:rPr>
          <w:rFonts w:ascii="Courier New" w:eastAsia="MS Mincho" w:hAnsi="Courier New" w:cs="Courier New"/>
          <w:b/>
          <w:color w:val="000000"/>
          <w:szCs w:val="20"/>
          <w:lang w:eastAsia="ja-JP"/>
        </w:rPr>
        <w:t>RBTPSW_</w:t>
      </w:r>
      <w:r w:rsidRPr="005E3CC4">
        <w:rPr>
          <w:rFonts w:ascii="Courier New" w:eastAsia="MS Mincho" w:hAnsi="Courier New" w:cs="Courier New"/>
          <w:b/>
          <w:color w:val="000000"/>
          <w:szCs w:val="20"/>
          <w:lang w:eastAsia="ja-JP"/>
        </w:rPr>
        <w:t>PARAM_IN_CPYARRAY_FIRSTELEM_PRE</w:t>
      </w:r>
      <w:r w:rsidRPr="005E3CC4">
        <w:rPr>
          <w:rFonts w:eastAsia="Bosch Office Sans"/>
          <w:szCs w:val="20"/>
        </w:rPr>
        <w:t xml:space="preserve"> and </w:t>
      </w:r>
      <w:r w:rsidR="0080487B" w:rsidRPr="005E3CC4">
        <w:rPr>
          <w:rFonts w:ascii="Courier New" w:eastAsia="MS Mincho" w:hAnsi="Courier New" w:cs="Courier New"/>
          <w:b/>
          <w:color w:val="000000"/>
          <w:szCs w:val="20"/>
          <w:lang w:eastAsia="ja-JP"/>
        </w:rPr>
        <w:t>RBTPSW_</w:t>
      </w:r>
      <w:r w:rsidRPr="005E3CC4">
        <w:rPr>
          <w:rFonts w:ascii="Courier New" w:eastAsia="MS Mincho" w:hAnsi="Courier New" w:cs="Courier New"/>
          <w:b/>
          <w:color w:val="000000"/>
          <w:szCs w:val="20"/>
          <w:lang w:eastAsia="ja-JP"/>
        </w:rPr>
        <w:t>PARAM_OUT_CPYARRAY_FIRSTELEM_POST</w:t>
      </w:r>
      <w:r w:rsidRPr="005E3CC4">
        <w:rPr>
          <w:rFonts w:eastAsia="Bosch Office Sans"/>
          <w:szCs w:val="20"/>
        </w:rPr>
        <w:t>.</w:t>
      </w:r>
    </w:p>
    <w:p w14:paraId="05F38B92" w14:textId="77777777" w:rsidR="00EB6458" w:rsidRPr="005E3CC4" w:rsidRDefault="00EB6458" w:rsidP="00EB6458">
      <w:pPr>
        <w:rPr>
          <w:rFonts w:eastAsia="Bosch Office Sans"/>
          <w:szCs w:val="20"/>
        </w:rPr>
      </w:pPr>
    </w:p>
    <w:p w14:paraId="6B3E0C52" w14:textId="77777777" w:rsidR="00EB6458" w:rsidRPr="005E3CC4" w:rsidRDefault="00EB6458" w:rsidP="00EB6458">
      <w:pPr>
        <w:rPr>
          <w:rFonts w:eastAsia="Bosch Office Sans"/>
          <w:szCs w:val="20"/>
        </w:rPr>
      </w:pPr>
      <w:r w:rsidRPr="005E3CC4">
        <w:rPr>
          <w:rFonts w:eastAsia="Bosch Office Sans"/>
          <w:szCs w:val="20"/>
        </w:rPr>
        <w:t>If you use this helper, the stack overhead will be returned by:</w:t>
      </w:r>
    </w:p>
    <w:p w14:paraId="466B8D0A" w14:textId="77777777" w:rsidR="00EB6458" w:rsidRPr="005E3CC4" w:rsidRDefault="0080487B" w:rsidP="00EB6458">
      <w:pPr>
        <w:rPr>
          <w:rFonts w:ascii="Courier New" w:eastAsia="MS Mincho" w:hAnsi="Courier New" w:cs="Courier New"/>
          <w:color w:val="000000"/>
          <w:szCs w:val="20"/>
          <w:lang w:eastAsia="ja-JP"/>
        </w:rPr>
      </w:pPr>
      <w:r w:rsidRPr="005E3CC4">
        <w:rPr>
          <w:rFonts w:ascii="Courier New" w:eastAsia="MS Mincho" w:hAnsi="Courier New" w:cs="Courier New"/>
          <w:color w:val="000000"/>
          <w:szCs w:val="20"/>
          <w:lang w:eastAsia="ja-JP"/>
        </w:rPr>
        <w:t>RBTPSW_</w:t>
      </w:r>
      <w:r w:rsidR="00EB6458" w:rsidRPr="005E3CC4">
        <w:rPr>
          <w:rFonts w:ascii="Courier New" w:eastAsia="MS Mincho" w:hAnsi="Courier New" w:cs="Courier New"/>
          <w:color w:val="000000"/>
          <w:szCs w:val="20"/>
          <w:lang w:eastAsia="ja-JP"/>
        </w:rPr>
        <w:t>PARAM_CPYARRAY_FIRSTELEM_STACKADDER(type, maxlength)</w:t>
      </w:r>
    </w:p>
    <w:p w14:paraId="270E9E2A" w14:textId="0A3EA6B5" w:rsidR="00EB6458" w:rsidRDefault="00EB6458" w:rsidP="00EB6458">
      <w:pPr>
        <w:rPr>
          <w:rFonts w:eastAsia="Bosch Office Sans"/>
          <w:szCs w:val="20"/>
        </w:rPr>
      </w:pPr>
      <w:r w:rsidRPr="005E3CC4">
        <w:rPr>
          <w:rFonts w:eastAsia="Bosch Office Sans"/>
          <w:szCs w:val="20"/>
        </w:rPr>
        <w:t xml:space="preserve">This value should be added to the parameter </w:t>
      </w:r>
      <w:r w:rsidRPr="005E3CC4">
        <w:rPr>
          <w:rFonts w:ascii="Courier New" w:eastAsia="MS Mincho" w:hAnsi="Courier New" w:cs="Courier New"/>
          <w:b/>
          <w:i/>
          <w:color w:val="000000"/>
          <w:szCs w:val="20"/>
          <w:lang w:eastAsia="ja-JP"/>
        </w:rPr>
        <w:t>StackO</w:t>
      </w:r>
      <w:r w:rsidRPr="005E3CC4">
        <w:rPr>
          <w:rFonts w:eastAsia="Bosch Office Sans"/>
          <w:szCs w:val="20"/>
        </w:rPr>
        <w:t xml:space="preserve"> at FUNC definition (see section </w:t>
      </w:r>
      <w:r w:rsidR="00D96497">
        <w:fldChar w:fldCharType="begin"/>
      </w:r>
      <w:r w:rsidR="00D96497">
        <w:instrText xml:space="preserve"> REF _Ref320794292 \r \h  \* MERGEFORMAT </w:instrText>
      </w:r>
      <w:r w:rsidR="00D96497">
        <w:fldChar w:fldCharType="separate"/>
      </w:r>
      <w:r w:rsidRPr="005E3CC4">
        <w:rPr>
          <w:rFonts w:eastAsia="Bosch Office Sans"/>
          <w:szCs w:val="20"/>
        </w:rPr>
        <w:t>2.1.2.4</w:t>
      </w:r>
      <w:r w:rsidR="00D96497">
        <w:fldChar w:fldCharType="end"/>
      </w:r>
      <w:r w:rsidRPr="005E3CC4">
        <w:rPr>
          <w:rFonts w:eastAsia="Bosch Office Sans"/>
          <w:szCs w:val="20"/>
        </w:rPr>
        <w:t>).</w:t>
      </w:r>
    </w:p>
    <w:p w14:paraId="208E1312" w14:textId="77777777" w:rsidR="003B5C90" w:rsidRPr="00325099" w:rsidRDefault="003B5C90" w:rsidP="00EB6458">
      <w:pPr>
        <w:rPr>
          <w:rFonts w:eastAsia="Bosch Office Sans"/>
        </w:rPr>
      </w:pPr>
    </w:p>
    <w:p w14:paraId="76D66973" w14:textId="3B33C36E" w:rsidR="00EB6458" w:rsidRDefault="003B5C90" w:rsidP="00EB6458">
      <w:pPr>
        <w:pStyle w:val="berschrift4"/>
        <w:tabs>
          <w:tab w:val="clear" w:pos="360"/>
          <w:tab w:val="num" w:pos="864"/>
        </w:tabs>
        <w:ind w:left="864" w:hanging="864"/>
        <w:rPr>
          <w:rFonts w:eastAsia="Bosch Office Sans"/>
        </w:rPr>
      </w:pPr>
      <w:bookmarkStart w:id="69" w:name="_Toc86823275"/>
      <w:r>
        <w:rPr>
          <w:rFonts w:eastAsia="Bosch Office Sans"/>
        </w:rPr>
        <w:lastRenderedPageBreak/>
        <w:t xml:space="preserve">  </w:t>
      </w:r>
      <w:r w:rsidR="00EB6458" w:rsidRPr="00325099">
        <w:rPr>
          <w:rFonts w:eastAsia="Bosch Office Sans"/>
        </w:rPr>
        <w:t>Copy of a 0 terminated array</w:t>
      </w:r>
      <w:bookmarkEnd w:id="69"/>
    </w:p>
    <w:p w14:paraId="4BDD2C20" w14:textId="77777777" w:rsidR="003B5C90" w:rsidRPr="003B5C90" w:rsidRDefault="003B5C90" w:rsidP="003B5C90">
      <w:pPr>
        <w:rPr>
          <w:rFonts w:eastAsia="Bosch Office Sans"/>
          <w:lang w:eastAsia="en-US"/>
        </w:rPr>
      </w:pPr>
    </w:p>
    <w:p w14:paraId="1A9869D3" w14:textId="77777777" w:rsidR="00EB6458" w:rsidRPr="005E3CC4" w:rsidRDefault="0080487B" w:rsidP="00F00720">
      <w:pPr>
        <w:numPr>
          <w:ilvl w:val="1"/>
          <w:numId w:val="24"/>
        </w:numPr>
        <w:tabs>
          <w:tab w:val="clear" w:pos="1440"/>
          <w:tab w:val="num" w:pos="360"/>
        </w:tabs>
        <w:ind w:left="360"/>
        <w:rPr>
          <w:rFonts w:eastAsia="Bosch Office Sans"/>
          <w:szCs w:val="20"/>
        </w:rPr>
      </w:pPr>
      <w:r w:rsidRPr="005E3CC4">
        <w:rPr>
          <w:rFonts w:ascii="Courier New" w:eastAsia="MS Mincho" w:hAnsi="Courier New" w:cs="Courier New"/>
          <w:b/>
          <w:color w:val="000000"/>
          <w:szCs w:val="20"/>
          <w:lang w:eastAsia="ja-JP"/>
        </w:rPr>
        <w:t>RBTPSW_</w:t>
      </w:r>
      <w:r w:rsidR="00EB6458" w:rsidRPr="005E3CC4">
        <w:rPr>
          <w:rFonts w:ascii="Courier New" w:eastAsia="MS Mincho" w:hAnsi="Courier New" w:cs="Courier New"/>
          <w:b/>
          <w:color w:val="000000"/>
          <w:szCs w:val="20"/>
          <w:lang w:eastAsia="ja-JP"/>
        </w:rPr>
        <w:t>PARAM_IN_CPYARRAY_0TERM_PRE(type, ptr2first, maxlength)</w:t>
      </w:r>
      <w:r w:rsidR="00EB6458" w:rsidRPr="005E3CC4">
        <w:rPr>
          <w:rFonts w:eastAsia="Bosch Office Sans"/>
          <w:szCs w:val="20"/>
        </w:rPr>
        <w:t xml:space="preserve">and </w:t>
      </w:r>
      <w:r w:rsidRPr="005E3CC4">
        <w:rPr>
          <w:rFonts w:ascii="Courier New" w:eastAsia="MS Mincho" w:hAnsi="Courier New" w:cs="Courier New"/>
          <w:b/>
          <w:color w:val="000000"/>
          <w:szCs w:val="20"/>
          <w:lang w:eastAsia="ja-JP"/>
        </w:rPr>
        <w:t>RBTPSW_</w:t>
      </w:r>
      <w:r w:rsidR="00EB6458" w:rsidRPr="005E3CC4">
        <w:rPr>
          <w:rFonts w:ascii="Courier New" w:eastAsia="MS Mincho" w:hAnsi="Courier New" w:cs="Courier New"/>
          <w:b/>
          <w:color w:val="000000"/>
          <w:szCs w:val="20"/>
          <w:lang w:eastAsia="ja-JP"/>
        </w:rPr>
        <w:t>PARAM_IN_CPYARRAY_0TERM_POST(type, ptr2first, maxlength)</w:t>
      </w:r>
      <w:r w:rsidR="00EB6458" w:rsidRPr="005E3CC4">
        <w:rPr>
          <w:rFonts w:eastAsia="Bosch Office Sans"/>
          <w:szCs w:val="20"/>
        </w:rPr>
        <w:t>.</w:t>
      </w:r>
    </w:p>
    <w:p w14:paraId="64207FAB" w14:textId="77777777" w:rsidR="00EB6458" w:rsidRPr="005E3CC4" w:rsidRDefault="00EB6458" w:rsidP="00EB6458">
      <w:pPr>
        <w:ind w:left="360"/>
        <w:rPr>
          <w:rFonts w:eastAsia="Bosch Office Sans"/>
          <w:szCs w:val="20"/>
        </w:rPr>
      </w:pPr>
      <w:r w:rsidRPr="005E3CC4">
        <w:rPr>
          <w:rFonts w:eastAsia="Bosch Office Sans"/>
          <w:szCs w:val="20"/>
        </w:rPr>
        <w:t xml:space="preserve">If an input pointer of type </w:t>
      </w:r>
      <w:r w:rsidRPr="005E3CC4">
        <w:rPr>
          <w:rFonts w:ascii="Courier New" w:eastAsia="MS Mincho" w:hAnsi="Courier New" w:cs="Courier New"/>
          <w:b/>
          <w:color w:val="000000"/>
          <w:szCs w:val="20"/>
          <w:lang w:eastAsia="ja-JP"/>
        </w:rPr>
        <w:t>type* ptr2first</w:t>
      </w:r>
      <w:r w:rsidRPr="005E3CC4">
        <w:rPr>
          <w:rFonts w:eastAsia="Bosch Office Sans"/>
          <w:szCs w:val="20"/>
        </w:rPr>
        <w:t xml:space="preserve"> points to a 0 terminated array, this helper will copy the n elements of the array to the callee stack before the actual call of the FUNC. The pointer </w:t>
      </w:r>
      <w:r w:rsidRPr="005E3CC4">
        <w:rPr>
          <w:rFonts w:ascii="Courier New" w:eastAsia="MS Mincho" w:hAnsi="Courier New" w:cs="Courier New"/>
          <w:b/>
          <w:color w:val="000000"/>
          <w:szCs w:val="20"/>
          <w:lang w:eastAsia="ja-JP"/>
        </w:rPr>
        <w:t>ptr2first</w:t>
      </w:r>
      <w:r w:rsidRPr="005E3CC4">
        <w:rPr>
          <w:rFonts w:eastAsia="Bosch Office Sans"/>
          <w:szCs w:val="20"/>
        </w:rPr>
        <w:t xml:space="preserve"> is redirected to the callee stack before the call of the FUNC. The parameter </w:t>
      </w:r>
      <w:r w:rsidRPr="005E3CC4">
        <w:rPr>
          <w:rFonts w:ascii="Courier New" w:eastAsia="MS Mincho" w:hAnsi="Courier New" w:cs="Courier New"/>
          <w:b/>
          <w:color w:val="000000"/>
          <w:szCs w:val="20"/>
          <w:lang w:eastAsia="ja-JP"/>
        </w:rPr>
        <w:t>maxlength</w:t>
      </w:r>
      <w:r w:rsidRPr="005E3CC4">
        <w:rPr>
          <w:rFonts w:eastAsia="Bosch Office Sans"/>
          <w:szCs w:val="20"/>
        </w:rPr>
        <w:t xml:space="preserve"> must be a constant. In case no zero is found, all maxlength elements are copied.</w:t>
      </w:r>
    </w:p>
    <w:p w14:paraId="4DCEAFEB" w14:textId="77777777" w:rsidR="00EB6458" w:rsidRPr="005E3CC4" w:rsidRDefault="00EB6458" w:rsidP="00EB6458">
      <w:pPr>
        <w:ind w:left="360"/>
        <w:rPr>
          <w:rFonts w:eastAsia="Bosch Office Sans"/>
          <w:szCs w:val="20"/>
        </w:rPr>
      </w:pPr>
    </w:p>
    <w:p w14:paraId="0D3F9A53" w14:textId="77777777" w:rsidR="00EB6458" w:rsidRPr="005E3CC4" w:rsidRDefault="0080487B" w:rsidP="00F00720">
      <w:pPr>
        <w:numPr>
          <w:ilvl w:val="1"/>
          <w:numId w:val="24"/>
        </w:numPr>
        <w:tabs>
          <w:tab w:val="clear" w:pos="1440"/>
          <w:tab w:val="num" w:pos="360"/>
        </w:tabs>
        <w:ind w:left="360"/>
        <w:rPr>
          <w:rFonts w:eastAsia="Bosch Office Sans"/>
          <w:szCs w:val="20"/>
        </w:rPr>
      </w:pPr>
      <w:r w:rsidRPr="005E3CC4">
        <w:rPr>
          <w:rFonts w:ascii="Courier New" w:eastAsia="MS Mincho" w:hAnsi="Courier New" w:cs="Courier New"/>
          <w:b/>
          <w:color w:val="000000"/>
          <w:szCs w:val="20"/>
          <w:lang w:eastAsia="ja-JP"/>
        </w:rPr>
        <w:t>RBTPSW_</w:t>
      </w:r>
      <w:r w:rsidR="00EB6458" w:rsidRPr="005E3CC4">
        <w:rPr>
          <w:rFonts w:ascii="Courier New" w:eastAsia="MS Mincho" w:hAnsi="Courier New" w:cs="Courier New"/>
          <w:b/>
          <w:color w:val="000000"/>
          <w:szCs w:val="20"/>
          <w:lang w:eastAsia="ja-JP"/>
        </w:rPr>
        <w:t>PARAM_OUT_CPYARRAY_0TERM_PRE(type, ptr2first, maxlength)</w:t>
      </w:r>
      <w:r w:rsidR="00EB6458" w:rsidRPr="005E3CC4">
        <w:rPr>
          <w:rFonts w:eastAsia="Bosch Office Sans"/>
          <w:szCs w:val="20"/>
        </w:rPr>
        <w:t xml:space="preserve">and </w:t>
      </w:r>
      <w:r w:rsidRPr="005E3CC4">
        <w:rPr>
          <w:rFonts w:ascii="Courier New" w:eastAsia="MS Mincho" w:hAnsi="Courier New" w:cs="Courier New"/>
          <w:b/>
          <w:color w:val="000000"/>
          <w:szCs w:val="20"/>
          <w:lang w:eastAsia="ja-JP"/>
        </w:rPr>
        <w:t>RBTPSW_</w:t>
      </w:r>
      <w:r w:rsidR="00EB6458" w:rsidRPr="005E3CC4">
        <w:rPr>
          <w:rFonts w:ascii="Courier New" w:eastAsia="MS Mincho" w:hAnsi="Courier New" w:cs="Courier New"/>
          <w:b/>
          <w:color w:val="000000"/>
          <w:szCs w:val="20"/>
          <w:lang w:eastAsia="ja-JP"/>
        </w:rPr>
        <w:t>PARAM_OUT_CPYARRAY_0TERM_POST(type, ptr2first, maxlength)</w:t>
      </w:r>
      <w:r w:rsidR="00EB6458" w:rsidRPr="005E3CC4">
        <w:rPr>
          <w:rFonts w:eastAsia="Bosch Office Sans"/>
          <w:szCs w:val="20"/>
        </w:rPr>
        <w:t>.</w:t>
      </w:r>
    </w:p>
    <w:p w14:paraId="5C100E5C" w14:textId="77777777" w:rsidR="00EB6458" w:rsidRPr="005E3CC4" w:rsidRDefault="00EB6458" w:rsidP="00EB6458">
      <w:pPr>
        <w:ind w:left="360"/>
        <w:rPr>
          <w:rFonts w:eastAsia="Bosch Office Sans"/>
          <w:szCs w:val="20"/>
        </w:rPr>
      </w:pPr>
      <w:r w:rsidRPr="005E3CC4">
        <w:rPr>
          <w:rFonts w:eastAsia="Bosch Office Sans"/>
          <w:szCs w:val="20"/>
        </w:rPr>
        <w:t xml:space="preserve">If an output pointer of type </w:t>
      </w:r>
      <w:r w:rsidRPr="005E3CC4">
        <w:rPr>
          <w:rFonts w:ascii="Courier New" w:eastAsia="MS Mincho" w:hAnsi="Courier New" w:cs="Courier New"/>
          <w:b/>
          <w:color w:val="000000"/>
          <w:szCs w:val="20"/>
          <w:lang w:eastAsia="ja-JP"/>
        </w:rPr>
        <w:t>type* ptr2first</w:t>
      </w:r>
      <w:r w:rsidRPr="005E3CC4">
        <w:rPr>
          <w:rFonts w:eastAsia="Bosch Office Sans"/>
          <w:szCs w:val="20"/>
        </w:rPr>
        <w:t xml:space="preserve"> points to a 0 terminated array, this helper will allocate an array of </w:t>
      </w:r>
      <w:r w:rsidRPr="005E3CC4">
        <w:rPr>
          <w:rFonts w:ascii="Courier New" w:eastAsia="MS Mincho" w:hAnsi="Courier New" w:cs="Courier New"/>
          <w:b/>
          <w:color w:val="000000"/>
          <w:szCs w:val="20"/>
          <w:lang w:eastAsia="ja-JP"/>
        </w:rPr>
        <w:t>maxlength</w:t>
      </w:r>
      <w:r w:rsidRPr="005E3CC4">
        <w:rPr>
          <w:rFonts w:eastAsia="Bosch Office Sans"/>
          <w:szCs w:val="20"/>
        </w:rPr>
        <w:t xml:space="preserve"> elements. The pointer </w:t>
      </w:r>
      <w:r w:rsidRPr="005E3CC4">
        <w:rPr>
          <w:rFonts w:ascii="Courier New" w:eastAsia="MS Mincho" w:hAnsi="Courier New" w:cs="Courier New"/>
          <w:b/>
          <w:color w:val="000000"/>
          <w:szCs w:val="20"/>
          <w:lang w:eastAsia="ja-JP"/>
        </w:rPr>
        <w:t>ptr2first</w:t>
      </w:r>
      <w:r w:rsidRPr="005E3CC4">
        <w:rPr>
          <w:rFonts w:eastAsia="Bosch Office Sans"/>
          <w:szCs w:val="20"/>
        </w:rPr>
        <w:t xml:space="preserve"> is redirected to this array. After the execution of the FUNC the helper copies </w:t>
      </w:r>
      <w:r w:rsidRPr="005E3CC4">
        <w:rPr>
          <w:rFonts w:ascii="Courier New" w:eastAsia="MS Mincho" w:hAnsi="Courier New" w:cs="Courier New"/>
          <w:b/>
          <w:color w:val="000000"/>
          <w:szCs w:val="20"/>
          <w:lang w:eastAsia="ja-JP"/>
        </w:rPr>
        <w:t>n</w:t>
      </w:r>
      <w:r w:rsidRPr="005E3CC4">
        <w:rPr>
          <w:rFonts w:eastAsia="Bosch Office Sans"/>
          <w:szCs w:val="20"/>
        </w:rPr>
        <w:t xml:space="preserve"> elements of the array to the caller buffer. Then </w:t>
      </w:r>
      <w:r w:rsidRPr="005E3CC4">
        <w:rPr>
          <w:rFonts w:ascii="Courier New" w:eastAsia="MS Mincho" w:hAnsi="Courier New" w:cs="Courier New"/>
          <w:b/>
          <w:color w:val="000000"/>
          <w:szCs w:val="20"/>
          <w:lang w:eastAsia="ja-JP"/>
        </w:rPr>
        <w:t>ptr2first</w:t>
      </w:r>
      <w:r w:rsidRPr="005E3CC4">
        <w:rPr>
          <w:rFonts w:eastAsia="Bosch Office Sans"/>
          <w:szCs w:val="20"/>
        </w:rPr>
        <w:t xml:space="preserve"> is restored to the caller array. The parameter </w:t>
      </w:r>
      <w:r w:rsidRPr="005E3CC4">
        <w:rPr>
          <w:rFonts w:ascii="Courier New" w:eastAsia="MS Mincho" w:hAnsi="Courier New" w:cs="Courier New"/>
          <w:b/>
          <w:color w:val="000000"/>
          <w:szCs w:val="20"/>
          <w:lang w:eastAsia="ja-JP"/>
        </w:rPr>
        <w:t>maxlength</w:t>
      </w:r>
      <w:r w:rsidRPr="005E3CC4">
        <w:rPr>
          <w:rFonts w:eastAsia="Bosch Office Sans"/>
          <w:szCs w:val="20"/>
        </w:rPr>
        <w:t xml:space="preserve"> must be a constant. In case no zero is found, all maxlength elements are copied.</w:t>
      </w:r>
    </w:p>
    <w:p w14:paraId="6F03BFB4" w14:textId="77777777" w:rsidR="00EB6458" w:rsidRPr="005E3CC4" w:rsidRDefault="00EB6458" w:rsidP="00EB6458">
      <w:pPr>
        <w:ind w:left="360"/>
        <w:rPr>
          <w:rFonts w:eastAsia="Bosch Office Sans"/>
          <w:szCs w:val="20"/>
        </w:rPr>
      </w:pPr>
    </w:p>
    <w:p w14:paraId="7DDE45E3" w14:textId="77777777" w:rsidR="00EB6458" w:rsidRPr="005E3CC4" w:rsidRDefault="0080487B" w:rsidP="00F00720">
      <w:pPr>
        <w:numPr>
          <w:ilvl w:val="1"/>
          <w:numId w:val="24"/>
        </w:numPr>
        <w:tabs>
          <w:tab w:val="clear" w:pos="1440"/>
          <w:tab w:val="num" w:pos="360"/>
        </w:tabs>
        <w:ind w:left="360"/>
        <w:rPr>
          <w:rFonts w:eastAsia="Bosch Office Sans"/>
          <w:szCs w:val="20"/>
        </w:rPr>
      </w:pPr>
      <w:r w:rsidRPr="005E3CC4">
        <w:rPr>
          <w:rFonts w:ascii="Courier New" w:eastAsia="MS Mincho" w:hAnsi="Courier New" w:cs="Courier New"/>
          <w:b/>
          <w:color w:val="000000"/>
          <w:szCs w:val="20"/>
          <w:lang w:eastAsia="ja-JP"/>
        </w:rPr>
        <w:t>RBTPSW_</w:t>
      </w:r>
      <w:r w:rsidR="00EB6458" w:rsidRPr="005E3CC4">
        <w:rPr>
          <w:rFonts w:ascii="Courier New" w:eastAsia="MS Mincho" w:hAnsi="Courier New" w:cs="Courier New"/>
          <w:b/>
          <w:color w:val="000000"/>
          <w:szCs w:val="20"/>
          <w:lang w:eastAsia="ja-JP"/>
        </w:rPr>
        <w:t>PARAM_INOUT_CPYARRAY_0TERM_PRE(type, ptr2first, maxlength)</w:t>
      </w:r>
      <w:r w:rsidR="00EB6458" w:rsidRPr="005E3CC4">
        <w:rPr>
          <w:rFonts w:eastAsia="Bosch Office Sans"/>
          <w:szCs w:val="20"/>
        </w:rPr>
        <w:t xml:space="preserve">and </w:t>
      </w:r>
      <w:r w:rsidRPr="005E3CC4">
        <w:rPr>
          <w:rFonts w:ascii="Courier New" w:eastAsia="MS Mincho" w:hAnsi="Courier New" w:cs="Courier New"/>
          <w:b/>
          <w:color w:val="000000"/>
          <w:szCs w:val="20"/>
          <w:lang w:eastAsia="ja-JP"/>
        </w:rPr>
        <w:t>RBTPSW_</w:t>
      </w:r>
      <w:r w:rsidR="00EB6458" w:rsidRPr="005E3CC4">
        <w:rPr>
          <w:rFonts w:ascii="Courier New" w:eastAsia="MS Mincho" w:hAnsi="Courier New" w:cs="Courier New"/>
          <w:b/>
          <w:color w:val="000000"/>
          <w:szCs w:val="20"/>
          <w:lang w:eastAsia="ja-JP"/>
        </w:rPr>
        <w:t>PARAM_INOUT_CPYARRAY_0TERM_POST(type, ptr2first, maxlength)</w:t>
      </w:r>
      <w:r w:rsidR="00EB6458" w:rsidRPr="005E3CC4">
        <w:rPr>
          <w:rFonts w:eastAsia="Bosch Office Sans"/>
          <w:szCs w:val="20"/>
        </w:rPr>
        <w:t>.</w:t>
      </w:r>
    </w:p>
    <w:p w14:paraId="532C0C13" w14:textId="77777777" w:rsidR="00EB6458" w:rsidRPr="005E3CC4" w:rsidRDefault="00EB6458" w:rsidP="00EB6458">
      <w:pPr>
        <w:ind w:left="360"/>
        <w:rPr>
          <w:rFonts w:eastAsia="Bosch Office Sans"/>
          <w:szCs w:val="20"/>
        </w:rPr>
      </w:pPr>
      <w:r w:rsidRPr="005E3CC4">
        <w:rPr>
          <w:rFonts w:eastAsia="Bosch Office Sans"/>
          <w:szCs w:val="20"/>
        </w:rPr>
        <w:t xml:space="preserve">These helpers are the combination of </w:t>
      </w:r>
      <w:r w:rsidR="0080487B" w:rsidRPr="005E3CC4">
        <w:rPr>
          <w:rFonts w:ascii="Courier New" w:eastAsia="MS Mincho" w:hAnsi="Courier New" w:cs="Courier New"/>
          <w:b/>
          <w:color w:val="000000"/>
          <w:szCs w:val="20"/>
          <w:lang w:eastAsia="ja-JP"/>
        </w:rPr>
        <w:t>RBTPSW_</w:t>
      </w:r>
      <w:r w:rsidRPr="005E3CC4">
        <w:rPr>
          <w:rFonts w:ascii="Courier New" w:eastAsia="MS Mincho" w:hAnsi="Courier New" w:cs="Courier New"/>
          <w:b/>
          <w:color w:val="000000"/>
          <w:szCs w:val="20"/>
          <w:lang w:eastAsia="ja-JP"/>
        </w:rPr>
        <w:t>PARAM_IN_CPYARRAY_0TERM_PRE</w:t>
      </w:r>
      <w:r w:rsidRPr="005E3CC4">
        <w:rPr>
          <w:rFonts w:eastAsia="Bosch Office Sans"/>
          <w:szCs w:val="20"/>
        </w:rPr>
        <w:t xml:space="preserve"> and </w:t>
      </w:r>
      <w:r w:rsidR="0080487B" w:rsidRPr="005E3CC4">
        <w:rPr>
          <w:rFonts w:ascii="Courier New" w:eastAsia="MS Mincho" w:hAnsi="Courier New" w:cs="Courier New"/>
          <w:b/>
          <w:color w:val="000000"/>
          <w:szCs w:val="20"/>
          <w:lang w:eastAsia="ja-JP"/>
        </w:rPr>
        <w:t>RBTPSW_</w:t>
      </w:r>
      <w:r w:rsidRPr="005E3CC4">
        <w:rPr>
          <w:rFonts w:ascii="Courier New" w:eastAsia="MS Mincho" w:hAnsi="Courier New" w:cs="Courier New"/>
          <w:b/>
          <w:color w:val="000000"/>
          <w:szCs w:val="20"/>
          <w:lang w:eastAsia="ja-JP"/>
        </w:rPr>
        <w:t>PARAM_OUT_CPYARRAY_0TERM_POST</w:t>
      </w:r>
      <w:r w:rsidRPr="005E3CC4">
        <w:rPr>
          <w:rFonts w:eastAsia="Bosch Office Sans"/>
          <w:szCs w:val="20"/>
        </w:rPr>
        <w:t>.</w:t>
      </w:r>
    </w:p>
    <w:p w14:paraId="5BD8236C" w14:textId="77777777" w:rsidR="00EB6458" w:rsidRPr="005E3CC4" w:rsidRDefault="00EB6458" w:rsidP="00EB6458">
      <w:pPr>
        <w:rPr>
          <w:rFonts w:ascii="Courier New" w:eastAsia="MS Mincho" w:hAnsi="Courier New" w:cs="Courier New"/>
          <w:b/>
          <w:color w:val="000000"/>
          <w:szCs w:val="20"/>
          <w:lang w:eastAsia="ja-JP"/>
        </w:rPr>
      </w:pPr>
    </w:p>
    <w:p w14:paraId="0DD3BD01" w14:textId="77777777" w:rsidR="00EB6458" w:rsidRPr="005E3CC4" w:rsidRDefault="00EB6458" w:rsidP="00EB6458">
      <w:pPr>
        <w:rPr>
          <w:rFonts w:eastAsia="Bosch Office Sans"/>
          <w:szCs w:val="20"/>
        </w:rPr>
      </w:pPr>
      <w:r w:rsidRPr="005E3CC4">
        <w:rPr>
          <w:rFonts w:eastAsia="Bosch Office Sans"/>
          <w:szCs w:val="20"/>
        </w:rPr>
        <w:t>If you use this helper, the stack overhead will be returned by:</w:t>
      </w:r>
    </w:p>
    <w:p w14:paraId="0F068FE1" w14:textId="77777777" w:rsidR="00EB6458" w:rsidRPr="005E3CC4" w:rsidRDefault="0080487B" w:rsidP="00EB6458">
      <w:pPr>
        <w:rPr>
          <w:rFonts w:ascii="Courier New" w:eastAsia="MS Mincho" w:hAnsi="Courier New" w:cs="Courier New"/>
          <w:color w:val="000000"/>
          <w:szCs w:val="20"/>
          <w:lang w:eastAsia="ja-JP"/>
        </w:rPr>
      </w:pPr>
      <w:r w:rsidRPr="005E3CC4">
        <w:rPr>
          <w:rFonts w:ascii="Courier New" w:eastAsia="MS Mincho" w:hAnsi="Courier New" w:cs="Courier New"/>
          <w:color w:val="000000"/>
          <w:szCs w:val="20"/>
          <w:lang w:eastAsia="ja-JP"/>
        </w:rPr>
        <w:t>RBTPSW_</w:t>
      </w:r>
      <w:r w:rsidR="00EB6458" w:rsidRPr="005E3CC4">
        <w:rPr>
          <w:rFonts w:ascii="Courier New" w:eastAsia="MS Mincho" w:hAnsi="Courier New" w:cs="Courier New"/>
          <w:color w:val="000000"/>
          <w:szCs w:val="20"/>
          <w:lang w:eastAsia="ja-JP"/>
        </w:rPr>
        <w:t>PARAM_CPYARRAY_0TERM_STACKADDER(type, maxlength)</w:t>
      </w:r>
    </w:p>
    <w:p w14:paraId="09CA6D47" w14:textId="07C771C8" w:rsidR="00EB6458" w:rsidRDefault="00EB6458" w:rsidP="00EB6458">
      <w:pPr>
        <w:rPr>
          <w:rFonts w:eastAsia="Bosch Office Sans"/>
          <w:szCs w:val="20"/>
        </w:rPr>
      </w:pPr>
      <w:r w:rsidRPr="005E3CC4">
        <w:rPr>
          <w:rFonts w:eastAsia="Bosch Office Sans"/>
          <w:szCs w:val="20"/>
        </w:rPr>
        <w:t xml:space="preserve">This value should be added to the parameter </w:t>
      </w:r>
      <w:r w:rsidRPr="005E3CC4">
        <w:rPr>
          <w:rFonts w:ascii="Courier New" w:eastAsia="MS Mincho" w:hAnsi="Courier New" w:cs="Courier New"/>
          <w:b/>
          <w:i/>
          <w:color w:val="000000"/>
          <w:szCs w:val="20"/>
          <w:lang w:eastAsia="ja-JP"/>
        </w:rPr>
        <w:t>StackO</w:t>
      </w:r>
      <w:r w:rsidRPr="005E3CC4">
        <w:rPr>
          <w:rFonts w:eastAsia="Bosch Office Sans"/>
          <w:szCs w:val="20"/>
        </w:rPr>
        <w:t xml:space="preserve"> at FUNC definition (see section </w:t>
      </w:r>
      <w:r w:rsidR="00D96497">
        <w:fldChar w:fldCharType="begin"/>
      </w:r>
      <w:r w:rsidR="00D96497">
        <w:instrText xml:space="preserve"> REF _Ref320794292 \r \h  \* MERGEFORMAT </w:instrText>
      </w:r>
      <w:r w:rsidR="00D96497">
        <w:fldChar w:fldCharType="separate"/>
      </w:r>
      <w:r w:rsidRPr="005E3CC4">
        <w:rPr>
          <w:rFonts w:eastAsia="Bosch Office Sans"/>
          <w:szCs w:val="20"/>
        </w:rPr>
        <w:t>2.1.2.4</w:t>
      </w:r>
      <w:r w:rsidR="00D96497">
        <w:fldChar w:fldCharType="end"/>
      </w:r>
      <w:r w:rsidRPr="005E3CC4">
        <w:rPr>
          <w:rFonts w:eastAsia="Bosch Office Sans"/>
          <w:szCs w:val="20"/>
        </w:rPr>
        <w:t>).</w:t>
      </w:r>
    </w:p>
    <w:p w14:paraId="0964CABE" w14:textId="77777777" w:rsidR="003B5C90" w:rsidRPr="005E3CC4" w:rsidRDefault="003B5C90" w:rsidP="00EB6458">
      <w:pPr>
        <w:rPr>
          <w:rFonts w:eastAsia="Bosch Office Sans"/>
          <w:szCs w:val="20"/>
        </w:rPr>
      </w:pPr>
    </w:p>
    <w:p w14:paraId="35CEFBA9" w14:textId="6BDB08E9" w:rsidR="00EB6458" w:rsidRDefault="003B5C90" w:rsidP="00EB6458">
      <w:pPr>
        <w:pStyle w:val="berschrift4"/>
        <w:tabs>
          <w:tab w:val="clear" w:pos="360"/>
          <w:tab w:val="num" w:pos="864"/>
        </w:tabs>
        <w:ind w:left="864" w:hanging="864"/>
        <w:rPr>
          <w:rFonts w:eastAsia="MS Mincho"/>
          <w:lang w:eastAsia="ja-JP"/>
        </w:rPr>
      </w:pPr>
      <w:bookmarkStart w:id="70" w:name="_Toc86823276"/>
      <w:r>
        <w:rPr>
          <w:rFonts w:eastAsia="MS Mincho"/>
          <w:lang w:eastAsia="ja-JP"/>
        </w:rPr>
        <w:t xml:space="preserve">  </w:t>
      </w:r>
      <w:r w:rsidR="00EB6458" w:rsidRPr="00325099">
        <w:rPr>
          <w:rFonts w:eastAsia="MS Mincho"/>
          <w:lang w:eastAsia="ja-JP"/>
        </w:rPr>
        <w:t>Writing custom manipulators</w:t>
      </w:r>
      <w:bookmarkEnd w:id="70"/>
    </w:p>
    <w:p w14:paraId="4CF1D52B" w14:textId="77777777" w:rsidR="003B5C90" w:rsidRPr="003B5C90" w:rsidRDefault="003B5C90" w:rsidP="003B5C90">
      <w:pPr>
        <w:rPr>
          <w:rFonts w:eastAsia="MS Mincho"/>
          <w:lang w:eastAsia="ja-JP"/>
        </w:rPr>
      </w:pPr>
    </w:p>
    <w:p w14:paraId="60994514" w14:textId="77777777" w:rsidR="00EB6458" w:rsidRPr="005E3CC4" w:rsidRDefault="00EB6458" w:rsidP="00EB6458">
      <w:pPr>
        <w:rPr>
          <w:rFonts w:eastAsia="MS Mincho"/>
          <w:szCs w:val="20"/>
          <w:lang w:eastAsia="ja-JP"/>
        </w:rPr>
      </w:pPr>
      <w:r w:rsidRPr="005E3CC4">
        <w:rPr>
          <w:rFonts w:eastAsia="MS Mincho"/>
          <w:szCs w:val="20"/>
          <w:lang w:eastAsia="ja-JP"/>
        </w:rPr>
        <w:t>The integrator can write custom manipulators: it must follow the following rule:</w:t>
      </w:r>
    </w:p>
    <w:p w14:paraId="72FC036D" w14:textId="77777777" w:rsidR="00EB6458" w:rsidRPr="005E3CC4" w:rsidRDefault="00EB6458" w:rsidP="00F00720">
      <w:pPr>
        <w:numPr>
          <w:ilvl w:val="0"/>
          <w:numId w:val="30"/>
        </w:numPr>
        <w:rPr>
          <w:rFonts w:eastAsia="MS Mincho"/>
          <w:szCs w:val="20"/>
          <w:lang w:eastAsia="ja-JP"/>
        </w:rPr>
      </w:pPr>
      <w:r w:rsidRPr="005E3CC4">
        <w:rPr>
          <w:rFonts w:eastAsia="MS Mincho"/>
          <w:szCs w:val="20"/>
          <w:lang w:eastAsia="ja-JP"/>
        </w:rPr>
        <w:t>The pre-manipulator must always begin with “</w:t>
      </w:r>
      <w:r w:rsidRPr="005E3CC4">
        <w:rPr>
          <w:rFonts w:ascii="Courier New" w:eastAsia="MS Mincho" w:hAnsi="Courier New" w:cs="Courier New"/>
          <w:b/>
          <w:szCs w:val="20"/>
          <w:lang w:eastAsia="ja-JP"/>
        </w:rPr>
        <w:t>{</w:t>
      </w:r>
      <w:r w:rsidRPr="005E3CC4">
        <w:rPr>
          <w:rFonts w:eastAsia="MS Mincho"/>
          <w:szCs w:val="20"/>
          <w:lang w:eastAsia="ja-JP"/>
        </w:rPr>
        <w:t>“ and the post-manipulator must always end with “</w:t>
      </w:r>
      <w:r w:rsidRPr="005E3CC4">
        <w:rPr>
          <w:rFonts w:ascii="Courier New" w:eastAsia="MS Mincho" w:hAnsi="Courier New" w:cs="Courier New"/>
          <w:b/>
          <w:szCs w:val="20"/>
          <w:lang w:eastAsia="ja-JP"/>
        </w:rPr>
        <w:t>}</w:t>
      </w:r>
      <w:r w:rsidRPr="005E3CC4">
        <w:rPr>
          <w:rFonts w:eastAsia="MS Mincho"/>
          <w:szCs w:val="20"/>
          <w:lang w:eastAsia="ja-JP"/>
        </w:rPr>
        <w:t>”</w:t>
      </w:r>
    </w:p>
    <w:p w14:paraId="491C73C5" w14:textId="77777777" w:rsidR="00EB6458" w:rsidRPr="005E3CC4" w:rsidRDefault="00EB6458" w:rsidP="00EB6458">
      <w:pPr>
        <w:rPr>
          <w:rFonts w:ascii="Courier New" w:eastAsia="MS Mincho" w:hAnsi="Courier New" w:cs="Courier New"/>
          <w:b/>
          <w:color w:val="000000"/>
          <w:szCs w:val="20"/>
          <w:lang w:eastAsia="ja-JP"/>
        </w:rPr>
      </w:pPr>
    </w:p>
    <w:p w14:paraId="63921A1E" w14:textId="77777777" w:rsidR="00EB6458" w:rsidRPr="005E3CC4" w:rsidRDefault="00EB6458" w:rsidP="00EB6458">
      <w:pPr>
        <w:rPr>
          <w:rFonts w:eastAsia="Bosch Office Sans"/>
          <w:szCs w:val="20"/>
        </w:rPr>
      </w:pPr>
      <w:r w:rsidRPr="005E3CC4">
        <w:rPr>
          <w:rFonts w:eastAsia="Bosch Office Sans"/>
          <w:b/>
          <w:szCs w:val="20"/>
        </w:rPr>
        <w:t>Notes</w:t>
      </w:r>
      <w:r w:rsidRPr="005E3CC4">
        <w:rPr>
          <w:rFonts w:eastAsia="Bosch Office Sans"/>
          <w:szCs w:val="20"/>
        </w:rPr>
        <w:t>:</w:t>
      </w:r>
    </w:p>
    <w:p w14:paraId="7700CAA9" w14:textId="5E234121" w:rsidR="00EB6458" w:rsidRPr="005E3CC4" w:rsidRDefault="00EB6458" w:rsidP="00F00720">
      <w:pPr>
        <w:numPr>
          <w:ilvl w:val="0"/>
          <w:numId w:val="29"/>
        </w:numPr>
        <w:rPr>
          <w:rFonts w:eastAsia="Bosch Office Sans"/>
          <w:szCs w:val="20"/>
        </w:rPr>
      </w:pPr>
      <w:r w:rsidRPr="005E3CC4">
        <w:rPr>
          <w:rFonts w:eastAsia="Bosch Office Sans"/>
          <w:szCs w:val="20"/>
        </w:rPr>
        <w:t xml:space="preserve">It is the responsibility of the integrator to </w:t>
      </w:r>
      <w:r w:rsidRPr="005E3CC4">
        <w:rPr>
          <w:rFonts w:eastAsia="Bosch Office Sans"/>
          <w:b/>
          <w:szCs w:val="20"/>
        </w:rPr>
        <w:t>take in</w:t>
      </w:r>
      <w:r w:rsidR="003B5C90">
        <w:rPr>
          <w:rFonts w:eastAsia="Bosch Office Sans"/>
          <w:b/>
          <w:szCs w:val="20"/>
        </w:rPr>
        <w:t>to</w:t>
      </w:r>
      <w:r w:rsidRPr="005E3CC4">
        <w:rPr>
          <w:rFonts w:eastAsia="Bosch Office Sans"/>
          <w:b/>
          <w:szCs w:val="20"/>
        </w:rPr>
        <w:t xml:space="preserve"> account the stack overhead of the manipulator. </w:t>
      </w:r>
      <w:r w:rsidRPr="005E3CC4">
        <w:rPr>
          <w:rFonts w:eastAsia="Bosch Office Sans"/>
          <w:szCs w:val="20"/>
        </w:rPr>
        <w:t xml:space="preserve">This value should be added to the parameter </w:t>
      </w:r>
      <w:r w:rsidRPr="005E3CC4">
        <w:rPr>
          <w:rFonts w:ascii="Courier New" w:eastAsia="MS Mincho" w:hAnsi="Courier New" w:cs="Courier New"/>
          <w:b/>
          <w:i/>
          <w:color w:val="000000"/>
          <w:szCs w:val="20"/>
          <w:lang w:eastAsia="ja-JP"/>
        </w:rPr>
        <w:t>StackO</w:t>
      </w:r>
      <w:r w:rsidRPr="005E3CC4">
        <w:rPr>
          <w:rFonts w:eastAsia="Bosch Office Sans"/>
          <w:szCs w:val="20"/>
        </w:rPr>
        <w:t xml:space="preserve"> at FUNC definition (see section </w:t>
      </w:r>
      <w:r w:rsidR="00D96497">
        <w:fldChar w:fldCharType="begin"/>
      </w:r>
      <w:r w:rsidR="00D96497">
        <w:instrText xml:space="preserve"> REF _Ref320794292 \r \h  \* MERGEFORMAT </w:instrText>
      </w:r>
      <w:r w:rsidR="00D96497">
        <w:fldChar w:fldCharType="separate"/>
      </w:r>
      <w:r w:rsidRPr="005E3CC4">
        <w:rPr>
          <w:rFonts w:eastAsia="Bosch Office Sans"/>
          <w:szCs w:val="20"/>
        </w:rPr>
        <w:t>2.1.2.4</w:t>
      </w:r>
      <w:r w:rsidR="00D96497">
        <w:fldChar w:fldCharType="end"/>
      </w:r>
      <w:r w:rsidRPr="005E3CC4">
        <w:rPr>
          <w:rFonts w:eastAsia="Bosch Office Sans"/>
          <w:szCs w:val="20"/>
        </w:rPr>
        <w:t>).</w:t>
      </w:r>
    </w:p>
    <w:p w14:paraId="746BA675" w14:textId="77777777" w:rsidR="00EB6458" w:rsidRPr="005E3CC4" w:rsidRDefault="00EB6458" w:rsidP="00F00720">
      <w:pPr>
        <w:numPr>
          <w:ilvl w:val="0"/>
          <w:numId w:val="29"/>
        </w:numPr>
        <w:rPr>
          <w:rFonts w:eastAsia="Bosch Office Sans"/>
          <w:szCs w:val="20"/>
        </w:rPr>
      </w:pPr>
      <w:r w:rsidRPr="005E3CC4">
        <w:rPr>
          <w:rFonts w:eastAsia="Bosch Office Sans"/>
          <w:szCs w:val="20"/>
        </w:rPr>
        <w:lastRenderedPageBreak/>
        <w:t>For any of these helpers, if the provided length is greater than the max length, the actual copy will be performed on the max length.</w:t>
      </w:r>
    </w:p>
    <w:p w14:paraId="60DDDA73" w14:textId="77777777" w:rsidR="00190212" w:rsidRPr="00D35ED8" w:rsidRDefault="00EB6458" w:rsidP="00F00720">
      <w:pPr>
        <w:numPr>
          <w:ilvl w:val="0"/>
          <w:numId w:val="29"/>
        </w:numPr>
        <w:rPr>
          <w:rFonts w:eastAsia="Bosch Office Sans"/>
          <w:szCs w:val="20"/>
        </w:rPr>
      </w:pPr>
      <w:r w:rsidRPr="005E3CC4">
        <w:rPr>
          <w:rFonts w:eastAsia="Bosch Office Sans"/>
          <w:szCs w:val="20"/>
        </w:rPr>
        <w:t>The validity of the out pointers should be checked. This is the responsibility of the TPSW integrator.</w:t>
      </w:r>
    </w:p>
    <w:p w14:paraId="3A126909" w14:textId="77777777" w:rsidR="00EB6458" w:rsidRDefault="00EB6458" w:rsidP="00F00720">
      <w:pPr>
        <w:numPr>
          <w:ilvl w:val="0"/>
          <w:numId w:val="29"/>
        </w:numPr>
        <w:rPr>
          <w:rFonts w:eastAsia="Bosch Office Sans"/>
          <w:szCs w:val="20"/>
        </w:rPr>
      </w:pPr>
      <w:r w:rsidRPr="005E3CC4">
        <w:rPr>
          <w:rFonts w:eastAsia="Bosch Office Sans"/>
          <w:szCs w:val="20"/>
        </w:rPr>
        <w:t>For more examples, please hav</w:t>
      </w:r>
      <w:r w:rsidR="009C72D1" w:rsidRPr="005E3CC4">
        <w:rPr>
          <w:rFonts w:eastAsia="Bosch Office Sans"/>
          <w:szCs w:val="20"/>
        </w:rPr>
        <w:t>e a look to the TPSW test suite.</w:t>
      </w:r>
    </w:p>
    <w:p w14:paraId="6F545063" w14:textId="77777777" w:rsidR="00D35ED8" w:rsidRDefault="00D35ED8" w:rsidP="00F00720">
      <w:pPr>
        <w:numPr>
          <w:ilvl w:val="0"/>
          <w:numId w:val="29"/>
        </w:numPr>
        <w:rPr>
          <w:rFonts w:eastAsia="Bosch Office Sans"/>
          <w:szCs w:val="20"/>
        </w:rPr>
      </w:pPr>
      <w:r w:rsidRPr="00190212">
        <w:rPr>
          <w:rFonts w:eastAsia="Bosch Office Sans"/>
          <w:szCs w:val="20"/>
        </w:rPr>
        <w:t xml:space="preserve">CONST2P parameters in manipulators do not work because of the shadow copy on the stack written by the manipulator. </w:t>
      </w:r>
      <w:r>
        <w:rPr>
          <w:rFonts w:eastAsia="Bosch Office Sans"/>
          <w:szCs w:val="20"/>
        </w:rPr>
        <w:t>You can fix the problem by:</w:t>
      </w:r>
    </w:p>
    <w:p w14:paraId="109CE92B" w14:textId="77777777" w:rsidR="00D35ED8" w:rsidRDefault="00D35ED8" w:rsidP="00F00720">
      <w:pPr>
        <w:numPr>
          <w:ilvl w:val="1"/>
          <w:numId w:val="29"/>
        </w:numPr>
        <w:rPr>
          <w:rFonts w:eastAsia="Bosch Office Sans"/>
          <w:szCs w:val="20"/>
        </w:rPr>
      </w:pPr>
      <w:r>
        <w:rPr>
          <w:rFonts w:eastAsia="Bosch Office Sans"/>
          <w:szCs w:val="20"/>
        </w:rPr>
        <w:t>Changing t</w:t>
      </w:r>
      <w:r w:rsidRPr="00190212">
        <w:rPr>
          <w:rFonts w:eastAsia="Bosch Office Sans"/>
          <w:szCs w:val="20"/>
        </w:rPr>
        <w:t>he funct</w:t>
      </w:r>
      <w:r>
        <w:rPr>
          <w:rFonts w:eastAsia="Bosch Office Sans"/>
          <w:szCs w:val="20"/>
        </w:rPr>
        <w:t xml:space="preserve">ion signature </w:t>
      </w:r>
      <w:r w:rsidRPr="00190212">
        <w:rPr>
          <w:rFonts w:eastAsia="Bosch Office Sans"/>
          <w:szCs w:val="20"/>
        </w:rPr>
        <w:t>to a normal pointer.</w:t>
      </w:r>
    </w:p>
    <w:p w14:paraId="6EA9CC31" w14:textId="77777777" w:rsidR="00D35ED8" w:rsidRDefault="00D35ED8" w:rsidP="00D35ED8">
      <w:pPr>
        <w:ind w:left="720"/>
        <w:rPr>
          <w:rFonts w:eastAsia="Bosch Office Sans"/>
          <w:szCs w:val="20"/>
        </w:rPr>
      </w:pPr>
      <w:r>
        <w:rPr>
          <w:rFonts w:eastAsia="Bosch Office Sans"/>
          <w:szCs w:val="20"/>
        </w:rPr>
        <w:t>OR</w:t>
      </w:r>
    </w:p>
    <w:p w14:paraId="030B6F23" w14:textId="77777777" w:rsidR="00D35ED8" w:rsidRPr="00D35ED8" w:rsidRDefault="00D35ED8" w:rsidP="00F00720">
      <w:pPr>
        <w:numPr>
          <w:ilvl w:val="1"/>
          <w:numId w:val="29"/>
        </w:numPr>
        <w:rPr>
          <w:rFonts w:eastAsia="Bosch Office Sans"/>
          <w:szCs w:val="20"/>
        </w:rPr>
      </w:pPr>
      <w:r>
        <w:rPr>
          <w:rFonts w:eastAsia="Bosch Office Sans"/>
          <w:szCs w:val="20"/>
        </w:rPr>
        <w:t>Use a custom manipulator which uses a shadow local variable which is not constant.</w:t>
      </w:r>
      <w:r w:rsidR="007C02AB">
        <w:rPr>
          <w:rFonts w:eastAsia="Bosch Office Sans"/>
          <w:szCs w:val="20"/>
        </w:rPr>
        <w:t xml:space="preserve"> Warning: this generates a warning at compilation time.</w:t>
      </w:r>
      <w:r>
        <w:rPr>
          <w:rFonts w:eastAsia="Bosch Office Sans"/>
          <w:szCs w:val="20"/>
        </w:rPr>
        <w:t xml:space="preserve"> For example:</w:t>
      </w:r>
    </w:p>
    <w:p w14:paraId="68B34497" w14:textId="77777777" w:rsidR="00D35ED8" w:rsidRPr="00D35ED8" w:rsidRDefault="00D35ED8" w:rsidP="00D35ED8">
      <w:pPr>
        <w:autoSpaceDE w:val="0"/>
        <w:autoSpaceDN w:val="0"/>
        <w:adjustRightInd w:val="0"/>
        <w:ind w:left="1080"/>
        <w:rPr>
          <w:rFonts w:ascii="Consolas" w:hAnsi="Consolas" w:cs="Consolas"/>
          <w:sz w:val="16"/>
          <w:szCs w:val="20"/>
          <w:lang w:val="en-US"/>
        </w:rPr>
      </w:pPr>
      <w:r w:rsidRPr="00D35ED8">
        <w:rPr>
          <w:rFonts w:ascii="Consolas" w:hAnsi="Consolas" w:cs="Consolas"/>
          <w:b/>
          <w:bCs/>
          <w:color w:val="7F0055"/>
          <w:sz w:val="16"/>
          <w:szCs w:val="20"/>
          <w:lang w:val="en-US"/>
        </w:rPr>
        <w:t>#define</w:t>
      </w:r>
      <w:r w:rsidRPr="00D35ED8">
        <w:rPr>
          <w:rFonts w:ascii="Consolas" w:hAnsi="Consolas" w:cs="Consolas"/>
          <w:color w:val="000000"/>
          <w:sz w:val="16"/>
          <w:szCs w:val="20"/>
          <w:lang w:val="en-US"/>
        </w:rPr>
        <w:t xml:space="preserve"> RBTPSW_PARAM_OUT_CPYCONSTARRAY_BYSIZE_PRE(type, ptr2first, sizeofBuf) RBTPSW_PARAM_OUT_CPYCONSTARRAY_BYSIZE_PRE_intern(type, ptr2first, sizeofBuf)</w:t>
      </w:r>
    </w:p>
    <w:p w14:paraId="405B3B83" w14:textId="77777777" w:rsidR="00D35ED8" w:rsidRPr="00D35ED8" w:rsidRDefault="00D35ED8" w:rsidP="00D35ED8">
      <w:pPr>
        <w:autoSpaceDE w:val="0"/>
        <w:autoSpaceDN w:val="0"/>
        <w:adjustRightInd w:val="0"/>
        <w:ind w:left="1080"/>
        <w:rPr>
          <w:rFonts w:ascii="Consolas" w:hAnsi="Consolas" w:cs="Consolas"/>
          <w:sz w:val="16"/>
          <w:szCs w:val="20"/>
          <w:lang w:val="en-US"/>
        </w:rPr>
      </w:pPr>
      <w:r w:rsidRPr="00D35ED8">
        <w:rPr>
          <w:rFonts w:ascii="Consolas" w:hAnsi="Consolas" w:cs="Consolas"/>
          <w:b/>
          <w:bCs/>
          <w:color w:val="7F0055"/>
          <w:sz w:val="16"/>
          <w:szCs w:val="20"/>
          <w:lang w:val="en-US"/>
        </w:rPr>
        <w:t>#define</w:t>
      </w:r>
      <w:r w:rsidRPr="00D35ED8">
        <w:rPr>
          <w:rFonts w:ascii="Consolas" w:hAnsi="Consolas" w:cs="Consolas"/>
          <w:color w:val="000000"/>
          <w:sz w:val="16"/>
          <w:szCs w:val="20"/>
          <w:lang w:val="en-US"/>
        </w:rPr>
        <w:t xml:space="preserve"> RBTPSW_PARAM_OUT_CPYCONSTARRAY_BYSIZE_PRE_intern(type, ptr2first, sizeofBuf)\</w:t>
      </w:r>
    </w:p>
    <w:p w14:paraId="0706D53A" w14:textId="77777777" w:rsidR="00D35ED8" w:rsidRPr="00D35ED8" w:rsidRDefault="00D35ED8" w:rsidP="00D35ED8">
      <w:pPr>
        <w:autoSpaceDE w:val="0"/>
        <w:autoSpaceDN w:val="0"/>
        <w:adjustRightInd w:val="0"/>
        <w:ind w:left="1080"/>
        <w:rPr>
          <w:rFonts w:ascii="Consolas" w:hAnsi="Consolas" w:cs="Consolas"/>
          <w:sz w:val="16"/>
          <w:szCs w:val="20"/>
          <w:lang w:val="en-US"/>
        </w:rPr>
      </w:pPr>
      <w:r w:rsidRPr="00D35ED8">
        <w:rPr>
          <w:rFonts w:ascii="Consolas" w:hAnsi="Consolas" w:cs="Consolas"/>
          <w:color w:val="000000"/>
          <w:sz w:val="16"/>
          <w:szCs w:val="20"/>
          <w:lang w:val="en-US"/>
        </w:rPr>
        <w:t xml:space="preserve">    {\</w:t>
      </w:r>
    </w:p>
    <w:p w14:paraId="2C2ED43C" w14:textId="77777777" w:rsidR="00D35ED8" w:rsidRPr="00D35ED8" w:rsidRDefault="00D35ED8" w:rsidP="00D35ED8">
      <w:pPr>
        <w:autoSpaceDE w:val="0"/>
        <w:autoSpaceDN w:val="0"/>
        <w:adjustRightInd w:val="0"/>
        <w:ind w:left="1080"/>
        <w:rPr>
          <w:rFonts w:ascii="Consolas" w:hAnsi="Consolas" w:cs="Consolas"/>
          <w:sz w:val="16"/>
          <w:szCs w:val="20"/>
          <w:lang w:val="en-US"/>
        </w:rPr>
      </w:pPr>
      <w:r w:rsidRPr="00D35ED8">
        <w:rPr>
          <w:rFonts w:ascii="Consolas" w:hAnsi="Consolas" w:cs="Consolas"/>
          <w:color w:val="000000"/>
          <w:sz w:val="16"/>
          <w:szCs w:val="20"/>
          <w:lang w:val="en-US"/>
        </w:rPr>
        <w:t xml:space="preserve">      type * ptr2first</w:t>
      </w:r>
      <w:r w:rsidRPr="00D35ED8">
        <w:rPr>
          <w:rFonts w:ascii="Consolas" w:hAnsi="Consolas" w:cs="Consolas"/>
          <w:b/>
          <w:bCs/>
          <w:color w:val="7F0055"/>
          <w:sz w:val="16"/>
          <w:szCs w:val="20"/>
          <w:lang w:val="en-US"/>
        </w:rPr>
        <w:t>##</w:t>
      </w:r>
      <w:r w:rsidRPr="00D35ED8">
        <w:rPr>
          <w:rFonts w:ascii="Consolas" w:hAnsi="Consolas" w:cs="Consolas"/>
          <w:color w:val="000000"/>
          <w:sz w:val="16"/>
          <w:szCs w:val="20"/>
          <w:lang w:val="en-US"/>
        </w:rPr>
        <w:t>_cpy_ptr;\</w:t>
      </w:r>
    </w:p>
    <w:p w14:paraId="1B90C430" w14:textId="77777777" w:rsidR="00D35ED8" w:rsidRPr="00D35ED8" w:rsidRDefault="00D35ED8" w:rsidP="00D35ED8">
      <w:pPr>
        <w:autoSpaceDE w:val="0"/>
        <w:autoSpaceDN w:val="0"/>
        <w:adjustRightInd w:val="0"/>
        <w:ind w:left="1080"/>
        <w:rPr>
          <w:rFonts w:ascii="Consolas" w:hAnsi="Consolas" w:cs="Consolas"/>
          <w:sz w:val="16"/>
          <w:szCs w:val="20"/>
          <w:lang w:val="en-US"/>
        </w:rPr>
      </w:pPr>
      <w:r w:rsidRPr="00D35ED8">
        <w:rPr>
          <w:rFonts w:ascii="Consolas" w:hAnsi="Consolas" w:cs="Consolas"/>
          <w:color w:val="000000"/>
          <w:sz w:val="16"/>
          <w:szCs w:val="20"/>
          <w:lang w:val="en-US"/>
        </w:rPr>
        <w:t xml:space="preserve">      type ptr2first</w:t>
      </w:r>
      <w:r w:rsidRPr="00D35ED8">
        <w:rPr>
          <w:rFonts w:ascii="Consolas" w:hAnsi="Consolas" w:cs="Consolas"/>
          <w:b/>
          <w:bCs/>
          <w:color w:val="7F0055"/>
          <w:sz w:val="16"/>
          <w:szCs w:val="20"/>
          <w:lang w:val="en-US"/>
        </w:rPr>
        <w:t>##</w:t>
      </w:r>
      <w:r w:rsidRPr="00D35ED8">
        <w:rPr>
          <w:rFonts w:ascii="Consolas" w:hAnsi="Consolas" w:cs="Consolas"/>
          <w:color w:val="000000"/>
          <w:sz w:val="16"/>
          <w:szCs w:val="20"/>
          <w:lang w:val="en-US"/>
        </w:rPr>
        <w:t>_data[sizeofBuf];\</w:t>
      </w:r>
    </w:p>
    <w:p w14:paraId="1BC3165E" w14:textId="77777777" w:rsidR="00D35ED8" w:rsidRPr="00D35ED8" w:rsidRDefault="00D35ED8" w:rsidP="00D35ED8">
      <w:pPr>
        <w:autoSpaceDE w:val="0"/>
        <w:autoSpaceDN w:val="0"/>
        <w:adjustRightInd w:val="0"/>
        <w:ind w:left="1080"/>
        <w:rPr>
          <w:rFonts w:ascii="Consolas" w:hAnsi="Consolas" w:cs="Consolas"/>
          <w:sz w:val="16"/>
          <w:szCs w:val="20"/>
          <w:lang w:val="en-US"/>
        </w:rPr>
      </w:pPr>
      <w:r w:rsidRPr="00D35ED8">
        <w:rPr>
          <w:rFonts w:ascii="Consolas" w:hAnsi="Consolas" w:cs="Consolas"/>
          <w:color w:val="000000"/>
          <w:sz w:val="16"/>
          <w:szCs w:val="20"/>
          <w:lang w:val="en-US"/>
        </w:rPr>
        <w:t xml:space="preserve">      ptr2first</w:t>
      </w:r>
      <w:r w:rsidRPr="00D35ED8">
        <w:rPr>
          <w:rFonts w:ascii="Consolas" w:hAnsi="Consolas" w:cs="Consolas"/>
          <w:b/>
          <w:bCs/>
          <w:color w:val="7F0055"/>
          <w:sz w:val="16"/>
          <w:szCs w:val="20"/>
          <w:lang w:val="en-US"/>
        </w:rPr>
        <w:t>##</w:t>
      </w:r>
      <w:r w:rsidRPr="00D35ED8">
        <w:rPr>
          <w:rFonts w:ascii="Consolas" w:hAnsi="Consolas" w:cs="Consolas"/>
          <w:color w:val="000000"/>
          <w:sz w:val="16"/>
          <w:szCs w:val="20"/>
          <w:lang w:val="en-US"/>
        </w:rPr>
        <w:t>_cpy_ptr = ptr2first;\</w:t>
      </w:r>
    </w:p>
    <w:p w14:paraId="263DDF14" w14:textId="77777777" w:rsidR="00D35ED8" w:rsidRPr="00D35ED8" w:rsidRDefault="00D35ED8" w:rsidP="00D35ED8">
      <w:pPr>
        <w:autoSpaceDE w:val="0"/>
        <w:autoSpaceDN w:val="0"/>
        <w:adjustRightInd w:val="0"/>
        <w:ind w:left="1080"/>
        <w:rPr>
          <w:rFonts w:ascii="Consolas" w:hAnsi="Consolas" w:cs="Consolas"/>
          <w:sz w:val="16"/>
          <w:szCs w:val="20"/>
          <w:lang w:val="en-US"/>
        </w:rPr>
      </w:pPr>
      <w:r w:rsidRPr="00D35ED8">
        <w:rPr>
          <w:rFonts w:ascii="Consolas" w:hAnsi="Consolas" w:cs="Consolas"/>
          <w:color w:val="000000"/>
          <w:sz w:val="16"/>
          <w:szCs w:val="20"/>
          <w:lang w:val="en-US"/>
        </w:rPr>
        <w:t xml:space="preserve">      {\</w:t>
      </w:r>
    </w:p>
    <w:p w14:paraId="2EA3CE52" w14:textId="77777777" w:rsidR="00D35ED8" w:rsidRPr="00D35ED8" w:rsidRDefault="00D35ED8" w:rsidP="00D35ED8">
      <w:pPr>
        <w:autoSpaceDE w:val="0"/>
        <w:autoSpaceDN w:val="0"/>
        <w:adjustRightInd w:val="0"/>
        <w:ind w:left="1080"/>
        <w:rPr>
          <w:rFonts w:ascii="Consolas" w:hAnsi="Consolas" w:cs="Consolas"/>
          <w:sz w:val="16"/>
          <w:szCs w:val="20"/>
          <w:lang w:val="en-US"/>
        </w:rPr>
      </w:pPr>
      <w:r w:rsidRPr="00D35ED8">
        <w:rPr>
          <w:rFonts w:ascii="Consolas" w:hAnsi="Consolas" w:cs="Consolas"/>
          <w:color w:val="000000"/>
          <w:sz w:val="16"/>
          <w:szCs w:val="20"/>
          <w:lang w:val="en-US"/>
        </w:rPr>
        <w:t xml:space="preserve">          type * ptr2first = ptr2first</w:t>
      </w:r>
      <w:r w:rsidRPr="00D35ED8">
        <w:rPr>
          <w:rFonts w:ascii="Consolas" w:hAnsi="Consolas" w:cs="Consolas"/>
          <w:b/>
          <w:bCs/>
          <w:color w:val="7F0055"/>
          <w:sz w:val="16"/>
          <w:szCs w:val="20"/>
          <w:lang w:val="en-US"/>
        </w:rPr>
        <w:t>##</w:t>
      </w:r>
      <w:r w:rsidRPr="00D35ED8">
        <w:rPr>
          <w:rFonts w:ascii="Consolas" w:hAnsi="Consolas" w:cs="Consolas"/>
          <w:color w:val="000000"/>
          <w:sz w:val="16"/>
          <w:szCs w:val="20"/>
          <w:lang w:val="en-US"/>
        </w:rPr>
        <w:t>_data;</w:t>
      </w:r>
    </w:p>
    <w:p w14:paraId="5D2EE146" w14:textId="77777777" w:rsidR="00D35ED8" w:rsidRPr="00D35ED8" w:rsidRDefault="00D35ED8" w:rsidP="00D35ED8">
      <w:pPr>
        <w:autoSpaceDE w:val="0"/>
        <w:autoSpaceDN w:val="0"/>
        <w:adjustRightInd w:val="0"/>
        <w:ind w:left="1080"/>
        <w:rPr>
          <w:rFonts w:ascii="Consolas" w:hAnsi="Consolas" w:cs="Consolas"/>
          <w:sz w:val="16"/>
          <w:szCs w:val="20"/>
          <w:lang w:val="en-US"/>
        </w:rPr>
      </w:pPr>
    </w:p>
    <w:p w14:paraId="6A853130" w14:textId="77777777" w:rsidR="00D35ED8" w:rsidRPr="00D35ED8" w:rsidRDefault="00D35ED8" w:rsidP="00D35ED8">
      <w:pPr>
        <w:autoSpaceDE w:val="0"/>
        <w:autoSpaceDN w:val="0"/>
        <w:adjustRightInd w:val="0"/>
        <w:ind w:left="1080"/>
        <w:rPr>
          <w:rFonts w:ascii="Consolas" w:hAnsi="Consolas" w:cs="Consolas"/>
          <w:sz w:val="16"/>
          <w:szCs w:val="20"/>
          <w:lang w:val="en-US"/>
        </w:rPr>
      </w:pPr>
      <w:r w:rsidRPr="00D35ED8">
        <w:rPr>
          <w:rFonts w:ascii="Consolas" w:hAnsi="Consolas" w:cs="Consolas"/>
          <w:b/>
          <w:bCs/>
          <w:color w:val="7F0055"/>
          <w:sz w:val="16"/>
          <w:szCs w:val="20"/>
          <w:lang w:val="en-US"/>
        </w:rPr>
        <w:t>#define</w:t>
      </w:r>
      <w:r w:rsidRPr="00D35ED8">
        <w:rPr>
          <w:rFonts w:ascii="Consolas" w:hAnsi="Consolas" w:cs="Consolas"/>
          <w:color w:val="000000"/>
          <w:sz w:val="16"/>
          <w:szCs w:val="20"/>
          <w:lang w:val="en-US"/>
        </w:rPr>
        <w:t xml:space="preserve"> RBTPSW_PARAM_OUT_CPYCONSTARRAY_BYSIZE_POST(type, ptr2first, sizeofBuf) RBTPSW_PARAM_OUT_CPYCONSTARRAY_BYSIZE_POST_intern(type, ptr2first, sizeofBuf)</w:t>
      </w:r>
    </w:p>
    <w:p w14:paraId="12BCFAD2" w14:textId="77777777" w:rsidR="00D35ED8" w:rsidRPr="00D35ED8" w:rsidRDefault="00D35ED8" w:rsidP="00D35ED8">
      <w:pPr>
        <w:autoSpaceDE w:val="0"/>
        <w:autoSpaceDN w:val="0"/>
        <w:adjustRightInd w:val="0"/>
        <w:ind w:left="1080"/>
        <w:rPr>
          <w:rFonts w:ascii="Consolas" w:hAnsi="Consolas" w:cs="Consolas"/>
          <w:sz w:val="16"/>
          <w:szCs w:val="20"/>
          <w:lang w:val="en-US"/>
        </w:rPr>
      </w:pPr>
      <w:r w:rsidRPr="00D35ED8">
        <w:rPr>
          <w:rFonts w:ascii="Consolas" w:hAnsi="Consolas" w:cs="Consolas"/>
          <w:b/>
          <w:bCs/>
          <w:color w:val="7F0055"/>
          <w:sz w:val="16"/>
          <w:szCs w:val="20"/>
          <w:lang w:val="en-US"/>
        </w:rPr>
        <w:t>#define</w:t>
      </w:r>
      <w:r w:rsidRPr="00D35ED8">
        <w:rPr>
          <w:rFonts w:ascii="Consolas" w:hAnsi="Consolas" w:cs="Consolas"/>
          <w:color w:val="000000"/>
          <w:sz w:val="16"/>
          <w:szCs w:val="20"/>
          <w:lang w:val="en-US"/>
        </w:rPr>
        <w:t xml:space="preserve"> RBTPSW_PARAM_OUT_CPYCONSTARRAY_BYSIZE_POST_intern(type, ptr2first, sizeofBuf)\</w:t>
      </w:r>
    </w:p>
    <w:p w14:paraId="76EF11D8" w14:textId="77777777" w:rsidR="00D35ED8" w:rsidRPr="00D35ED8" w:rsidRDefault="00D35ED8" w:rsidP="00D35ED8">
      <w:pPr>
        <w:autoSpaceDE w:val="0"/>
        <w:autoSpaceDN w:val="0"/>
        <w:adjustRightInd w:val="0"/>
        <w:ind w:left="1080"/>
        <w:rPr>
          <w:rFonts w:ascii="Consolas" w:hAnsi="Consolas" w:cs="Consolas"/>
          <w:sz w:val="16"/>
          <w:szCs w:val="20"/>
          <w:lang w:val="en-US"/>
        </w:rPr>
      </w:pPr>
      <w:r w:rsidRPr="00D35ED8">
        <w:rPr>
          <w:rFonts w:ascii="Consolas" w:hAnsi="Consolas" w:cs="Consolas"/>
          <w:color w:val="000000"/>
          <w:sz w:val="16"/>
          <w:szCs w:val="20"/>
          <w:lang w:val="en-US"/>
        </w:rPr>
        <w:t xml:space="preserve">      }\</w:t>
      </w:r>
    </w:p>
    <w:p w14:paraId="4C8C7737" w14:textId="77777777" w:rsidR="00D35ED8" w:rsidRPr="00D35ED8" w:rsidRDefault="00D35ED8" w:rsidP="00D35ED8">
      <w:pPr>
        <w:autoSpaceDE w:val="0"/>
        <w:autoSpaceDN w:val="0"/>
        <w:adjustRightInd w:val="0"/>
        <w:ind w:left="1080"/>
        <w:rPr>
          <w:rFonts w:ascii="Consolas" w:hAnsi="Consolas" w:cs="Consolas"/>
          <w:sz w:val="16"/>
          <w:szCs w:val="20"/>
          <w:lang w:val="en-US"/>
        </w:rPr>
      </w:pPr>
      <w:r w:rsidRPr="00D35ED8">
        <w:rPr>
          <w:rFonts w:ascii="Consolas" w:hAnsi="Consolas" w:cs="Consolas"/>
          <w:color w:val="000000"/>
          <w:sz w:val="16"/>
          <w:szCs w:val="20"/>
          <w:lang w:val="en-US"/>
        </w:rPr>
        <w:t xml:space="preserve">      (</w:t>
      </w:r>
      <w:r w:rsidRPr="00D35ED8">
        <w:rPr>
          <w:rFonts w:ascii="Consolas" w:hAnsi="Consolas" w:cs="Consolas"/>
          <w:b/>
          <w:bCs/>
          <w:color w:val="7F0055"/>
          <w:sz w:val="16"/>
          <w:szCs w:val="20"/>
          <w:lang w:val="en-US"/>
        </w:rPr>
        <w:t>void</w:t>
      </w:r>
      <w:r w:rsidRPr="00D35ED8">
        <w:rPr>
          <w:rFonts w:ascii="Consolas" w:hAnsi="Consolas" w:cs="Consolas"/>
          <w:color w:val="000000"/>
          <w:sz w:val="16"/>
          <w:szCs w:val="20"/>
          <w:lang w:val="en-US"/>
        </w:rPr>
        <w:t>)memcpy((</w:t>
      </w:r>
      <w:r w:rsidRPr="00D35ED8">
        <w:rPr>
          <w:rFonts w:ascii="Consolas" w:hAnsi="Consolas" w:cs="Consolas"/>
          <w:b/>
          <w:bCs/>
          <w:color w:val="7F0055"/>
          <w:sz w:val="16"/>
          <w:szCs w:val="20"/>
          <w:lang w:val="en-US"/>
        </w:rPr>
        <w:t>void</w:t>
      </w:r>
      <w:r w:rsidRPr="00D35ED8">
        <w:rPr>
          <w:rFonts w:ascii="Consolas" w:hAnsi="Consolas" w:cs="Consolas"/>
          <w:color w:val="000000"/>
          <w:sz w:val="16"/>
          <w:szCs w:val="20"/>
          <w:lang w:val="en-US"/>
        </w:rPr>
        <w:t>*)ptr2first</w:t>
      </w:r>
      <w:r w:rsidRPr="00D35ED8">
        <w:rPr>
          <w:rFonts w:ascii="Consolas" w:hAnsi="Consolas" w:cs="Consolas"/>
          <w:b/>
          <w:bCs/>
          <w:color w:val="7F0055"/>
          <w:sz w:val="16"/>
          <w:szCs w:val="20"/>
          <w:lang w:val="en-US"/>
        </w:rPr>
        <w:t>##</w:t>
      </w:r>
      <w:r w:rsidRPr="00D35ED8">
        <w:rPr>
          <w:rFonts w:ascii="Consolas" w:hAnsi="Consolas" w:cs="Consolas"/>
          <w:color w:val="000000"/>
          <w:sz w:val="16"/>
          <w:szCs w:val="20"/>
          <w:lang w:val="en-US"/>
        </w:rPr>
        <w:t>_cpy_ptr, (</w:t>
      </w:r>
      <w:r w:rsidRPr="00D35ED8">
        <w:rPr>
          <w:rFonts w:ascii="Consolas" w:hAnsi="Consolas" w:cs="Consolas"/>
          <w:b/>
          <w:bCs/>
          <w:color w:val="7F0055"/>
          <w:sz w:val="16"/>
          <w:szCs w:val="20"/>
          <w:lang w:val="en-US"/>
        </w:rPr>
        <w:t>const</w:t>
      </w:r>
      <w:r w:rsidRPr="00D35ED8">
        <w:rPr>
          <w:rFonts w:ascii="Consolas" w:hAnsi="Consolas" w:cs="Consolas"/>
          <w:color w:val="000000"/>
          <w:sz w:val="16"/>
          <w:szCs w:val="20"/>
          <w:lang w:val="en-US"/>
        </w:rPr>
        <w:t xml:space="preserve"> </w:t>
      </w:r>
      <w:r w:rsidRPr="00D35ED8">
        <w:rPr>
          <w:rFonts w:ascii="Consolas" w:hAnsi="Consolas" w:cs="Consolas"/>
          <w:b/>
          <w:bCs/>
          <w:color w:val="7F0055"/>
          <w:sz w:val="16"/>
          <w:szCs w:val="20"/>
          <w:lang w:val="en-US"/>
        </w:rPr>
        <w:t>void</w:t>
      </w:r>
      <w:r w:rsidRPr="00D35ED8">
        <w:rPr>
          <w:rFonts w:ascii="Consolas" w:hAnsi="Consolas" w:cs="Consolas"/>
          <w:color w:val="000000"/>
          <w:sz w:val="16"/>
          <w:szCs w:val="20"/>
          <w:lang w:val="en-US"/>
        </w:rPr>
        <w:t xml:space="preserve"> *)ptr2first</w:t>
      </w:r>
      <w:r w:rsidRPr="00D35ED8">
        <w:rPr>
          <w:rFonts w:ascii="Consolas" w:hAnsi="Consolas" w:cs="Consolas"/>
          <w:b/>
          <w:bCs/>
          <w:color w:val="7F0055"/>
          <w:sz w:val="16"/>
          <w:szCs w:val="20"/>
          <w:lang w:val="en-US"/>
        </w:rPr>
        <w:t>##</w:t>
      </w:r>
      <w:r w:rsidRPr="00D35ED8">
        <w:rPr>
          <w:rFonts w:ascii="Consolas" w:hAnsi="Consolas" w:cs="Consolas"/>
          <w:color w:val="000000"/>
          <w:sz w:val="16"/>
          <w:szCs w:val="20"/>
          <w:lang w:val="en-US"/>
        </w:rPr>
        <w:t>_data, sizeofBuf);\</w:t>
      </w:r>
    </w:p>
    <w:p w14:paraId="43C65A9D" w14:textId="77777777" w:rsidR="00D35ED8" w:rsidRPr="00D35ED8" w:rsidRDefault="00D35ED8" w:rsidP="00D35ED8">
      <w:pPr>
        <w:ind w:left="1080"/>
        <w:rPr>
          <w:rFonts w:ascii="Consolas" w:hAnsi="Consolas" w:cs="Consolas"/>
          <w:color w:val="000000"/>
          <w:sz w:val="16"/>
          <w:szCs w:val="20"/>
          <w:lang w:val="de-DE"/>
        </w:rPr>
      </w:pPr>
      <w:r w:rsidRPr="00D35ED8">
        <w:rPr>
          <w:rFonts w:ascii="Consolas" w:hAnsi="Consolas" w:cs="Consolas"/>
          <w:color w:val="000000"/>
          <w:sz w:val="16"/>
          <w:szCs w:val="20"/>
          <w:lang w:val="en-US"/>
        </w:rPr>
        <w:t xml:space="preserve">    </w:t>
      </w:r>
      <w:r w:rsidRPr="00D35ED8">
        <w:rPr>
          <w:rFonts w:ascii="Consolas" w:hAnsi="Consolas" w:cs="Consolas"/>
          <w:color w:val="000000"/>
          <w:sz w:val="16"/>
          <w:szCs w:val="20"/>
        </w:rPr>
        <w:t>}</w:t>
      </w:r>
    </w:p>
    <w:p w14:paraId="2B8F0683" w14:textId="77777777" w:rsidR="00D35ED8" w:rsidRPr="005E3CC4" w:rsidRDefault="00D35ED8" w:rsidP="00D35ED8">
      <w:pPr>
        <w:ind w:left="1080"/>
        <w:rPr>
          <w:rFonts w:eastAsia="Bosch Office Sans"/>
          <w:szCs w:val="20"/>
        </w:rPr>
      </w:pPr>
    </w:p>
    <w:p w14:paraId="28F9A263" w14:textId="5267F34E" w:rsidR="00EB6458" w:rsidRPr="00325099" w:rsidRDefault="003B5C90" w:rsidP="00EB6458">
      <w:pPr>
        <w:pStyle w:val="berschrift3"/>
        <w:tabs>
          <w:tab w:val="clear" w:pos="360"/>
          <w:tab w:val="num" w:pos="720"/>
        </w:tabs>
        <w:ind w:left="720" w:hanging="720"/>
        <w:rPr>
          <w:rFonts w:eastAsia="Bosch Office Sans"/>
        </w:rPr>
      </w:pPr>
      <w:bookmarkStart w:id="71" w:name="_Toc86823277"/>
      <w:r>
        <w:rPr>
          <w:rFonts w:eastAsia="Bosch Office Sans"/>
        </w:rPr>
        <w:t xml:space="preserve"> </w:t>
      </w:r>
      <w:r w:rsidR="00EB6458" w:rsidRPr="00325099">
        <w:rPr>
          <w:rFonts w:eastAsia="Bosch Office Sans"/>
        </w:rPr>
        <w:t>TPSW calls to other applications</w:t>
      </w:r>
      <w:bookmarkEnd w:id="71"/>
    </w:p>
    <w:p w14:paraId="0BD77ECB" w14:textId="21F2EDF2" w:rsidR="00EB6458" w:rsidRDefault="003B5C90" w:rsidP="00EB6458">
      <w:pPr>
        <w:pStyle w:val="berschrift4"/>
        <w:tabs>
          <w:tab w:val="clear" w:pos="360"/>
          <w:tab w:val="num" w:pos="864"/>
        </w:tabs>
        <w:ind w:left="864" w:hanging="864"/>
        <w:rPr>
          <w:rFonts w:eastAsia="Bosch Office Sans"/>
        </w:rPr>
      </w:pPr>
      <w:bookmarkStart w:id="72" w:name="_Toc86823278"/>
      <w:r>
        <w:rPr>
          <w:rFonts w:eastAsia="Bosch Office Sans"/>
        </w:rPr>
        <w:t xml:space="preserve">  </w:t>
      </w:r>
      <w:r w:rsidR="00EB6458" w:rsidRPr="00325099">
        <w:rPr>
          <w:rFonts w:eastAsia="Bosch Office Sans"/>
        </w:rPr>
        <w:t>Calls to trusted Bosch software</w:t>
      </w:r>
      <w:bookmarkEnd w:id="72"/>
    </w:p>
    <w:p w14:paraId="5BBAB632" w14:textId="77777777" w:rsidR="003B5C90" w:rsidRPr="003B5C90" w:rsidRDefault="003B5C90" w:rsidP="003B5C90">
      <w:pPr>
        <w:rPr>
          <w:rFonts w:eastAsia="Bosch Office Sans"/>
          <w:lang w:eastAsia="en-US"/>
        </w:rPr>
      </w:pPr>
    </w:p>
    <w:p w14:paraId="6527E884" w14:textId="1838707B" w:rsidR="00EB6458" w:rsidRPr="005E3CC4" w:rsidRDefault="00EB6458" w:rsidP="00EB6458">
      <w:pPr>
        <w:rPr>
          <w:rFonts w:eastAsia="Bosch Office Sans"/>
          <w:szCs w:val="20"/>
        </w:rPr>
      </w:pPr>
      <w:r w:rsidRPr="005E3CC4">
        <w:rPr>
          <w:rFonts w:eastAsia="Bosch Office Sans"/>
          <w:szCs w:val="20"/>
        </w:rPr>
        <w:t>When an untrusted S</w:t>
      </w:r>
      <w:r w:rsidR="003B5C90">
        <w:rPr>
          <w:rFonts w:eastAsia="Bosch Office Sans"/>
          <w:szCs w:val="20"/>
        </w:rPr>
        <w:t>W</w:t>
      </w:r>
      <w:r w:rsidRPr="005E3CC4">
        <w:rPr>
          <w:rFonts w:eastAsia="Bosch Office Sans"/>
          <w:szCs w:val="20"/>
        </w:rPr>
        <w:t xml:space="preserve"> is running, the TPSW framework provides a solution to call a trusted function (UT =&gt; T). Exactly the same mechanism as a T =&gt; UT call is used:</w:t>
      </w:r>
    </w:p>
    <w:p w14:paraId="471007B0" w14:textId="77777777" w:rsidR="00EB6458" w:rsidRPr="00FB5BEC" w:rsidRDefault="00EB6458" w:rsidP="00794032">
      <w:pPr>
        <w:numPr>
          <w:ilvl w:val="0"/>
          <w:numId w:val="14"/>
        </w:numPr>
        <w:rPr>
          <w:rFonts w:eastAsia="Bosch Office Sans"/>
          <w:iCs/>
          <w:szCs w:val="20"/>
          <w:lang w:val="pt-PT"/>
        </w:rPr>
      </w:pPr>
      <w:r w:rsidRPr="00FB5BEC">
        <w:rPr>
          <w:rFonts w:eastAsia="Bosch Office Sans"/>
          <w:iCs/>
          <w:szCs w:val="20"/>
          <w:lang w:val="pt-PT"/>
        </w:rPr>
        <w:lastRenderedPageBreak/>
        <w:t xml:space="preserve">H file: </w:t>
      </w:r>
      <w:r w:rsidR="0080487B" w:rsidRPr="00FB5BEC">
        <w:rPr>
          <w:rFonts w:ascii="Courier New" w:eastAsia="MS Mincho" w:hAnsi="Courier New" w:cs="Courier New"/>
          <w:color w:val="000000"/>
          <w:szCs w:val="20"/>
          <w:lang w:val="pt-PT" w:eastAsia="ja-JP"/>
        </w:rPr>
        <w:t>RBTPSW_</w:t>
      </w:r>
      <w:r w:rsidRPr="00FB5BEC">
        <w:rPr>
          <w:rFonts w:ascii="Courier New" w:eastAsia="MS Mincho" w:hAnsi="Courier New" w:cs="Courier New"/>
          <w:color w:val="000000"/>
          <w:szCs w:val="20"/>
          <w:lang w:val="pt-PT" w:eastAsia="ja-JP"/>
        </w:rPr>
        <w:t>DECL_FUNC_&lt;</w:t>
      </w:r>
      <w:r w:rsidRPr="00FB5BEC">
        <w:rPr>
          <w:rFonts w:ascii="Courier New" w:eastAsia="MS Mincho" w:hAnsi="Courier New" w:cs="Courier New"/>
          <w:b/>
          <w:i/>
          <w:color w:val="000000"/>
          <w:szCs w:val="20"/>
          <w:lang w:val="pt-PT" w:eastAsia="ja-JP"/>
        </w:rPr>
        <w:t>Ret</w:t>
      </w:r>
      <w:r w:rsidRPr="00FB5BEC">
        <w:rPr>
          <w:rFonts w:ascii="Courier New" w:eastAsia="MS Mincho" w:hAnsi="Courier New" w:cs="Courier New"/>
          <w:color w:val="000000"/>
          <w:szCs w:val="20"/>
          <w:lang w:val="pt-PT" w:eastAsia="ja-JP"/>
        </w:rPr>
        <w:t>&gt;_&lt;</w:t>
      </w:r>
      <w:r w:rsidRPr="00FB5BEC">
        <w:rPr>
          <w:rFonts w:ascii="Courier New" w:eastAsia="MS Mincho" w:hAnsi="Courier New" w:cs="Courier New"/>
          <w:b/>
          <w:i/>
          <w:color w:val="000000"/>
          <w:szCs w:val="20"/>
          <w:lang w:val="pt-PT" w:eastAsia="ja-JP"/>
        </w:rPr>
        <w:t>n</w:t>
      </w:r>
      <w:r w:rsidRPr="00FB5BEC">
        <w:rPr>
          <w:rFonts w:ascii="Courier New" w:eastAsia="MS Mincho" w:hAnsi="Courier New" w:cs="Courier New"/>
          <w:color w:val="000000"/>
          <w:szCs w:val="20"/>
          <w:lang w:val="pt-PT" w:eastAsia="ja-JP"/>
        </w:rPr>
        <w:t>&gt;PARAM(</w:t>
      </w:r>
      <w:r w:rsidRPr="00FB5BEC">
        <w:rPr>
          <w:rFonts w:ascii="Courier New" w:eastAsia="MS Mincho" w:hAnsi="Courier New" w:cs="Courier New"/>
          <w:b/>
          <w:i/>
          <w:color w:val="000000"/>
          <w:szCs w:val="20"/>
          <w:lang w:val="pt-PT" w:eastAsia="ja-JP"/>
        </w:rPr>
        <w:t>RetVal</w:t>
      </w:r>
      <w:r w:rsidRPr="00FB5BEC">
        <w:rPr>
          <w:rFonts w:ascii="Courier New" w:eastAsia="MS Mincho" w:hAnsi="Courier New" w:cs="Courier New"/>
          <w:color w:val="000000"/>
          <w:szCs w:val="20"/>
          <w:lang w:val="pt-PT" w:eastAsia="ja-JP"/>
        </w:rPr>
        <w:t xml:space="preserve">, </w:t>
      </w:r>
      <w:r w:rsidRPr="00FB5BEC">
        <w:rPr>
          <w:rFonts w:ascii="Courier New" w:eastAsia="MS Mincho" w:hAnsi="Courier New" w:cs="Courier New"/>
          <w:b/>
          <w:i/>
          <w:color w:val="000000"/>
          <w:szCs w:val="20"/>
          <w:lang w:val="pt-PT" w:eastAsia="ja-JP"/>
        </w:rPr>
        <w:t>FuncName</w:t>
      </w:r>
      <w:r w:rsidRPr="00FB5BEC">
        <w:rPr>
          <w:rFonts w:ascii="Courier New" w:eastAsia="MS Mincho" w:hAnsi="Courier New" w:cs="Courier New"/>
          <w:color w:val="000000"/>
          <w:szCs w:val="20"/>
          <w:lang w:val="pt-PT" w:eastAsia="ja-JP"/>
        </w:rPr>
        <w:t xml:space="preserve">, </w:t>
      </w:r>
      <w:r w:rsidRPr="00FB5BEC">
        <w:rPr>
          <w:rFonts w:ascii="Courier New" w:eastAsia="MS Mincho" w:hAnsi="Courier New" w:cs="Courier New"/>
          <w:b/>
          <w:i/>
          <w:color w:val="000000"/>
          <w:szCs w:val="20"/>
          <w:lang w:val="pt-PT" w:eastAsia="ja-JP"/>
        </w:rPr>
        <w:t>Type_1</w:t>
      </w:r>
      <w:r w:rsidRPr="00FB5BEC">
        <w:rPr>
          <w:rFonts w:ascii="Courier New" w:eastAsia="MS Mincho" w:hAnsi="Courier New" w:cs="Courier New"/>
          <w:color w:val="000000"/>
          <w:szCs w:val="20"/>
          <w:lang w:val="pt-PT" w:eastAsia="ja-JP"/>
        </w:rPr>
        <w:t xml:space="preserve">, </w:t>
      </w:r>
      <w:r w:rsidRPr="00FB5BEC">
        <w:rPr>
          <w:rFonts w:ascii="Courier New" w:eastAsia="MS Mincho" w:hAnsi="Courier New" w:cs="Courier New"/>
          <w:b/>
          <w:i/>
          <w:color w:val="000000"/>
          <w:szCs w:val="20"/>
          <w:lang w:val="pt-PT" w:eastAsia="ja-JP"/>
        </w:rPr>
        <w:t>Param_1</w:t>
      </w:r>
      <w:r w:rsidRPr="00FB5BEC">
        <w:rPr>
          <w:rFonts w:ascii="Courier New" w:eastAsia="MS Mincho" w:hAnsi="Courier New" w:cs="Courier New"/>
          <w:color w:val="000000"/>
          <w:szCs w:val="20"/>
          <w:lang w:val="pt-PT" w:eastAsia="ja-JP"/>
        </w:rPr>
        <w:t xml:space="preserve">, ..., </w:t>
      </w:r>
      <w:r w:rsidRPr="00FB5BEC">
        <w:rPr>
          <w:rFonts w:ascii="Courier New" w:eastAsia="MS Mincho" w:hAnsi="Courier New" w:cs="Courier New"/>
          <w:b/>
          <w:i/>
          <w:color w:val="000000"/>
          <w:szCs w:val="20"/>
          <w:lang w:val="pt-PT" w:eastAsia="ja-JP"/>
        </w:rPr>
        <w:t>Type_n</w:t>
      </w:r>
      <w:r w:rsidRPr="00FB5BEC">
        <w:rPr>
          <w:rFonts w:ascii="Courier New" w:eastAsia="MS Mincho" w:hAnsi="Courier New" w:cs="Courier New"/>
          <w:color w:val="000000"/>
          <w:szCs w:val="20"/>
          <w:lang w:val="pt-PT" w:eastAsia="ja-JP"/>
        </w:rPr>
        <w:t xml:space="preserve">, </w:t>
      </w:r>
      <w:r w:rsidRPr="00FB5BEC">
        <w:rPr>
          <w:rFonts w:ascii="Courier New" w:eastAsia="MS Mincho" w:hAnsi="Courier New" w:cs="Courier New"/>
          <w:b/>
          <w:i/>
          <w:color w:val="000000"/>
          <w:szCs w:val="20"/>
          <w:lang w:val="pt-PT" w:eastAsia="ja-JP"/>
        </w:rPr>
        <w:t>Param_n</w:t>
      </w:r>
      <w:r w:rsidRPr="00FB5BEC">
        <w:rPr>
          <w:rFonts w:ascii="Courier New" w:eastAsia="MS Mincho" w:hAnsi="Courier New" w:cs="Courier New"/>
          <w:color w:val="000000"/>
          <w:szCs w:val="20"/>
          <w:lang w:val="pt-PT" w:eastAsia="ja-JP"/>
        </w:rPr>
        <w:t>)</w:t>
      </w:r>
    </w:p>
    <w:p w14:paraId="4D03CED1" w14:textId="5A701FEF" w:rsidR="00EB6458" w:rsidRPr="003B5C90" w:rsidRDefault="00EB6458" w:rsidP="00794032">
      <w:pPr>
        <w:numPr>
          <w:ilvl w:val="0"/>
          <w:numId w:val="14"/>
        </w:numPr>
        <w:rPr>
          <w:rFonts w:eastAsia="Bosch Office Sans"/>
          <w:iCs/>
          <w:szCs w:val="20"/>
          <w:lang w:val="pt-PT"/>
        </w:rPr>
      </w:pPr>
      <w:r w:rsidRPr="00FB5BEC">
        <w:rPr>
          <w:rFonts w:eastAsia="Bosch Office Sans"/>
          <w:iCs/>
          <w:szCs w:val="20"/>
          <w:lang w:val="pt-PT"/>
        </w:rPr>
        <w:t xml:space="preserve">C file: </w:t>
      </w:r>
      <w:r w:rsidR="0080487B" w:rsidRPr="00FB5BEC">
        <w:rPr>
          <w:rFonts w:ascii="Courier New" w:eastAsia="MS Mincho" w:hAnsi="Courier New" w:cs="Courier New"/>
          <w:color w:val="000000"/>
          <w:szCs w:val="20"/>
          <w:lang w:val="pt-PT" w:eastAsia="ja-JP"/>
        </w:rPr>
        <w:t>RBTPSW_</w:t>
      </w:r>
      <w:r w:rsidRPr="00FB5BEC">
        <w:rPr>
          <w:rFonts w:ascii="Courier New" w:eastAsia="MS Mincho" w:hAnsi="Courier New" w:cs="Courier New"/>
          <w:color w:val="000000"/>
          <w:szCs w:val="20"/>
          <w:lang w:val="pt-PT" w:eastAsia="ja-JP"/>
        </w:rPr>
        <w:t>DEF_FUNC_&lt;</w:t>
      </w:r>
      <w:r w:rsidRPr="00FB5BEC">
        <w:rPr>
          <w:rFonts w:ascii="Courier New" w:eastAsia="MS Mincho" w:hAnsi="Courier New" w:cs="Courier New"/>
          <w:b/>
          <w:i/>
          <w:color w:val="000000"/>
          <w:szCs w:val="20"/>
          <w:lang w:val="pt-PT" w:eastAsia="ja-JP"/>
        </w:rPr>
        <w:t>Ret</w:t>
      </w:r>
      <w:r w:rsidRPr="00FB5BEC">
        <w:rPr>
          <w:rFonts w:ascii="Courier New" w:eastAsia="MS Mincho" w:hAnsi="Courier New" w:cs="Courier New"/>
          <w:color w:val="000000"/>
          <w:szCs w:val="20"/>
          <w:lang w:val="pt-PT" w:eastAsia="ja-JP"/>
        </w:rPr>
        <w:t>&gt;_&lt;</w:t>
      </w:r>
      <w:r w:rsidRPr="00FB5BEC">
        <w:rPr>
          <w:rFonts w:ascii="Courier New" w:eastAsia="MS Mincho" w:hAnsi="Courier New" w:cs="Courier New"/>
          <w:b/>
          <w:i/>
          <w:color w:val="000000"/>
          <w:szCs w:val="20"/>
          <w:lang w:val="pt-PT" w:eastAsia="ja-JP"/>
        </w:rPr>
        <w:t>n</w:t>
      </w:r>
      <w:r w:rsidRPr="00FB5BEC">
        <w:rPr>
          <w:rFonts w:ascii="Courier New" w:eastAsia="MS Mincho" w:hAnsi="Courier New" w:cs="Courier New"/>
          <w:color w:val="000000"/>
          <w:szCs w:val="20"/>
          <w:lang w:val="pt-PT" w:eastAsia="ja-JP"/>
        </w:rPr>
        <w:t>&gt;PARAM(</w:t>
      </w:r>
      <w:r w:rsidR="003B5C90">
        <w:rPr>
          <w:rFonts w:ascii="Courier New" w:eastAsia="Bosch Office Sans" w:hAnsi="Courier New" w:cs="Courier New"/>
          <w:szCs w:val="20"/>
          <w:lang w:val="pt-PT"/>
        </w:rPr>
        <w:t>RBTPSW_STD_TRUSTED_APP</w:t>
      </w:r>
      <w:r w:rsidR="003B5C90" w:rsidRPr="00FB5BEC">
        <w:rPr>
          <w:rFonts w:ascii="Courier New" w:eastAsia="MS Mincho" w:hAnsi="Courier New" w:cs="Courier New"/>
          <w:color w:val="000000"/>
          <w:szCs w:val="20"/>
          <w:lang w:val="pt-PT" w:eastAsia="ja-JP"/>
        </w:rPr>
        <w:t>, 0, 0,</w:t>
      </w:r>
      <w:r w:rsidR="003B5C90">
        <w:rPr>
          <w:rFonts w:ascii="Courier New" w:eastAsia="MS Mincho" w:hAnsi="Courier New" w:cs="Courier New"/>
          <w:color w:val="000000"/>
          <w:szCs w:val="20"/>
          <w:lang w:val="pt-PT" w:eastAsia="ja-JP"/>
        </w:rPr>
        <w:t xml:space="preserve"> </w:t>
      </w:r>
      <w:r w:rsidR="003B5C90" w:rsidRPr="003B5C90">
        <w:rPr>
          <w:rFonts w:ascii="Courier New" w:eastAsia="MS Mincho" w:hAnsi="Courier New" w:cs="Courier New"/>
          <w:color w:val="000000"/>
          <w:szCs w:val="20"/>
          <w:lang w:val="pt-PT" w:eastAsia="ja-JP"/>
        </w:rPr>
        <w:t>RBTPSW_NO_TIMELIMIT</w:t>
      </w:r>
      <w:r w:rsidR="003B5C90">
        <w:rPr>
          <w:rFonts w:ascii="Courier New" w:eastAsia="MS Mincho" w:hAnsi="Courier New" w:cs="Courier New"/>
          <w:color w:val="000000"/>
          <w:szCs w:val="20"/>
          <w:lang w:val="pt-PT" w:eastAsia="ja-JP"/>
        </w:rPr>
        <w:t>,</w:t>
      </w:r>
      <w:r w:rsidRPr="00FB5BEC">
        <w:rPr>
          <w:rFonts w:ascii="Courier New" w:eastAsia="MS Mincho" w:hAnsi="Courier New" w:cs="Courier New"/>
          <w:b/>
          <w:i/>
          <w:color w:val="000000"/>
          <w:szCs w:val="20"/>
          <w:lang w:val="pt-PT" w:eastAsia="ja-JP"/>
        </w:rPr>
        <w:t xml:space="preserve"> RetVal</w:t>
      </w:r>
      <w:r w:rsidRPr="00FB5BEC">
        <w:rPr>
          <w:rFonts w:ascii="Courier New" w:eastAsia="MS Mincho" w:hAnsi="Courier New" w:cs="Courier New"/>
          <w:color w:val="000000"/>
          <w:szCs w:val="20"/>
          <w:lang w:val="pt-PT" w:eastAsia="ja-JP"/>
        </w:rPr>
        <w:t xml:space="preserve">, </w:t>
      </w:r>
      <w:r w:rsidRPr="00FB5BEC">
        <w:rPr>
          <w:rFonts w:ascii="Courier New" w:eastAsia="MS Mincho" w:hAnsi="Courier New" w:cs="Courier New"/>
          <w:b/>
          <w:i/>
          <w:color w:val="000000"/>
          <w:szCs w:val="20"/>
          <w:lang w:val="pt-PT" w:eastAsia="ja-JP"/>
        </w:rPr>
        <w:t>FuncName</w:t>
      </w:r>
      <w:r w:rsidRPr="00FB5BEC">
        <w:rPr>
          <w:rFonts w:ascii="Courier New" w:eastAsia="MS Mincho" w:hAnsi="Courier New" w:cs="Courier New"/>
          <w:color w:val="000000"/>
          <w:szCs w:val="20"/>
          <w:lang w:val="pt-PT" w:eastAsia="ja-JP"/>
        </w:rPr>
        <w:t>,</w:t>
      </w:r>
      <w:r w:rsidR="0009230D" w:rsidRPr="00FB5BEC">
        <w:rPr>
          <w:rFonts w:ascii="Courier New" w:eastAsia="MS Mincho" w:hAnsi="Courier New" w:cs="Courier New"/>
          <w:color w:val="000000"/>
          <w:szCs w:val="20"/>
          <w:lang w:val="pt-PT" w:eastAsia="ja-JP"/>
        </w:rPr>
        <w:t xml:space="preserve"> </w:t>
      </w:r>
      <w:r w:rsidRPr="00FB5BEC">
        <w:rPr>
          <w:rFonts w:ascii="Courier New" w:eastAsia="MS Mincho" w:hAnsi="Courier New" w:cs="Courier New"/>
          <w:b/>
          <w:i/>
          <w:color w:val="000000"/>
          <w:szCs w:val="20"/>
          <w:lang w:val="pt-PT" w:eastAsia="ja-JP"/>
        </w:rPr>
        <w:t>Type_1</w:t>
      </w:r>
      <w:r w:rsidRPr="00FB5BEC">
        <w:rPr>
          <w:rFonts w:ascii="Courier New" w:eastAsia="MS Mincho" w:hAnsi="Courier New" w:cs="Courier New"/>
          <w:color w:val="000000"/>
          <w:szCs w:val="20"/>
          <w:lang w:val="pt-PT" w:eastAsia="ja-JP"/>
        </w:rPr>
        <w:t xml:space="preserve">, </w:t>
      </w:r>
      <w:r w:rsidRPr="00FB5BEC">
        <w:rPr>
          <w:rFonts w:ascii="Courier New" w:eastAsia="MS Mincho" w:hAnsi="Courier New" w:cs="Courier New"/>
          <w:b/>
          <w:i/>
          <w:color w:val="000000"/>
          <w:szCs w:val="20"/>
          <w:lang w:val="pt-PT" w:eastAsia="ja-JP"/>
        </w:rPr>
        <w:t>Param_1</w:t>
      </w:r>
      <w:r w:rsidRPr="00FB5BEC">
        <w:rPr>
          <w:rFonts w:ascii="Courier New" w:eastAsia="MS Mincho" w:hAnsi="Courier New" w:cs="Courier New"/>
          <w:color w:val="000000"/>
          <w:szCs w:val="20"/>
          <w:lang w:val="pt-PT" w:eastAsia="ja-JP"/>
        </w:rPr>
        <w:t xml:space="preserve">, ..., </w:t>
      </w:r>
      <w:r w:rsidRPr="00FB5BEC">
        <w:rPr>
          <w:rFonts w:ascii="Courier New" w:eastAsia="MS Mincho" w:hAnsi="Courier New" w:cs="Courier New"/>
          <w:b/>
          <w:i/>
          <w:color w:val="000000"/>
          <w:szCs w:val="20"/>
          <w:lang w:val="pt-PT" w:eastAsia="ja-JP"/>
        </w:rPr>
        <w:t>Type_n</w:t>
      </w:r>
      <w:r w:rsidRPr="00FB5BEC">
        <w:rPr>
          <w:rFonts w:ascii="Courier New" w:eastAsia="MS Mincho" w:hAnsi="Courier New" w:cs="Courier New"/>
          <w:color w:val="000000"/>
          <w:szCs w:val="20"/>
          <w:lang w:val="pt-PT" w:eastAsia="ja-JP"/>
        </w:rPr>
        <w:t xml:space="preserve">, </w:t>
      </w:r>
      <w:r w:rsidRPr="00FB5BEC">
        <w:rPr>
          <w:rFonts w:ascii="Courier New" w:eastAsia="MS Mincho" w:hAnsi="Courier New" w:cs="Courier New"/>
          <w:b/>
          <w:i/>
          <w:color w:val="000000"/>
          <w:szCs w:val="20"/>
          <w:lang w:val="pt-PT" w:eastAsia="ja-JP"/>
        </w:rPr>
        <w:t>Param_n</w:t>
      </w:r>
      <w:r w:rsidRPr="00FB5BEC">
        <w:rPr>
          <w:rFonts w:ascii="Courier New" w:eastAsia="MS Mincho" w:hAnsi="Courier New" w:cs="Courier New"/>
          <w:color w:val="000000"/>
          <w:szCs w:val="20"/>
          <w:lang w:val="pt-PT" w:eastAsia="ja-JP"/>
        </w:rPr>
        <w:t>)</w:t>
      </w:r>
    </w:p>
    <w:p w14:paraId="3A05A02A" w14:textId="77777777" w:rsidR="003B5C90" w:rsidRPr="00FB5BEC" w:rsidRDefault="003B5C90" w:rsidP="003B5C90">
      <w:pPr>
        <w:ind w:left="720"/>
        <w:rPr>
          <w:rFonts w:eastAsia="Bosch Office Sans"/>
          <w:iCs/>
          <w:szCs w:val="20"/>
          <w:lang w:val="pt-PT"/>
        </w:rPr>
      </w:pPr>
    </w:p>
    <w:p w14:paraId="262206A3" w14:textId="77777777" w:rsidR="00EB6458" w:rsidRPr="005E3CC4" w:rsidRDefault="00EB6458" w:rsidP="00EB6458">
      <w:pPr>
        <w:rPr>
          <w:rFonts w:eastAsia="Bosch Office Sans"/>
          <w:szCs w:val="20"/>
        </w:rPr>
      </w:pPr>
      <w:r w:rsidRPr="005E3CC4">
        <w:rPr>
          <w:rFonts w:eastAsia="Bosch Office Sans"/>
          <w:szCs w:val="20"/>
        </w:rPr>
        <w:t>Note that it is not required to give the stack/stack overhead need of the trusted FUNC. If parameters are required, please also define the manipulators. In this case, they must stay empty.</w:t>
      </w:r>
    </w:p>
    <w:p w14:paraId="02656579" w14:textId="77777777" w:rsidR="00EB6458" w:rsidRPr="005E3CC4" w:rsidRDefault="00EB6458" w:rsidP="00EB6458">
      <w:pPr>
        <w:rPr>
          <w:rFonts w:eastAsia="Bosch Office Sans"/>
          <w:szCs w:val="20"/>
          <w:lang w:val="en-US"/>
        </w:rPr>
      </w:pPr>
      <w:r w:rsidRPr="005E3CC4">
        <w:rPr>
          <w:rFonts w:eastAsia="Bosch Office Sans" w:cs="Courier New"/>
          <w:szCs w:val="20"/>
        </w:rPr>
        <w:t xml:space="preserve">The call of the trusted FUNC occurs as usual with </w:t>
      </w:r>
      <w:r w:rsidR="0080487B" w:rsidRPr="005E3CC4">
        <w:rPr>
          <w:rFonts w:eastAsia="Bosch Office Sans" w:cs="Courier New"/>
          <w:szCs w:val="20"/>
        </w:rPr>
        <w:t>RBTPSW_</w:t>
      </w:r>
      <w:r w:rsidRPr="005E3CC4">
        <w:rPr>
          <w:rFonts w:eastAsia="Bosch Office Sans" w:cs="Courier New"/>
          <w:szCs w:val="20"/>
        </w:rPr>
        <w:t xml:space="preserve">START or </w:t>
      </w:r>
      <w:r w:rsidR="0080487B" w:rsidRPr="005E3CC4">
        <w:rPr>
          <w:rFonts w:eastAsia="Bosch Office Sans" w:cs="Courier New"/>
          <w:szCs w:val="20"/>
        </w:rPr>
        <w:t>RBTPSW_</w:t>
      </w:r>
      <w:r w:rsidRPr="005E3CC4">
        <w:rPr>
          <w:rFonts w:eastAsia="Bosch Office Sans" w:cs="Courier New"/>
          <w:szCs w:val="20"/>
        </w:rPr>
        <w:t xml:space="preserve">CALL. </w:t>
      </w:r>
      <w:r w:rsidRPr="005E3CC4">
        <w:rPr>
          <w:rFonts w:eastAsia="Bosch Office Sans"/>
          <w:szCs w:val="20"/>
          <w:lang w:val="en-US"/>
        </w:rPr>
        <w:t>These macros must never be called under interrupt lock. This would kill the calling untrusted application. Before starting the trusted FUNC, a stack pointer plausibility check is performed. If it is wrong, the calling application will be killed.</w:t>
      </w:r>
    </w:p>
    <w:p w14:paraId="06F286A9" w14:textId="77777777" w:rsidR="00EB6458" w:rsidRPr="005E3CC4" w:rsidRDefault="00EB6458" w:rsidP="00EB6458">
      <w:pPr>
        <w:rPr>
          <w:rFonts w:eastAsia="Bosch Office Sans"/>
          <w:szCs w:val="20"/>
          <w:lang w:val="en-US"/>
        </w:rPr>
      </w:pPr>
    </w:p>
    <w:p w14:paraId="2124C19D" w14:textId="77777777" w:rsidR="00EB6458" w:rsidRPr="005E3CC4" w:rsidRDefault="00EB6458" w:rsidP="00EB6458">
      <w:pPr>
        <w:rPr>
          <w:rFonts w:eastAsia="Bosch Office Sans"/>
          <w:szCs w:val="20"/>
          <w:lang w:val="en-US"/>
        </w:rPr>
      </w:pPr>
      <w:r w:rsidRPr="005E3CC4">
        <w:rPr>
          <w:rFonts w:eastAsia="Bosch Office Sans"/>
          <w:szCs w:val="20"/>
          <w:lang w:val="en-US"/>
        </w:rPr>
        <w:t>Note 1: In case a FUNC with return value is killed, the returned value is cleared with memset(), i.e. a scalar return value is 0.</w:t>
      </w:r>
    </w:p>
    <w:p w14:paraId="1A2461B2" w14:textId="77777777" w:rsidR="00EB6458" w:rsidRPr="005E3CC4" w:rsidRDefault="00EB6458" w:rsidP="00EB6458">
      <w:pPr>
        <w:rPr>
          <w:rFonts w:eastAsia="Bosch Office Sans"/>
          <w:szCs w:val="20"/>
          <w:lang w:val="en-US"/>
        </w:rPr>
      </w:pPr>
    </w:p>
    <w:p w14:paraId="00C4A0B4" w14:textId="77777777" w:rsidR="00EB6458" w:rsidRPr="005E3CC4" w:rsidRDefault="00EB6458" w:rsidP="00EB6458">
      <w:pPr>
        <w:rPr>
          <w:rFonts w:eastAsia="Bosch Office Sans" w:cs="Courier New"/>
          <w:szCs w:val="20"/>
        </w:rPr>
      </w:pPr>
      <w:r w:rsidRPr="005E3CC4">
        <w:rPr>
          <w:rFonts w:eastAsia="Bosch Office Sans"/>
          <w:szCs w:val="20"/>
          <w:lang w:val="en-US"/>
        </w:rPr>
        <w:t xml:space="preserve">Note 2: </w:t>
      </w:r>
      <w:r w:rsidR="0080487B" w:rsidRPr="005E3CC4">
        <w:rPr>
          <w:rFonts w:eastAsia="Bosch Office Sans"/>
          <w:szCs w:val="20"/>
          <w:lang w:val="en-US"/>
        </w:rPr>
        <w:t>RBTPSW_</w:t>
      </w:r>
      <w:r w:rsidRPr="005E3CC4">
        <w:rPr>
          <w:rFonts w:eastAsia="Bosch Office Sans"/>
          <w:szCs w:val="20"/>
          <w:lang w:val="en-US"/>
        </w:rPr>
        <w:t xml:space="preserve">CALL and </w:t>
      </w:r>
      <w:r w:rsidR="0080487B" w:rsidRPr="005E3CC4">
        <w:rPr>
          <w:rFonts w:eastAsia="Bosch Office Sans"/>
          <w:szCs w:val="20"/>
          <w:lang w:val="en-US"/>
        </w:rPr>
        <w:t>RBTPSW_</w:t>
      </w:r>
      <w:r w:rsidRPr="005E3CC4">
        <w:rPr>
          <w:rFonts w:eastAsia="Bosch Office Sans"/>
          <w:szCs w:val="20"/>
          <w:lang w:val="en-US"/>
        </w:rPr>
        <w:t>START can be used in the same way to call an untrusted FUNC from another untrusted Application.</w:t>
      </w:r>
    </w:p>
    <w:p w14:paraId="1255C99C" w14:textId="77777777" w:rsidR="00EB6458" w:rsidRPr="005E3CC4" w:rsidRDefault="00EB6458" w:rsidP="00EB6458">
      <w:pPr>
        <w:rPr>
          <w:rFonts w:eastAsia="Bosch Office Sans"/>
          <w:szCs w:val="20"/>
        </w:rPr>
      </w:pPr>
    </w:p>
    <w:p w14:paraId="002427F4" w14:textId="6541C386" w:rsidR="00EB6458" w:rsidRPr="005E3CC4" w:rsidRDefault="00EB6458" w:rsidP="00EB6458">
      <w:pPr>
        <w:rPr>
          <w:rFonts w:eastAsia="Bosch Office Sans"/>
          <w:szCs w:val="20"/>
        </w:rPr>
      </w:pPr>
      <w:r w:rsidRPr="005E3CC4">
        <w:rPr>
          <w:rFonts w:eastAsia="Bosch Office Sans"/>
          <w:szCs w:val="20"/>
        </w:rPr>
        <w:t xml:space="preserve">The TPSW framework </w:t>
      </w:r>
      <w:r w:rsidR="003B5C90">
        <w:rPr>
          <w:rFonts w:eastAsia="Bosch Office Sans"/>
          <w:szCs w:val="20"/>
        </w:rPr>
        <w:t xml:space="preserve">already </w:t>
      </w:r>
      <w:r w:rsidRPr="005E3CC4">
        <w:rPr>
          <w:rFonts w:eastAsia="Bosch Office Sans"/>
          <w:szCs w:val="20"/>
        </w:rPr>
        <w:t xml:space="preserve">provides a trusted application: </w:t>
      </w:r>
      <w:r w:rsidR="005E3CC4" w:rsidRPr="005E3CC4">
        <w:rPr>
          <w:rFonts w:eastAsia="Bosch Office Sans"/>
          <w:b/>
          <w:szCs w:val="20"/>
        </w:rPr>
        <w:t>RBTPSW_STD_TRUSTED_APP</w:t>
      </w:r>
      <w:r w:rsidRPr="005E3CC4">
        <w:rPr>
          <w:rFonts w:eastAsia="Bosch Office Sans"/>
          <w:szCs w:val="20"/>
        </w:rPr>
        <w:t>. Please note that only one trusted application is needed. However</w:t>
      </w:r>
      <w:r w:rsidR="004769B8">
        <w:rPr>
          <w:rFonts w:eastAsia="Bosch Office Sans"/>
          <w:szCs w:val="20"/>
        </w:rPr>
        <w:t>,</w:t>
      </w:r>
      <w:r w:rsidRPr="005E3CC4">
        <w:rPr>
          <w:rFonts w:eastAsia="Bosch Office Sans"/>
          <w:szCs w:val="20"/>
        </w:rPr>
        <w:t xml:space="preserve"> it is possible to define other trusted application by using:</w:t>
      </w:r>
    </w:p>
    <w:p w14:paraId="061D5A71" w14:textId="77777777" w:rsidR="00EB6458" w:rsidRPr="005E3CC4" w:rsidRDefault="00EB6458" w:rsidP="00794032">
      <w:pPr>
        <w:numPr>
          <w:ilvl w:val="1"/>
          <w:numId w:val="14"/>
        </w:numPr>
        <w:tabs>
          <w:tab w:val="clear" w:pos="1440"/>
          <w:tab w:val="num" w:pos="360"/>
        </w:tabs>
        <w:ind w:left="360"/>
        <w:rPr>
          <w:rFonts w:ascii="Courier New" w:eastAsia="Bosch Office Sans" w:hAnsi="Courier New" w:cs="Courier New"/>
          <w:iCs/>
          <w:szCs w:val="20"/>
          <w:lang w:val="en-US"/>
        </w:rPr>
      </w:pPr>
      <w:r w:rsidRPr="005E3CC4">
        <w:rPr>
          <w:rFonts w:eastAsia="Bosch Office Sans"/>
          <w:iCs/>
          <w:szCs w:val="20"/>
          <w:lang w:val="en-US"/>
        </w:rPr>
        <w:t>H file:</w:t>
      </w:r>
      <w:r w:rsidRPr="005E3CC4">
        <w:rPr>
          <w:rFonts w:ascii="Courier New" w:eastAsia="MS Mincho" w:hAnsi="Courier New" w:cs="Courier New"/>
          <w:color w:val="000000"/>
          <w:szCs w:val="20"/>
          <w:lang w:eastAsia="ja-JP"/>
        </w:rPr>
        <w:t xml:space="preserve"> </w:t>
      </w:r>
      <w:r w:rsidR="0080487B" w:rsidRPr="005E3CC4">
        <w:rPr>
          <w:rFonts w:ascii="Courier New" w:eastAsia="MS Mincho" w:hAnsi="Courier New" w:cs="Courier New"/>
          <w:color w:val="000000"/>
          <w:szCs w:val="20"/>
          <w:lang w:eastAsia="ja-JP"/>
        </w:rPr>
        <w:t>RBTPSW_</w:t>
      </w:r>
      <w:r w:rsidRPr="005E3CC4">
        <w:rPr>
          <w:rFonts w:ascii="Courier New" w:eastAsia="MS Mincho" w:hAnsi="Courier New" w:cs="Courier New"/>
          <w:color w:val="000000"/>
          <w:szCs w:val="20"/>
          <w:lang w:eastAsia="ja-JP"/>
        </w:rPr>
        <w:t>DECLARE_TRUSTED_APPLICATION</w:t>
      </w:r>
      <w:r w:rsidRPr="005E3CC4">
        <w:rPr>
          <w:rFonts w:ascii="Courier New" w:eastAsia="Bosch Office Sans" w:hAnsi="Courier New" w:cs="Courier New"/>
          <w:iCs/>
          <w:szCs w:val="20"/>
          <w:lang w:val="en-US"/>
        </w:rPr>
        <w:t>(</w:t>
      </w:r>
      <w:r w:rsidRPr="005E3CC4">
        <w:rPr>
          <w:rFonts w:ascii="Courier New" w:eastAsia="Bosch Office Sans" w:hAnsi="Courier New" w:cs="Courier New"/>
          <w:b/>
          <w:i/>
          <w:szCs w:val="20"/>
          <w:lang w:val="en-US"/>
        </w:rPr>
        <w:t>TrustedTPSWAppName</w:t>
      </w:r>
      <w:r w:rsidRPr="005E3CC4">
        <w:rPr>
          <w:rFonts w:ascii="Courier New" w:eastAsia="Bosch Office Sans" w:hAnsi="Courier New" w:cs="Courier New"/>
          <w:iCs/>
          <w:szCs w:val="20"/>
          <w:lang w:val="en-US"/>
        </w:rPr>
        <w:t>)</w:t>
      </w:r>
    </w:p>
    <w:p w14:paraId="2F234744" w14:textId="77777777" w:rsidR="00EB6458" w:rsidRPr="005E3CC4" w:rsidRDefault="00EB6458" w:rsidP="00794032">
      <w:pPr>
        <w:numPr>
          <w:ilvl w:val="1"/>
          <w:numId w:val="14"/>
        </w:numPr>
        <w:tabs>
          <w:tab w:val="clear" w:pos="1440"/>
          <w:tab w:val="num" w:pos="360"/>
        </w:tabs>
        <w:ind w:left="360"/>
        <w:rPr>
          <w:rFonts w:ascii="Courier New" w:eastAsia="Bosch Office Sans" w:hAnsi="Courier New" w:cs="Courier New"/>
          <w:iCs/>
          <w:szCs w:val="20"/>
          <w:lang w:val="en-US"/>
        </w:rPr>
      </w:pPr>
      <w:r w:rsidRPr="005E3CC4">
        <w:rPr>
          <w:rFonts w:eastAsia="Bosch Office Sans"/>
          <w:iCs/>
          <w:szCs w:val="20"/>
          <w:lang w:val="en-US"/>
        </w:rPr>
        <w:t>C file:</w:t>
      </w:r>
      <w:r w:rsidRPr="005E3CC4">
        <w:rPr>
          <w:rFonts w:ascii="Courier New" w:eastAsia="MS Mincho" w:hAnsi="Courier New" w:cs="Courier New"/>
          <w:color w:val="000000"/>
          <w:szCs w:val="20"/>
          <w:lang w:eastAsia="ja-JP"/>
        </w:rPr>
        <w:t xml:space="preserve"> </w:t>
      </w:r>
      <w:r w:rsidR="0080487B" w:rsidRPr="005E3CC4">
        <w:rPr>
          <w:rFonts w:ascii="Courier New" w:eastAsia="MS Mincho" w:hAnsi="Courier New" w:cs="Courier New"/>
          <w:color w:val="000000"/>
          <w:szCs w:val="20"/>
          <w:lang w:eastAsia="ja-JP"/>
        </w:rPr>
        <w:t>RBTPSW_</w:t>
      </w:r>
      <w:r w:rsidRPr="005E3CC4">
        <w:rPr>
          <w:rFonts w:ascii="Courier New" w:eastAsia="MS Mincho" w:hAnsi="Courier New" w:cs="Courier New"/>
          <w:color w:val="000000"/>
          <w:szCs w:val="20"/>
          <w:lang w:eastAsia="ja-JP"/>
        </w:rPr>
        <w:t>TRUSTED_APPLICATION_CONFIG</w:t>
      </w:r>
      <w:r w:rsidRPr="005E3CC4">
        <w:rPr>
          <w:rFonts w:ascii="Courier New" w:eastAsia="Bosch Office Sans" w:hAnsi="Courier New" w:cs="Courier New"/>
          <w:iCs/>
          <w:szCs w:val="20"/>
          <w:lang w:val="en-US"/>
        </w:rPr>
        <w:t>(</w:t>
      </w:r>
      <w:r w:rsidRPr="005E3CC4">
        <w:rPr>
          <w:rFonts w:ascii="Courier New" w:eastAsia="Bosch Office Sans" w:hAnsi="Courier New" w:cs="Courier New"/>
          <w:b/>
          <w:i/>
          <w:szCs w:val="20"/>
          <w:lang w:val="en-US"/>
        </w:rPr>
        <w:t>TrustedTPSWAppName</w:t>
      </w:r>
      <w:r w:rsidRPr="005E3CC4">
        <w:rPr>
          <w:rFonts w:ascii="Courier New" w:eastAsia="Bosch Office Sans" w:hAnsi="Courier New" w:cs="Courier New"/>
          <w:iCs/>
          <w:szCs w:val="20"/>
          <w:lang w:val="en-US"/>
        </w:rPr>
        <w:t>)</w:t>
      </w:r>
    </w:p>
    <w:p w14:paraId="7771D5F9" w14:textId="77777777" w:rsidR="00EB6458" w:rsidRPr="005E3CC4" w:rsidRDefault="00EB6458" w:rsidP="00EB6458">
      <w:pPr>
        <w:rPr>
          <w:rFonts w:eastAsia="Bosch Office Sans" w:cs="Courier New"/>
          <w:szCs w:val="20"/>
        </w:rPr>
      </w:pPr>
    </w:p>
    <w:p w14:paraId="3FC37EDE" w14:textId="77777777" w:rsidR="0026499A" w:rsidRPr="00EB6684" w:rsidRDefault="00EB6458" w:rsidP="00EB6458">
      <w:pPr>
        <w:rPr>
          <w:rFonts w:eastAsia="Bosch Office Sans" w:cs="Courier New"/>
          <w:szCs w:val="20"/>
          <w:lang w:val="en-US"/>
        </w:rPr>
      </w:pPr>
      <w:r w:rsidRPr="005E3CC4">
        <w:rPr>
          <w:rFonts w:eastAsia="Bosch Office Sans" w:cs="Courier New"/>
          <w:szCs w:val="20"/>
        </w:rPr>
        <w:t xml:space="preserve">As the application is trusted, it is also not necessary to configure the linker file. We assume that a trusted application won’t cause an error, that’s why it should never be killed. If some error occurs during the call of a trusted function, the corresponding </w:t>
      </w:r>
      <w:r w:rsidR="003B5C90">
        <w:rPr>
          <w:rFonts w:eastAsia="Bosch Office Sans" w:cs="Courier New"/>
          <w:szCs w:val="20"/>
        </w:rPr>
        <w:t>calle</w:t>
      </w:r>
      <w:r w:rsidR="0026499A">
        <w:rPr>
          <w:rFonts w:eastAsia="Bosch Office Sans" w:cs="Courier New"/>
          <w:szCs w:val="20"/>
        </w:rPr>
        <w:t>r</w:t>
      </w:r>
      <w:r w:rsidR="003B5C90">
        <w:rPr>
          <w:rFonts w:eastAsia="Bosch Office Sans" w:cs="Courier New"/>
          <w:szCs w:val="20"/>
        </w:rPr>
        <w:t xml:space="preserve"> </w:t>
      </w:r>
      <w:r w:rsidRPr="005E3CC4">
        <w:rPr>
          <w:rFonts w:eastAsia="Bosch Office Sans" w:cs="Courier New"/>
          <w:szCs w:val="20"/>
        </w:rPr>
        <w:t>untrusted application will be killed</w:t>
      </w:r>
      <w:r w:rsidR="0026499A">
        <w:rPr>
          <w:rFonts w:eastAsia="Bosch Office Sans" w:cs="Courier New"/>
          <w:szCs w:val="20"/>
        </w:rPr>
        <w:t xml:space="preserve"> and the trusted function call will not be completed</w:t>
      </w:r>
      <w:r w:rsidRPr="005E3CC4">
        <w:rPr>
          <w:rFonts w:eastAsia="Bosch Office Sans" w:cs="Courier New"/>
          <w:szCs w:val="20"/>
        </w:rPr>
        <w:t xml:space="preserve">. </w:t>
      </w:r>
    </w:p>
    <w:p w14:paraId="3B736E97" w14:textId="77777777" w:rsidR="0026499A" w:rsidRDefault="0026499A" w:rsidP="00EB6458">
      <w:pPr>
        <w:rPr>
          <w:rFonts w:eastAsia="Bosch Office Sans" w:cs="Courier New"/>
          <w:szCs w:val="20"/>
        </w:rPr>
      </w:pPr>
    </w:p>
    <w:p w14:paraId="652ABC69" w14:textId="52FEA859" w:rsidR="00EB6458" w:rsidRPr="005E3CC4" w:rsidRDefault="0026499A" w:rsidP="00EB6458">
      <w:pPr>
        <w:rPr>
          <w:rFonts w:eastAsia="Bosch Office Sans" w:cs="Courier New"/>
          <w:szCs w:val="20"/>
        </w:rPr>
      </w:pPr>
      <w:r>
        <w:rPr>
          <w:rFonts w:eastAsia="Bosch Office Sans" w:cs="Courier New"/>
          <w:szCs w:val="20"/>
        </w:rPr>
        <w:t>The</w:t>
      </w:r>
      <w:r w:rsidR="00EB6458" w:rsidRPr="005E3CC4">
        <w:rPr>
          <w:rFonts w:eastAsia="Bosch Office Sans" w:cs="Courier New"/>
          <w:szCs w:val="20"/>
        </w:rPr>
        <w:t xml:space="preserve"> following APIs will always return “</w:t>
      </w:r>
      <w:r w:rsidR="00EB6458" w:rsidRPr="005E3CC4">
        <w:rPr>
          <w:rFonts w:eastAsia="Bosch Office Sans" w:cs="Courier New"/>
          <w:b/>
          <w:szCs w:val="20"/>
        </w:rPr>
        <w:t>ACTIVE</w:t>
      </w:r>
      <w:r w:rsidR="00EB6458" w:rsidRPr="005E3CC4">
        <w:rPr>
          <w:rFonts w:eastAsia="Bosch Office Sans" w:cs="Courier New"/>
          <w:szCs w:val="20"/>
        </w:rPr>
        <w:t>” for a trusted application:</w:t>
      </w:r>
    </w:p>
    <w:p w14:paraId="338AEF9F" w14:textId="77777777" w:rsidR="00EB6458" w:rsidRPr="005E3CC4" w:rsidRDefault="0080487B" w:rsidP="00F00720">
      <w:pPr>
        <w:numPr>
          <w:ilvl w:val="0"/>
          <w:numId w:val="25"/>
        </w:numPr>
        <w:rPr>
          <w:rFonts w:eastAsia="Bosch Office Sans" w:cs="Courier New"/>
          <w:szCs w:val="20"/>
        </w:rPr>
      </w:pPr>
      <w:r w:rsidRPr="005E3CC4">
        <w:rPr>
          <w:rFonts w:ascii="Courier New" w:eastAsia="Bosch Office Sans" w:hAnsi="Courier New" w:cs="Courier New"/>
          <w:b/>
          <w:szCs w:val="20"/>
          <w:lang w:val="en-US"/>
        </w:rPr>
        <w:t>RBTPSW_</w:t>
      </w:r>
      <w:r w:rsidR="00EB6458" w:rsidRPr="005E3CC4">
        <w:rPr>
          <w:rFonts w:ascii="Courier New" w:eastAsia="Bosch Office Sans" w:hAnsi="Courier New" w:cs="Courier New"/>
          <w:b/>
          <w:szCs w:val="20"/>
          <w:lang w:val="en-US"/>
        </w:rPr>
        <w:t>START</w:t>
      </w:r>
      <w:r w:rsidR="00EB6458" w:rsidRPr="005E3CC4">
        <w:rPr>
          <w:rFonts w:ascii="Courier New" w:eastAsia="Bosch Office Sans" w:hAnsi="Courier New" w:cs="Courier New"/>
          <w:szCs w:val="20"/>
          <w:lang w:val="en-US"/>
        </w:rPr>
        <w:t>(</w:t>
      </w:r>
      <w:r w:rsidR="00EB6458" w:rsidRPr="005E3CC4">
        <w:rPr>
          <w:rFonts w:ascii="Courier New" w:eastAsia="Bosch Office Sans" w:hAnsi="Courier New" w:cs="Courier New"/>
          <w:i/>
          <w:szCs w:val="20"/>
          <w:lang w:val="en-US"/>
        </w:rPr>
        <w:t>FUNCName</w:t>
      </w:r>
      <w:r w:rsidR="00EB6458" w:rsidRPr="005E3CC4">
        <w:rPr>
          <w:rFonts w:ascii="Courier New" w:eastAsia="Bosch Office Sans" w:hAnsi="Courier New" w:cs="Courier New"/>
          <w:szCs w:val="20"/>
          <w:lang w:val="en-US"/>
        </w:rPr>
        <w:t>)</w:t>
      </w:r>
    </w:p>
    <w:p w14:paraId="74177AAE" w14:textId="77777777" w:rsidR="00EB6458" w:rsidRPr="005E3CC4" w:rsidRDefault="0080487B" w:rsidP="00F00720">
      <w:pPr>
        <w:numPr>
          <w:ilvl w:val="0"/>
          <w:numId w:val="25"/>
        </w:numPr>
        <w:rPr>
          <w:rFonts w:eastAsia="Bosch Office Sans" w:cs="Courier New"/>
          <w:szCs w:val="20"/>
        </w:rPr>
      </w:pPr>
      <w:r w:rsidRPr="005E3CC4">
        <w:rPr>
          <w:rFonts w:ascii="Courier New" w:eastAsia="MS Mincho" w:hAnsi="Courier New" w:cs="Courier New"/>
          <w:b/>
          <w:color w:val="000000"/>
          <w:szCs w:val="20"/>
          <w:lang w:eastAsia="ja-JP"/>
        </w:rPr>
        <w:t>RBTPSW_</w:t>
      </w:r>
      <w:r w:rsidR="00EB6458" w:rsidRPr="005E3CC4">
        <w:rPr>
          <w:rFonts w:ascii="Courier New" w:eastAsia="MS Mincho" w:hAnsi="Courier New" w:cs="Courier New"/>
          <w:b/>
          <w:color w:val="000000"/>
          <w:szCs w:val="20"/>
          <w:lang w:eastAsia="ja-JP"/>
        </w:rPr>
        <w:t>GetAppStatus</w:t>
      </w:r>
      <w:r w:rsidR="00EB6458" w:rsidRPr="005E3CC4">
        <w:rPr>
          <w:rFonts w:ascii="Courier New" w:eastAsia="MS Mincho" w:hAnsi="Courier New" w:cs="Courier New"/>
          <w:color w:val="000000"/>
          <w:szCs w:val="20"/>
          <w:lang w:eastAsia="ja-JP"/>
        </w:rPr>
        <w:t>(</w:t>
      </w:r>
      <w:r w:rsidR="00EB6458" w:rsidRPr="005E3CC4">
        <w:rPr>
          <w:rFonts w:ascii="Courier New" w:eastAsia="Bosch Office Sans" w:hAnsi="Courier New" w:cs="Courier New"/>
          <w:i/>
          <w:szCs w:val="20"/>
          <w:lang w:val="en-US"/>
        </w:rPr>
        <w:t>TPSWAppName</w:t>
      </w:r>
      <w:r w:rsidR="00EB6458" w:rsidRPr="005E3CC4">
        <w:rPr>
          <w:rFonts w:ascii="Courier New" w:eastAsia="MS Mincho" w:hAnsi="Courier New" w:cs="Courier New"/>
          <w:color w:val="000000"/>
          <w:szCs w:val="20"/>
          <w:lang w:eastAsia="ja-JP"/>
        </w:rPr>
        <w:t>)</w:t>
      </w:r>
    </w:p>
    <w:p w14:paraId="43CA4FD6" w14:textId="77777777" w:rsidR="00EB6458" w:rsidRPr="00325099" w:rsidRDefault="0080487B" w:rsidP="00F00720">
      <w:pPr>
        <w:numPr>
          <w:ilvl w:val="0"/>
          <w:numId w:val="25"/>
        </w:numPr>
        <w:rPr>
          <w:rFonts w:eastAsia="Bosch Office Sans" w:cs="Courier New"/>
          <w:szCs w:val="20"/>
        </w:rPr>
      </w:pPr>
      <w:r w:rsidRPr="005E3CC4">
        <w:rPr>
          <w:rFonts w:ascii="Courier New" w:eastAsia="MS Mincho" w:hAnsi="Courier New" w:cs="Courier New"/>
          <w:b/>
          <w:color w:val="000000"/>
          <w:szCs w:val="20"/>
          <w:lang w:eastAsia="ja-JP"/>
        </w:rPr>
        <w:t>RBTPSW_</w:t>
      </w:r>
      <w:r w:rsidR="00EB6458" w:rsidRPr="005E3CC4">
        <w:rPr>
          <w:rFonts w:ascii="Courier New" w:eastAsia="MS Mincho" w:hAnsi="Courier New" w:cs="Courier New"/>
          <w:b/>
          <w:color w:val="000000"/>
          <w:szCs w:val="20"/>
          <w:lang w:eastAsia="ja-JP"/>
        </w:rPr>
        <w:t>GetAppStatusByFunc</w:t>
      </w:r>
      <w:r w:rsidR="00EB6458" w:rsidRPr="005E3CC4">
        <w:rPr>
          <w:rFonts w:ascii="Courier New" w:eastAsia="MS Mincho" w:hAnsi="Courier New" w:cs="Courier New"/>
          <w:color w:val="000000"/>
          <w:szCs w:val="20"/>
          <w:lang w:eastAsia="ja-JP"/>
        </w:rPr>
        <w:t>(</w:t>
      </w:r>
      <w:r w:rsidR="00EB6458" w:rsidRPr="005E3CC4">
        <w:rPr>
          <w:rFonts w:ascii="Courier New" w:eastAsia="Bosch Office Sans" w:hAnsi="Courier New" w:cs="Courier New"/>
          <w:i/>
          <w:szCs w:val="20"/>
          <w:lang w:val="en-US"/>
        </w:rPr>
        <w:t>FUNCName</w:t>
      </w:r>
      <w:r w:rsidR="00EB6458" w:rsidRPr="005E3CC4">
        <w:rPr>
          <w:rFonts w:ascii="Courier New" w:eastAsia="MS Mincho" w:hAnsi="Courier New" w:cs="Courier New"/>
          <w:color w:val="000000"/>
          <w:szCs w:val="20"/>
          <w:lang w:eastAsia="ja-JP"/>
        </w:rPr>
        <w:t>)</w:t>
      </w:r>
    </w:p>
    <w:p w14:paraId="43658A80" w14:textId="2F6FEF5F" w:rsidR="00EB6458" w:rsidRDefault="003B5C90" w:rsidP="00EB6458">
      <w:pPr>
        <w:pStyle w:val="berschrift4"/>
        <w:tabs>
          <w:tab w:val="clear" w:pos="360"/>
          <w:tab w:val="num" w:pos="864"/>
        </w:tabs>
        <w:ind w:left="864" w:hanging="864"/>
        <w:rPr>
          <w:rFonts w:eastAsia="Bosch Office Sans"/>
          <w:lang w:val="en-US"/>
        </w:rPr>
      </w:pPr>
      <w:bookmarkStart w:id="73" w:name="_Toc86823279"/>
      <w:r>
        <w:rPr>
          <w:rFonts w:eastAsia="Bosch Office Sans"/>
          <w:lang w:val="en-US"/>
        </w:rPr>
        <w:lastRenderedPageBreak/>
        <w:t xml:space="preserve">  </w:t>
      </w:r>
      <w:r w:rsidR="00EB6458">
        <w:rPr>
          <w:rFonts w:eastAsia="Bosch Office Sans"/>
          <w:lang w:val="en-US"/>
        </w:rPr>
        <w:t>Alternative way: privileging pieces of code</w:t>
      </w:r>
      <w:bookmarkEnd w:id="73"/>
    </w:p>
    <w:p w14:paraId="743ED8DD" w14:textId="77777777" w:rsidR="003B5C90" w:rsidRPr="003B5C90" w:rsidRDefault="003B5C90" w:rsidP="003B5C90">
      <w:pPr>
        <w:rPr>
          <w:rFonts w:eastAsia="Bosch Office Sans"/>
          <w:lang w:val="en-US" w:eastAsia="en-US"/>
        </w:rPr>
      </w:pPr>
    </w:p>
    <w:p w14:paraId="297F2E76" w14:textId="77777777" w:rsidR="00EB6458" w:rsidRDefault="00EB6458" w:rsidP="00EB6458">
      <w:pPr>
        <w:rPr>
          <w:rFonts w:eastAsia="Bosch Office Sans" w:cs="Courier New"/>
          <w:szCs w:val="20"/>
          <w:lang w:val="en-US"/>
        </w:rPr>
      </w:pPr>
      <w:r>
        <w:rPr>
          <w:rFonts w:eastAsia="Bosch Office Sans" w:cs="Courier New"/>
          <w:szCs w:val="20"/>
          <w:lang w:val="en-US"/>
        </w:rPr>
        <w:t>It’s possible to privilege a piece of code e.g. let the untrusted TPSW call an ESP function directly (untrust) and make the relevant part inside the function trusted.</w:t>
      </w:r>
    </w:p>
    <w:p w14:paraId="0F26362B" w14:textId="65CE22FE" w:rsidR="00EB6458" w:rsidRPr="00325099" w:rsidRDefault="00A7323B" w:rsidP="00F00720">
      <w:pPr>
        <w:numPr>
          <w:ilvl w:val="0"/>
          <w:numId w:val="32"/>
        </w:numPr>
        <w:rPr>
          <w:rFonts w:eastAsia="Bosch Office Sans" w:cs="Courier New"/>
          <w:szCs w:val="20"/>
          <w:lang w:val="en-US"/>
        </w:rPr>
      </w:pPr>
      <w:r>
        <w:rPr>
          <w:rFonts w:ascii="Courier New" w:eastAsia="MS Mincho" w:hAnsi="Courier New" w:cs="Courier New"/>
          <w:color w:val="005032"/>
          <w:szCs w:val="20"/>
          <w:lang w:eastAsia="ja-JP"/>
        </w:rPr>
        <w:t>rb</w:t>
      </w:r>
      <w:r w:rsidR="00EB6458" w:rsidRPr="00982BD2">
        <w:rPr>
          <w:rFonts w:ascii="Courier New" w:eastAsia="MS Mincho" w:hAnsi="Courier New" w:cs="Courier New"/>
          <w:color w:val="005032"/>
          <w:szCs w:val="20"/>
          <w:lang w:eastAsia="ja-JP"/>
        </w:rPr>
        <w:t>tpsw_CPUmode_t</w:t>
      </w:r>
      <w:r w:rsidR="00EB6458" w:rsidRPr="00325099">
        <w:rPr>
          <w:rFonts w:ascii="Courier New" w:eastAsia="MS Mincho" w:hAnsi="Courier New" w:cs="Courier New"/>
          <w:color w:val="000000"/>
          <w:szCs w:val="20"/>
          <w:lang w:eastAsia="ja-JP"/>
        </w:rPr>
        <w:t xml:space="preserve"> </w:t>
      </w:r>
      <w:r w:rsidR="0080487B">
        <w:rPr>
          <w:rFonts w:ascii="Courier New" w:eastAsia="MS Mincho" w:hAnsi="Courier New" w:cs="Courier New"/>
          <w:b/>
          <w:bCs/>
          <w:color w:val="000000"/>
          <w:szCs w:val="20"/>
          <w:lang w:eastAsia="ja-JP"/>
        </w:rPr>
        <w:t>RBTPSW_</w:t>
      </w:r>
      <w:r w:rsidR="00EB6458" w:rsidRPr="00325099">
        <w:rPr>
          <w:rFonts w:ascii="Courier New" w:eastAsia="MS Mincho" w:hAnsi="Courier New" w:cs="Courier New"/>
          <w:b/>
          <w:bCs/>
          <w:color w:val="000000"/>
          <w:szCs w:val="20"/>
          <w:lang w:eastAsia="ja-JP"/>
        </w:rPr>
        <w:t>Switch2PrivMode</w:t>
      </w:r>
      <w:r w:rsidR="00EB6458" w:rsidRPr="00325099">
        <w:rPr>
          <w:rFonts w:ascii="Courier New" w:eastAsia="MS Mincho" w:hAnsi="Courier New" w:cs="Courier New"/>
          <w:color w:val="000000"/>
          <w:szCs w:val="20"/>
          <w:lang w:eastAsia="ja-JP"/>
        </w:rPr>
        <w:t>(</w:t>
      </w:r>
      <w:r w:rsidR="00EB6458" w:rsidRPr="00982BD2">
        <w:rPr>
          <w:rFonts w:ascii="Courier New" w:eastAsia="MS Mincho" w:hAnsi="Courier New" w:cs="Courier New"/>
          <w:b/>
          <w:bCs/>
          <w:color w:val="7F0055"/>
          <w:szCs w:val="20"/>
          <w:lang w:eastAsia="ja-JP"/>
        </w:rPr>
        <w:t>void</w:t>
      </w:r>
      <w:r w:rsidR="00EB6458" w:rsidRPr="00325099">
        <w:rPr>
          <w:rFonts w:ascii="Courier New" w:eastAsia="MS Mincho" w:hAnsi="Courier New" w:cs="Courier New"/>
          <w:color w:val="000000"/>
          <w:szCs w:val="20"/>
          <w:lang w:eastAsia="ja-JP"/>
        </w:rPr>
        <w:t>)</w:t>
      </w:r>
      <w:r w:rsidR="00EB6458" w:rsidRPr="00325099">
        <w:rPr>
          <w:rFonts w:eastAsia="Bosch Office Sans" w:cs="Courier New"/>
          <w:szCs w:val="20"/>
          <w:lang w:val="en-US"/>
        </w:rPr>
        <w:t xml:space="preserve">: It returns the current system mode and sets the system mode to “privileged”. Before changing the system mode, this API performs a </w:t>
      </w:r>
      <w:r w:rsidR="003B5C90">
        <w:rPr>
          <w:rFonts w:eastAsia="Bosch Office Sans" w:cs="Courier New"/>
          <w:szCs w:val="20"/>
          <w:lang w:val="en-US"/>
        </w:rPr>
        <w:t>reset of the global registers, a check of the stack pointer and active locks</w:t>
      </w:r>
      <w:r w:rsidR="00EB6458" w:rsidRPr="00325099">
        <w:rPr>
          <w:rFonts w:eastAsia="Bosch Office Sans" w:cs="Courier New"/>
          <w:szCs w:val="20"/>
          <w:lang w:val="en-US"/>
        </w:rPr>
        <w:t xml:space="preserve">. </w:t>
      </w:r>
      <w:r w:rsidR="003B5C90">
        <w:rPr>
          <w:rFonts w:eastAsia="Bosch Office Sans" w:cs="Courier New"/>
          <w:szCs w:val="20"/>
          <w:lang w:val="en-US"/>
        </w:rPr>
        <w:t>If anything</w:t>
      </w:r>
      <w:r w:rsidR="00EB6458" w:rsidRPr="00325099">
        <w:rPr>
          <w:rFonts w:eastAsia="Bosch Office Sans" w:cs="Courier New"/>
          <w:szCs w:val="20"/>
          <w:lang w:val="en-US"/>
        </w:rPr>
        <w:t xml:space="preserve"> is wrong, the current TPSW will be killed.</w:t>
      </w:r>
    </w:p>
    <w:p w14:paraId="47F8C62B" w14:textId="77777777" w:rsidR="00EB6458" w:rsidRPr="00325099" w:rsidRDefault="00EB6458" w:rsidP="00F00720">
      <w:pPr>
        <w:numPr>
          <w:ilvl w:val="0"/>
          <w:numId w:val="26"/>
        </w:numPr>
        <w:rPr>
          <w:rFonts w:eastAsia="Bosch Office Sans" w:cs="Courier New"/>
          <w:szCs w:val="20"/>
          <w:lang w:val="en-US"/>
        </w:rPr>
      </w:pPr>
      <w:r w:rsidRPr="00982BD2">
        <w:rPr>
          <w:rFonts w:ascii="Courier New" w:eastAsia="MS Mincho" w:hAnsi="Courier New" w:cs="Courier New"/>
          <w:b/>
          <w:bCs/>
          <w:color w:val="7F0055"/>
          <w:szCs w:val="20"/>
          <w:lang w:eastAsia="ja-JP"/>
        </w:rPr>
        <w:t>void</w:t>
      </w:r>
      <w:r w:rsidRPr="00325099">
        <w:rPr>
          <w:rFonts w:ascii="Courier New" w:eastAsia="MS Mincho" w:hAnsi="Courier New" w:cs="Courier New"/>
          <w:color w:val="000000"/>
          <w:szCs w:val="20"/>
          <w:lang w:eastAsia="ja-JP"/>
        </w:rPr>
        <w:t xml:space="preserve"> </w:t>
      </w:r>
      <w:r w:rsidR="0080487B">
        <w:rPr>
          <w:rFonts w:ascii="Courier New" w:eastAsia="MS Mincho" w:hAnsi="Courier New" w:cs="Courier New"/>
          <w:b/>
          <w:bCs/>
          <w:color w:val="000000"/>
          <w:szCs w:val="20"/>
          <w:lang w:eastAsia="ja-JP"/>
        </w:rPr>
        <w:t>RBTPSW_</w:t>
      </w:r>
      <w:r w:rsidRPr="00325099">
        <w:rPr>
          <w:rFonts w:ascii="Courier New" w:eastAsia="MS Mincho" w:hAnsi="Courier New" w:cs="Courier New"/>
          <w:b/>
          <w:bCs/>
          <w:color w:val="000000"/>
          <w:szCs w:val="20"/>
          <w:lang w:eastAsia="ja-JP"/>
        </w:rPr>
        <w:t>RestoreMode</w:t>
      </w:r>
      <w:r w:rsidRPr="00325099">
        <w:rPr>
          <w:rFonts w:ascii="Courier New" w:eastAsia="MS Mincho" w:hAnsi="Courier New" w:cs="Courier New"/>
          <w:color w:val="000000"/>
          <w:szCs w:val="20"/>
          <w:lang w:eastAsia="ja-JP"/>
        </w:rPr>
        <w:t>(</w:t>
      </w:r>
      <w:r w:rsidR="00A7323B">
        <w:rPr>
          <w:rFonts w:ascii="Courier New" w:eastAsia="MS Mincho" w:hAnsi="Courier New" w:cs="Courier New"/>
          <w:color w:val="000000"/>
          <w:szCs w:val="20"/>
          <w:lang w:eastAsia="ja-JP"/>
        </w:rPr>
        <w:t>rb</w:t>
      </w:r>
      <w:r w:rsidRPr="00982BD2">
        <w:rPr>
          <w:rFonts w:ascii="Courier New" w:eastAsia="MS Mincho" w:hAnsi="Courier New" w:cs="Courier New"/>
          <w:color w:val="005032"/>
          <w:szCs w:val="20"/>
          <w:lang w:eastAsia="ja-JP"/>
        </w:rPr>
        <w:t>tpsw_CPUmode_t</w:t>
      </w:r>
      <w:r w:rsidRPr="00325099">
        <w:rPr>
          <w:rFonts w:ascii="Courier New" w:eastAsia="MS Mincho" w:hAnsi="Courier New" w:cs="Courier New"/>
          <w:color w:val="000000"/>
          <w:szCs w:val="20"/>
          <w:lang w:eastAsia="ja-JP"/>
        </w:rPr>
        <w:t xml:space="preserve"> PreviousMode)</w:t>
      </w:r>
      <w:r w:rsidRPr="00325099">
        <w:rPr>
          <w:rFonts w:eastAsia="Bosch Office Sans" w:cs="Courier New"/>
          <w:szCs w:val="20"/>
          <w:lang w:val="en-US"/>
        </w:rPr>
        <w:t xml:space="preserve"> : this function restores the system mode to </w:t>
      </w:r>
      <w:r>
        <w:rPr>
          <w:rFonts w:eastAsia="Bosch Office Sans" w:cs="Courier New"/>
          <w:szCs w:val="20"/>
          <w:lang w:val="en-US"/>
        </w:rPr>
        <w:t>the last mode used</w:t>
      </w:r>
      <w:r w:rsidRPr="00325099">
        <w:rPr>
          <w:rFonts w:eastAsia="Bosch Office Sans" w:cs="Courier New"/>
          <w:szCs w:val="20"/>
          <w:lang w:val="en-US"/>
        </w:rPr>
        <w:t xml:space="preserve">. The parameter “PreviousMode” must be the value returned by </w:t>
      </w:r>
      <w:r w:rsidR="0080487B">
        <w:rPr>
          <w:rFonts w:eastAsia="Bosch Office Sans" w:cs="Courier New"/>
          <w:szCs w:val="20"/>
          <w:lang w:val="en-US"/>
        </w:rPr>
        <w:t>RBTPSW_</w:t>
      </w:r>
      <w:r w:rsidRPr="00325099">
        <w:rPr>
          <w:rFonts w:eastAsia="Bosch Office Sans" w:cs="Courier New"/>
          <w:szCs w:val="20"/>
          <w:lang w:val="en-US"/>
        </w:rPr>
        <w:t>Switch2PrivMode.</w:t>
      </w:r>
    </w:p>
    <w:p w14:paraId="2DD74274" w14:textId="77777777" w:rsidR="00EB6458" w:rsidRDefault="00EB6458" w:rsidP="00EB6458">
      <w:pPr>
        <w:rPr>
          <w:rFonts w:eastAsia="Bosch Office Sans" w:cs="Courier New"/>
          <w:szCs w:val="20"/>
          <w:lang w:val="en-US"/>
        </w:rPr>
      </w:pPr>
    </w:p>
    <w:p w14:paraId="361D2605" w14:textId="77777777" w:rsidR="00EB6458" w:rsidRPr="002F2F14" w:rsidRDefault="00EB6458" w:rsidP="00EB6458">
      <w:pPr>
        <w:rPr>
          <w:rFonts w:eastAsia="Bosch Office Sans" w:cs="Courier New"/>
          <w:b/>
          <w:szCs w:val="20"/>
          <w:lang w:val="en-US"/>
        </w:rPr>
      </w:pPr>
      <w:r w:rsidRPr="002F2F14">
        <w:rPr>
          <w:rFonts w:eastAsia="Bosch Office Sans" w:cs="Courier New"/>
          <w:b/>
          <w:szCs w:val="20"/>
          <w:lang w:val="en-US"/>
        </w:rPr>
        <w:t>For example:</w:t>
      </w:r>
    </w:p>
    <w:p w14:paraId="17486B68" w14:textId="77777777" w:rsidR="00EB6458" w:rsidRPr="00325099" w:rsidRDefault="00EB6458" w:rsidP="00EB6458">
      <w:pPr>
        <w:autoSpaceDE w:val="0"/>
        <w:autoSpaceDN w:val="0"/>
        <w:adjustRightInd w:val="0"/>
        <w:spacing w:line="240" w:lineRule="auto"/>
        <w:rPr>
          <w:rFonts w:ascii="Courier New" w:eastAsia="MS Mincho" w:hAnsi="Courier New" w:cs="Courier New"/>
          <w:color w:val="000000"/>
          <w:szCs w:val="20"/>
          <w:lang w:eastAsia="ja-JP"/>
        </w:rPr>
      </w:pPr>
      <w:r w:rsidRPr="00325099">
        <w:rPr>
          <w:rFonts w:ascii="Courier New" w:eastAsia="MS Mincho" w:hAnsi="Courier New" w:cs="Courier New"/>
          <w:color w:val="000000"/>
          <w:szCs w:val="20"/>
          <w:lang w:eastAsia="ja-JP"/>
        </w:rPr>
        <w:t xml:space="preserve">    /* this is </w:t>
      </w:r>
      <w:r>
        <w:rPr>
          <w:rFonts w:ascii="Courier New" w:eastAsia="MS Mincho" w:hAnsi="Courier New" w:cs="Courier New"/>
          <w:color w:val="000000"/>
          <w:szCs w:val="20"/>
          <w:lang w:eastAsia="ja-JP"/>
        </w:rPr>
        <w:t>a Bosch service code called directly by a TPSW</w:t>
      </w:r>
      <w:r w:rsidRPr="00325099">
        <w:rPr>
          <w:rFonts w:ascii="Courier New" w:eastAsia="MS Mincho" w:hAnsi="Courier New" w:cs="Courier New"/>
          <w:color w:val="000000"/>
          <w:szCs w:val="20"/>
          <w:lang w:eastAsia="ja-JP"/>
        </w:rPr>
        <w:t xml:space="preserve"> ... */</w:t>
      </w:r>
    </w:p>
    <w:p w14:paraId="504D233C" w14:textId="77777777" w:rsidR="00EB6458" w:rsidRPr="00325099" w:rsidRDefault="00EB6458" w:rsidP="00EB6458">
      <w:pPr>
        <w:autoSpaceDE w:val="0"/>
        <w:autoSpaceDN w:val="0"/>
        <w:adjustRightInd w:val="0"/>
        <w:spacing w:line="240" w:lineRule="auto"/>
        <w:rPr>
          <w:rFonts w:ascii="Courier New" w:eastAsia="MS Mincho" w:hAnsi="Courier New" w:cs="Courier New"/>
          <w:szCs w:val="20"/>
          <w:lang w:eastAsia="ja-JP"/>
        </w:rPr>
      </w:pPr>
      <w:r w:rsidRPr="00325099">
        <w:rPr>
          <w:rFonts w:ascii="Courier New" w:eastAsia="MS Mincho" w:hAnsi="Courier New" w:cs="Courier New"/>
          <w:color w:val="000000"/>
          <w:szCs w:val="20"/>
          <w:lang w:eastAsia="ja-JP"/>
        </w:rPr>
        <w:t xml:space="preserve">    {</w:t>
      </w:r>
    </w:p>
    <w:p w14:paraId="3A4DA650" w14:textId="77777777" w:rsidR="00EB6458" w:rsidRPr="00325099" w:rsidRDefault="00EB6458" w:rsidP="00EB6458">
      <w:pPr>
        <w:autoSpaceDE w:val="0"/>
        <w:autoSpaceDN w:val="0"/>
        <w:adjustRightInd w:val="0"/>
        <w:spacing w:line="240" w:lineRule="auto"/>
        <w:rPr>
          <w:rFonts w:ascii="Courier New" w:eastAsia="MS Mincho" w:hAnsi="Courier New" w:cs="Courier New"/>
          <w:szCs w:val="20"/>
          <w:lang w:eastAsia="ja-JP"/>
        </w:rPr>
      </w:pPr>
      <w:r w:rsidRPr="00325099">
        <w:rPr>
          <w:rFonts w:ascii="Courier New" w:eastAsia="MS Mincho" w:hAnsi="Courier New" w:cs="Courier New"/>
          <w:color w:val="000000"/>
          <w:szCs w:val="20"/>
          <w:lang w:eastAsia="ja-JP"/>
        </w:rPr>
        <w:t xml:space="preserve">      </w:t>
      </w:r>
      <w:r w:rsidRPr="00982BD2">
        <w:rPr>
          <w:rFonts w:ascii="Courier New" w:eastAsia="MS Mincho" w:hAnsi="Courier New" w:cs="Courier New"/>
          <w:color w:val="005032"/>
          <w:szCs w:val="20"/>
          <w:lang w:eastAsia="ja-JP"/>
        </w:rPr>
        <w:t>tpsw_CPUmode_t</w:t>
      </w:r>
      <w:r w:rsidRPr="00325099">
        <w:rPr>
          <w:rFonts w:ascii="Courier New" w:eastAsia="MS Mincho" w:hAnsi="Courier New" w:cs="Courier New"/>
          <w:color w:val="000000"/>
          <w:szCs w:val="20"/>
          <w:lang w:eastAsia="ja-JP"/>
        </w:rPr>
        <w:t xml:space="preserve"> PrevMode;</w:t>
      </w:r>
    </w:p>
    <w:p w14:paraId="4FF22C05" w14:textId="77777777" w:rsidR="00EB6458" w:rsidRPr="00325099" w:rsidRDefault="00EB6458" w:rsidP="00EB6458">
      <w:pPr>
        <w:autoSpaceDE w:val="0"/>
        <w:autoSpaceDN w:val="0"/>
        <w:adjustRightInd w:val="0"/>
        <w:spacing w:line="240" w:lineRule="auto"/>
        <w:rPr>
          <w:rFonts w:ascii="Courier New" w:eastAsia="MS Mincho" w:hAnsi="Courier New" w:cs="Courier New"/>
          <w:szCs w:val="20"/>
          <w:lang w:eastAsia="ja-JP"/>
        </w:rPr>
      </w:pPr>
      <w:r w:rsidRPr="00325099">
        <w:rPr>
          <w:rFonts w:ascii="Courier New" w:eastAsia="MS Mincho" w:hAnsi="Courier New" w:cs="Courier New"/>
          <w:color w:val="000000"/>
          <w:szCs w:val="20"/>
          <w:lang w:eastAsia="ja-JP"/>
        </w:rPr>
        <w:t xml:space="preserve">      PrevMode = </w:t>
      </w:r>
      <w:r w:rsidR="0080487B">
        <w:rPr>
          <w:rFonts w:ascii="Courier New" w:eastAsia="MS Mincho" w:hAnsi="Courier New" w:cs="Courier New"/>
          <w:b/>
          <w:color w:val="000000"/>
          <w:szCs w:val="20"/>
          <w:lang w:eastAsia="ja-JP"/>
        </w:rPr>
        <w:t>RBTPSW_</w:t>
      </w:r>
      <w:r w:rsidRPr="00325099">
        <w:rPr>
          <w:rFonts w:ascii="Courier New" w:eastAsia="MS Mincho" w:hAnsi="Courier New" w:cs="Courier New"/>
          <w:b/>
          <w:color w:val="000000"/>
          <w:szCs w:val="20"/>
          <w:lang w:eastAsia="ja-JP"/>
        </w:rPr>
        <w:t>Switch2PrivMode</w:t>
      </w:r>
      <w:r w:rsidRPr="00325099">
        <w:rPr>
          <w:rFonts w:ascii="Courier New" w:eastAsia="MS Mincho" w:hAnsi="Courier New" w:cs="Courier New"/>
          <w:color w:val="000000"/>
          <w:szCs w:val="20"/>
          <w:lang w:eastAsia="ja-JP"/>
        </w:rPr>
        <w:t>();</w:t>
      </w:r>
    </w:p>
    <w:p w14:paraId="188F974E" w14:textId="77777777" w:rsidR="00EB6458" w:rsidRPr="00325099" w:rsidRDefault="00EB6458" w:rsidP="00EB6458">
      <w:pPr>
        <w:autoSpaceDE w:val="0"/>
        <w:autoSpaceDN w:val="0"/>
        <w:adjustRightInd w:val="0"/>
        <w:spacing w:line="240" w:lineRule="auto"/>
        <w:rPr>
          <w:rFonts w:ascii="Courier New" w:eastAsia="MS Mincho" w:hAnsi="Courier New" w:cs="Courier New"/>
          <w:szCs w:val="20"/>
          <w:lang w:eastAsia="ja-JP"/>
        </w:rPr>
      </w:pPr>
      <w:r w:rsidRPr="00325099">
        <w:rPr>
          <w:rFonts w:ascii="Courier New" w:eastAsia="MS Mincho" w:hAnsi="Courier New" w:cs="Courier New"/>
          <w:color w:val="000000"/>
          <w:szCs w:val="20"/>
          <w:lang w:eastAsia="ja-JP"/>
        </w:rPr>
        <w:t xml:space="preserve">      /* ... execute here your trusted code ... */</w:t>
      </w:r>
    </w:p>
    <w:p w14:paraId="57AC5CDB" w14:textId="77777777" w:rsidR="00EB6458" w:rsidRPr="00325099" w:rsidRDefault="00EB6458" w:rsidP="00EB6458">
      <w:pPr>
        <w:autoSpaceDE w:val="0"/>
        <w:autoSpaceDN w:val="0"/>
        <w:adjustRightInd w:val="0"/>
        <w:spacing w:line="240" w:lineRule="auto"/>
        <w:rPr>
          <w:rFonts w:ascii="Courier New" w:eastAsia="MS Mincho" w:hAnsi="Courier New" w:cs="Courier New"/>
          <w:szCs w:val="20"/>
          <w:lang w:eastAsia="ja-JP"/>
        </w:rPr>
      </w:pPr>
      <w:r w:rsidRPr="00325099">
        <w:rPr>
          <w:rFonts w:ascii="Courier New" w:eastAsia="MS Mincho" w:hAnsi="Courier New" w:cs="Courier New"/>
          <w:color w:val="000000"/>
          <w:szCs w:val="20"/>
          <w:lang w:eastAsia="ja-JP"/>
        </w:rPr>
        <w:t xml:space="preserve">      </w:t>
      </w:r>
      <w:r w:rsidR="0080487B">
        <w:rPr>
          <w:rFonts w:ascii="Courier New" w:eastAsia="MS Mincho" w:hAnsi="Courier New" w:cs="Courier New"/>
          <w:b/>
          <w:color w:val="000000"/>
          <w:szCs w:val="20"/>
          <w:lang w:eastAsia="ja-JP"/>
        </w:rPr>
        <w:t>RBTPSW_</w:t>
      </w:r>
      <w:r w:rsidRPr="00325099">
        <w:rPr>
          <w:rFonts w:ascii="Courier New" w:eastAsia="MS Mincho" w:hAnsi="Courier New" w:cs="Courier New"/>
          <w:b/>
          <w:color w:val="000000"/>
          <w:szCs w:val="20"/>
          <w:lang w:eastAsia="ja-JP"/>
        </w:rPr>
        <w:t>RestoreMode</w:t>
      </w:r>
      <w:r w:rsidRPr="00325099">
        <w:rPr>
          <w:rFonts w:ascii="Courier New" w:eastAsia="MS Mincho" w:hAnsi="Courier New" w:cs="Courier New"/>
          <w:color w:val="000000"/>
          <w:szCs w:val="20"/>
          <w:lang w:eastAsia="ja-JP"/>
        </w:rPr>
        <w:t>(PrevMode);</w:t>
      </w:r>
    </w:p>
    <w:p w14:paraId="0A732F61" w14:textId="77777777" w:rsidR="00EB6458" w:rsidRPr="00325099" w:rsidRDefault="00EB6458" w:rsidP="00EB6458">
      <w:pPr>
        <w:rPr>
          <w:rFonts w:ascii="Courier New" w:eastAsia="MS Mincho" w:hAnsi="Courier New" w:cs="Courier New"/>
          <w:color w:val="000000"/>
          <w:szCs w:val="20"/>
          <w:lang w:eastAsia="ja-JP"/>
        </w:rPr>
      </w:pPr>
      <w:r w:rsidRPr="00325099">
        <w:rPr>
          <w:rFonts w:ascii="Courier New" w:eastAsia="MS Mincho" w:hAnsi="Courier New" w:cs="Courier New"/>
          <w:color w:val="000000"/>
          <w:szCs w:val="20"/>
          <w:lang w:eastAsia="ja-JP"/>
        </w:rPr>
        <w:t xml:space="preserve">    }</w:t>
      </w:r>
    </w:p>
    <w:p w14:paraId="7FED4C57" w14:textId="77777777" w:rsidR="00EB6458" w:rsidRPr="00325099" w:rsidRDefault="00EB6458" w:rsidP="00EB6458">
      <w:pPr>
        <w:rPr>
          <w:rFonts w:eastAsia="Bosch Office Sans" w:cs="Courier New"/>
          <w:szCs w:val="20"/>
          <w:lang w:val="en-US"/>
        </w:rPr>
      </w:pPr>
    </w:p>
    <w:p w14:paraId="4D9696F9" w14:textId="77777777" w:rsidR="00EB6458" w:rsidRPr="00325099" w:rsidRDefault="00EB6458" w:rsidP="00EB6458">
      <w:pPr>
        <w:rPr>
          <w:rFonts w:eastAsia="Bosch Office Sans" w:cs="Courier New"/>
          <w:szCs w:val="20"/>
          <w:lang w:val="en-US"/>
        </w:rPr>
      </w:pPr>
      <w:r w:rsidRPr="00325099">
        <w:rPr>
          <w:rFonts w:eastAsia="Bosch Office Sans" w:cs="Courier New"/>
          <w:szCs w:val="20"/>
          <w:lang w:val="en-US"/>
        </w:rPr>
        <w:t xml:space="preserve">Important note: the integrator has the responsibility to call </w:t>
      </w:r>
      <w:r w:rsidR="0080487B">
        <w:rPr>
          <w:rFonts w:ascii="Courier New" w:eastAsia="MS Mincho" w:hAnsi="Courier New" w:cs="Courier New"/>
          <w:b/>
          <w:color w:val="000000"/>
          <w:szCs w:val="20"/>
          <w:lang w:eastAsia="ja-JP"/>
        </w:rPr>
        <w:t>RBTPSW_</w:t>
      </w:r>
      <w:r w:rsidRPr="00325099">
        <w:rPr>
          <w:rFonts w:ascii="Courier New" w:eastAsia="MS Mincho" w:hAnsi="Courier New" w:cs="Courier New"/>
          <w:b/>
          <w:color w:val="000000"/>
          <w:szCs w:val="20"/>
          <w:lang w:eastAsia="ja-JP"/>
        </w:rPr>
        <w:t>Switch2PrivMode</w:t>
      </w:r>
      <w:r w:rsidR="00A7323B">
        <w:rPr>
          <w:rFonts w:ascii="Courier New" w:eastAsia="MS Mincho" w:hAnsi="Courier New" w:cs="Courier New"/>
          <w:b/>
          <w:color w:val="000000"/>
          <w:szCs w:val="20"/>
          <w:lang w:eastAsia="ja-JP"/>
        </w:rPr>
        <w:t>()</w:t>
      </w:r>
      <w:r w:rsidRPr="00325099">
        <w:rPr>
          <w:rFonts w:eastAsia="Bosch Office Sans" w:cs="Courier New"/>
          <w:szCs w:val="20"/>
          <w:lang w:val="en-US"/>
        </w:rPr>
        <w:t xml:space="preserve"> and </w:t>
      </w:r>
      <w:r w:rsidR="0080487B">
        <w:rPr>
          <w:rFonts w:ascii="Courier New" w:eastAsia="MS Mincho" w:hAnsi="Courier New" w:cs="Courier New"/>
          <w:b/>
          <w:color w:val="000000"/>
          <w:szCs w:val="20"/>
          <w:lang w:eastAsia="ja-JP"/>
        </w:rPr>
        <w:t>RBTPSW_</w:t>
      </w:r>
      <w:r w:rsidRPr="00325099">
        <w:rPr>
          <w:rFonts w:ascii="Courier New" w:eastAsia="MS Mincho" w:hAnsi="Courier New" w:cs="Courier New"/>
          <w:b/>
          <w:color w:val="000000"/>
          <w:szCs w:val="20"/>
          <w:lang w:eastAsia="ja-JP"/>
        </w:rPr>
        <w:t>RestoreMode</w:t>
      </w:r>
      <w:r w:rsidR="00A7323B">
        <w:rPr>
          <w:rFonts w:ascii="Courier New" w:eastAsia="MS Mincho" w:hAnsi="Courier New" w:cs="Courier New"/>
          <w:b/>
          <w:color w:val="000000"/>
          <w:szCs w:val="20"/>
          <w:lang w:eastAsia="ja-JP"/>
        </w:rPr>
        <w:t>()</w:t>
      </w:r>
      <w:r w:rsidRPr="00325099">
        <w:rPr>
          <w:rFonts w:eastAsia="Bosch Office Sans" w:cs="Courier New"/>
          <w:szCs w:val="20"/>
          <w:lang w:val="en-US"/>
        </w:rPr>
        <w:t xml:space="preserve"> at the right place. It is also important to check that the caller is authorized to perform a certain call and that the potential pointers and parameters have a plausible value.</w:t>
      </w:r>
    </w:p>
    <w:p w14:paraId="252AA18E" w14:textId="77777777" w:rsidR="00EB6458" w:rsidRDefault="00EB6458" w:rsidP="00EB6458">
      <w:pPr>
        <w:rPr>
          <w:rFonts w:eastAsia="Bosch Office Sans" w:cs="Courier New"/>
          <w:szCs w:val="20"/>
          <w:lang w:val="en-US"/>
        </w:rPr>
      </w:pPr>
    </w:p>
    <w:p w14:paraId="6F8488EB" w14:textId="2A19E1CF" w:rsidR="00EB6458" w:rsidRDefault="0080487B" w:rsidP="00EB6458">
      <w:pPr>
        <w:rPr>
          <w:rFonts w:eastAsia="Bosch Office Sans" w:cs="Courier New"/>
          <w:szCs w:val="20"/>
          <w:lang w:val="en-US"/>
        </w:rPr>
      </w:pPr>
      <w:r>
        <w:rPr>
          <w:rFonts w:ascii="Courier New" w:eastAsia="MS Mincho" w:hAnsi="Courier New" w:cs="Courier New"/>
          <w:b/>
          <w:color w:val="000000"/>
          <w:szCs w:val="20"/>
          <w:lang w:eastAsia="ja-JP"/>
        </w:rPr>
        <w:t>RBTPSW_</w:t>
      </w:r>
      <w:r w:rsidR="00EB6458" w:rsidRPr="00325099">
        <w:rPr>
          <w:rFonts w:ascii="Courier New" w:eastAsia="MS Mincho" w:hAnsi="Courier New" w:cs="Courier New"/>
          <w:b/>
          <w:color w:val="000000"/>
          <w:szCs w:val="20"/>
          <w:lang w:eastAsia="ja-JP"/>
        </w:rPr>
        <w:t>Switch2PrivMode</w:t>
      </w:r>
      <w:r w:rsidR="00A7323B">
        <w:rPr>
          <w:rFonts w:ascii="Courier New" w:eastAsia="MS Mincho" w:hAnsi="Courier New" w:cs="Courier New"/>
          <w:b/>
          <w:color w:val="000000"/>
          <w:szCs w:val="20"/>
          <w:lang w:eastAsia="ja-JP"/>
        </w:rPr>
        <w:t>()</w:t>
      </w:r>
      <w:r w:rsidR="00EB6458" w:rsidRPr="00325099">
        <w:rPr>
          <w:rFonts w:eastAsia="Bosch Office Sans" w:cs="Courier New"/>
          <w:szCs w:val="20"/>
          <w:lang w:val="en-US"/>
        </w:rPr>
        <w:t xml:space="preserve"> and </w:t>
      </w:r>
      <w:r>
        <w:rPr>
          <w:rFonts w:ascii="Courier New" w:eastAsia="MS Mincho" w:hAnsi="Courier New" w:cs="Courier New"/>
          <w:b/>
          <w:color w:val="000000"/>
          <w:szCs w:val="20"/>
          <w:lang w:eastAsia="ja-JP"/>
        </w:rPr>
        <w:t>RBTPSW_</w:t>
      </w:r>
      <w:r w:rsidR="00EB6458" w:rsidRPr="00325099">
        <w:rPr>
          <w:rFonts w:ascii="Courier New" w:eastAsia="MS Mincho" w:hAnsi="Courier New" w:cs="Courier New"/>
          <w:b/>
          <w:color w:val="000000"/>
          <w:szCs w:val="20"/>
          <w:lang w:eastAsia="ja-JP"/>
        </w:rPr>
        <w:t>RestoreMode</w:t>
      </w:r>
      <w:r w:rsidR="00A7323B">
        <w:rPr>
          <w:rFonts w:ascii="Courier New" w:eastAsia="MS Mincho" w:hAnsi="Courier New" w:cs="Courier New"/>
          <w:b/>
          <w:color w:val="000000"/>
          <w:szCs w:val="20"/>
          <w:lang w:eastAsia="ja-JP"/>
        </w:rPr>
        <w:t>()</w:t>
      </w:r>
      <w:r w:rsidR="00EB6458">
        <w:rPr>
          <w:rFonts w:eastAsia="Bosch Office Sans" w:cs="Courier New"/>
          <w:szCs w:val="20"/>
          <w:lang w:val="en-US"/>
        </w:rPr>
        <w:t xml:space="preserve"> also work when it is called in privileged mode. So the code example above could be used for common services which are used by a TPSW or Bosch code.</w:t>
      </w:r>
    </w:p>
    <w:p w14:paraId="3DF886AF" w14:textId="77777777" w:rsidR="003B5C90" w:rsidRDefault="003B5C90" w:rsidP="00EB6458">
      <w:pPr>
        <w:rPr>
          <w:rFonts w:eastAsia="Bosch Office Sans" w:cs="Courier New"/>
          <w:szCs w:val="20"/>
          <w:lang w:val="en-US"/>
        </w:rPr>
      </w:pPr>
    </w:p>
    <w:p w14:paraId="4A859263" w14:textId="7F75C10D" w:rsidR="00EB6458" w:rsidRDefault="003B5C90" w:rsidP="00EB6458">
      <w:pPr>
        <w:pStyle w:val="berschrift4"/>
        <w:tabs>
          <w:tab w:val="clear" w:pos="360"/>
          <w:tab w:val="num" w:pos="864"/>
        </w:tabs>
        <w:ind w:left="864" w:hanging="864"/>
        <w:rPr>
          <w:rFonts w:eastAsia="Bosch Office Sans"/>
          <w:lang w:val="en-US"/>
        </w:rPr>
      </w:pPr>
      <w:bookmarkStart w:id="74" w:name="_Ref63100398"/>
      <w:bookmarkStart w:id="75" w:name="_Toc86823280"/>
      <w:r>
        <w:rPr>
          <w:rFonts w:eastAsia="Bosch Office Sans"/>
          <w:lang w:val="en-US"/>
        </w:rPr>
        <w:t xml:space="preserve">  </w:t>
      </w:r>
      <w:r w:rsidR="00EB6458">
        <w:rPr>
          <w:rFonts w:eastAsia="Bosch Office Sans"/>
          <w:lang w:val="en-US"/>
        </w:rPr>
        <w:t>Locking interrupts</w:t>
      </w:r>
      <w:bookmarkEnd w:id="74"/>
      <w:bookmarkEnd w:id="75"/>
    </w:p>
    <w:p w14:paraId="637C140B" w14:textId="77777777" w:rsidR="003B5C90" w:rsidRPr="003B5C90" w:rsidRDefault="003B5C90" w:rsidP="003B5C90">
      <w:pPr>
        <w:rPr>
          <w:rFonts w:eastAsia="Bosch Office Sans"/>
          <w:lang w:val="en-US" w:eastAsia="en-US"/>
        </w:rPr>
      </w:pPr>
    </w:p>
    <w:p w14:paraId="796149A5" w14:textId="3920954F" w:rsidR="00673393" w:rsidRDefault="00EB6458" w:rsidP="00EB6458">
      <w:pPr>
        <w:rPr>
          <w:rFonts w:eastAsia="Bosch Office Sans" w:cs="Courier New"/>
          <w:szCs w:val="20"/>
          <w:lang w:val="en-US"/>
        </w:rPr>
      </w:pPr>
      <w:r w:rsidRPr="00325099">
        <w:rPr>
          <w:rFonts w:eastAsia="Bosch Office Sans" w:cs="Courier New"/>
          <w:szCs w:val="20"/>
          <w:lang w:val="en-US"/>
        </w:rPr>
        <w:t>As far as possible, interrupts lock</w:t>
      </w:r>
      <w:r w:rsidR="009C72D1">
        <w:rPr>
          <w:rFonts w:eastAsia="Bosch Office Sans" w:cs="Courier New"/>
          <w:szCs w:val="20"/>
          <w:lang w:val="en-US"/>
        </w:rPr>
        <w:t xml:space="preserve"> or spin lock</w:t>
      </w:r>
      <w:r w:rsidRPr="00325099">
        <w:rPr>
          <w:rFonts w:eastAsia="Bosch Office Sans" w:cs="Courier New"/>
          <w:szCs w:val="20"/>
          <w:lang w:val="en-US"/>
        </w:rPr>
        <w:t xml:space="preserve"> must be avoided in an untrusted FUNC (e.g. influences the system dynamic behavior). </w:t>
      </w:r>
    </w:p>
    <w:p w14:paraId="014DB2EA" w14:textId="309C5B24" w:rsidR="00EB6458" w:rsidRPr="00325099" w:rsidRDefault="00EB6458" w:rsidP="00EB6458">
      <w:pPr>
        <w:rPr>
          <w:rFonts w:eastAsia="Bosch Office Sans" w:cs="Courier New"/>
          <w:szCs w:val="20"/>
          <w:lang w:val="en-US"/>
        </w:rPr>
      </w:pPr>
      <w:r w:rsidRPr="00325099">
        <w:rPr>
          <w:rFonts w:eastAsia="Bosch Office Sans" w:cs="Courier New"/>
          <w:szCs w:val="20"/>
          <w:lang w:val="en-US"/>
        </w:rPr>
        <w:t>However, it can be allowed if the untrusted software is a BSW module. This can be done by using the following APIs:</w:t>
      </w:r>
    </w:p>
    <w:p w14:paraId="1CD57169" w14:textId="77777777" w:rsidR="0050785C" w:rsidRPr="0050785C" w:rsidRDefault="0050785C" w:rsidP="00F00720">
      <w:pPr>
        <w:numPr>
          <w:ilvl w:val="0"/>
          <w:numId w:val="27"/>
        </w:numPr>
        <w:rPr>
          <w:rFonts w:eastAsia="Bosch Office Sans" w:cs="Courier New"/>
          <w:szCs w:val="20"/>
          <w:lang w:val="en-US"/>
        </w:rPr>
      </w:pPr>
      <w:r>
        <w:rPr>
          <w:rFonts w:eastAsia="Bosch Office Sans" w:cs="Courier New"/>
          <w:szCs w:val="20"/>
          <w:lang w:val="en-US"/>
        </w:rPr>
        <w:lastRenderedPageBreak/>
        <w:t>Interrupt lock</w:t>
      </w:r>
      <w:r w:rsidR="00FF632E">
        <w:rPr>
          <w:rFonts w:eastAsia="Bosch Office Sans" w:cs="Courier New"/>
          <w:szCs w:val="20"/>
          <w:lang w:val="en-US"/>
        </w:rPr>
        <w:t>:</w:t>
      </w:r>
    </w:p>
    <w:p w14:paraId="436C77AD" w14:textId="77777777" w:rsidR="00EB6458" w:rsidRPr="00325099" w:rsidRDefault="00EB6458" w:rsidP="0050785C">
      <w:pPr>
        <w:ind w:left="1440"/>
        <w:rPr>
          <w:rFonts w:eastAsia="Bosch Office Sans" w:cs="Courier New"/>
          <w:szCs w:val="20"/>
          <w:lang w:val="en-US"/>
        </w:rPr>
      </w:pPr>
      <w:r w:rsidRPr="00982BD2">
        <w:rPr>
          <w:rFonts w:ascii="Courier New" w:eastAsia="MS Mincho" w:hAnsi="Courier New" w:cs="Courier New"/>
          <w:b/>
          <w:bCs/>
          <w:color w:val="7F0055"/>
          <w:szCs w:val="20"/>
          <w:lang w:eastAsia="ja-JP"/>
        </w:rPr>
        <w:t>void</w:t>
      </w:r>
      <w:r w:rsidRPr="00325099">
        <w:rPr>
          <w:rFonts w:ascii="Courier New" w:eastAsia="MS Mincho" w:hAnsi="Courier New" w:cs="Courier New"/>
          <w:color w:val="000000"/>
          <w:szCs w:val="20"/>
          <w:lang w:eastAsia="ja-JP"/>
        </w:rPr>
        <w:t xml:space="preserve"> </w:t>
      </w:r>
      <w:r w:rsidR="005C7896" w:rsidRPr="005C7896">
        <w:rPr>
          <w:rFonts w:ascii="Courier New" w:eastAsia="MS Mincho" w:hAnsi="Courier New" w:cs="Courier New"/>
          <w:b/>
          <w:color w:val="000000"/>
          <w:szCs w:val="20"/>
          <w:lang w:eastAsia="ja-JP"/>
        </w:rPr>
        <w:t>RBTPSW_EnterCorelocalIntlock</w:t>
      </w:r>
      <w:r w:rsidRPr="00325099">
        <w:rPr>
          <w:rFonts w:ascii="Courier New" w:eastAsia="MS Mincho" w:hAnsi="Courier New" w:cs="Courier New"/>
          <w:color w:val="000000"/>
          <w:szCs w:val="20"/>
          <w:lang w:eastAsia="ja-JP"/>
        </w:rPr>
        <w:t>(</w:t>
      </w:r>
      <w:r w:rsidRPr="00982BD2">
        <w:rPr>
          <w:rFonts w:ascii="Courier New" w:eastAsia="MS Mincho" w:hAnsi="Courier New" w:cs="Courier New"/>
          <w:b/>
          <w:bCs/>
          <w:color w:val="7F0055"/>
          <w:szCs w:val="20"/>
          <w:lang w:eastAsia="ja-JP"/>
        </w:rPr>
        <w:t>void</w:t>
      </w:r>
      <w:r w:rsidRPr="00325099">
        <w:rPr>
          <w:rFonts w:ascii="Courier New" w:eastAsia="MS Mincho" w:hAnsi="Courier New" w:cs="Courier New"/>
          <w:color w:val="000000"/>
          <w:szCs w:val="20"/>
          <w:lang w:eastAsia="ja-JP"/>
        </w:rPr>
        <w:t>)</w:t>
      </w:r>
    </w:p>
    <w:p w14:paraId="33380579" w14:textId="77777777" w:rsidR="00EB6458" w:rsidRDefault="00EB6458" w:rsidP="0050785C">
      <w:pPr>
        <w:ind w:left="1440"/>
        <w:rPr>
          <w:rFonts w:ascii="Courier New" w:eastAsia="MS Mincho" w:hAnsi="Courier New" w:cs="Courier New"/>
          <w:color w:val="000000"/>
          <w:szCs w:val="20"/>
          <w:lang w:eastAsia="ja-JP"/>
        </w:rPr>
      </w:pPr>
      <w:r w:rsidRPr="00982BD2">
        <w:rPr>
          <w:rFonts w:ascii="Courier New" w:eastAsia="MS Mincho" w:hAnsi="Courier New" w:cs="Courier New"/>
          <w:b/>
          <w:bCs/>
          <w:color w:val="7F0055"/>
          <w:szCs w:val="20"/>
          <w:lang w:eastAsia="ja-JP"/>
        </w:rPr>
        <w:t>void</w:t>
      </w:r>
      <w:r w:rsidRPr="00325099">
        <w:rPr>
          <w:rFonts w:ascii="Courier New" w:eastAsia="MS Mincho" w:hAnsi="Courier New" w:cs="Courier New"/>
          <w:color w:val="000000"/>
          <w:szCs w:val="20"/>
          <w:lang w:eastAsia="ja-JP"/>
        </w:rPr>
        <w:t xml:space="preserve"> </w:t>
      </w:r>
      <w:r w:rsidR="005C7896" w:rsidRPr="005C7896">
        <w:rPr>
          <w:rFonts w:ascii="Courier New" w:eastAsia="MS Mincho" w:hAnsi="Courier New" w:cs="Courier New"/>
          <w:b/>
          <w:color w:val="000000"/>
          <w:szCs w:val="20"/>
          <w:lang w:eastAsia="ja-JP"/>
        </w:rPr>
        <w:t>RBTPSW_ExitCorelocalIntlock</w:t>
      </w:r>
      <w:r w:rsidRPr="00325099">
        <w:rPr>
          <w:rFonts w:ascii="Courier New" w:eastAsia="MS Mincho" w:hAnsi="Courier New" w:cs="Courier New"/>
          <w:color w:val="000000"/>
          <w:szCs w:val="20"/>
          <w:lang w:eastAsia="ja-JP"/>
        </w:rPr>
        <w:t>(</w:t>
      </w:r>
      <w:r w:rsidRPr="00982BD2">
        <w:rPr>
          <w:rFonts w:ascii="Courier New" w:eastAsia="MS Mincho" w:hAnsi="Courier New" w:cs="Courier New"/>
          <w:b/>
          <w:bCs/>
          <w:color w:val="7F0055"/>
          <w:szCs w:val="20"/>
          <w:lang w:eastAsia="ja-JP"/>
        </w:rPr>
        <w:t>void</w:t>
      </w:r>
      <w:r w:rsidRPr="00325099">
        <w:rPr>
          <w:rFonts w:ascii="Courier New" w:eastAsia="MS Mincho" w:hAnsi="Courier New" w:cs="Courier New"/>
          <w:color w:val="000000"/>
          <w:szCs w:val="20"/>
          <w:lang w:eastAsia="ja-JP"/>
        </w:rPr>
        <w:t>)</w:t>
      </w:r>
    </w:p>
    <w:p w14:paraId="0736B80B" w14:textId="77777777" w:rsidR="0050785C" w:rsidRPr="0050785C" w:rsidRDefault="0050785C" w:rsidP="0050785C">
      <w:pPr>
        <w:ind w:left="1440"/>
        <w:rPr>
          <w:rFonts w:eastAsia="Bosch Office Sans" w:cs="Courier New"/>
          <w:szCs w:val="20"/>
          <w:lang w:val="en-US"/>
        </w:rPr>
      </w:pPr>
    </w:p>
    <w:p w14:paraId="593F439A" w14:textId="52196605" w:rsidR="0050785C" w:rsidRDefault="0050785C" w:rsidP="00F00720">
      <w:pPr>
        <w:numPr>
          <w:ilvl w:val="0"/>
          <w:numId w:val="27"/>
        </w:numPr>
        <w:rPr>
          <w:rFonts w:eastAsia="Bosch Office Sans" w:cs="Courier New"/>
          <w:szCs w:val="20"/>
          <w:lang w:val="en-US"/>
        </w:rPr>
      </w:pPr>
      <w:r w:rsidRPr="0050785C">
        <w:rPr>
          <w:rFonts w:eastAsia="Bosch Office Sans" w:cs="Courier New"/>
          <w:szCs w:val="20"/>
          <w:lang w:val="en-US"/>
        </w:rPr>
        <w:t>Spin lock</w:t>
      </w:r>
      <w:r w:rsidR="009C3223">
        <w:rPr>
          <w:rFonts w:eastAsia="Bosch Office Sans" w:cs="Courier New"/>
          <w:szCs w:val="20"/>
          <w:lang w:val="en-US"/>
        </w:rPr>
        <w:t xml:space="preserve"> (</w:t>
      </w:r>
      <w:r w:rsidR="008E4CAB">
        <w:rPr>
          <w:rFonts w:eastAsia="Bosch Office Sans" w:cs="Courier New"/>
          <w:szCs w:val="20"/>
          <w:lang w:val="en-US"/>
        </w:rPr>
        <w:t>also locks interrupts in the local core</w:t>
      </w:r>
      <w:r w:rsidR="009C3223">
        <w:rPr>
          <w:rFonts w:eastAsia="Bosch Office Sans" w:cs="Courier New"/>
          <w:szCs w:val="20"/>
          <w:lang w:val="en-US"/>
        </w:rPr>
        <w:t>)</w:t>
      </w:r>
      <w:r w:rsidR="00FF632E">
        <w:rPr>
          <w:rFonts w:eastAsia="Bosch Office Sans" w:cs="Courier New"/>
          <w:szCs w:val="20"/>
          <w:lang w:val="en-US"/>
        </w:rPr>
        <w:t>:</w:t>
      </w:r>
    </w:p>
    <w:p w14:paraId="6B116154" w14:textId="77777777" w:rsidR="00FF632E" w:rsidRPr="00325099" w:rsidRDefault="00FF632E" w:rsidP="00FF632E">
      <w:pPr>
        <w:ind w:left="1440"/>
        <w:rPr>
          <w:rFonts w:eastAsia="Bosch Office Sans" w:cs="Courier New"/>
          <w:szCs w:val="20"/>
          <w:lang w:val="en-US"/>
        </w:rPr>
      </w:pPr>
      <w:r w:rsidRPr="00982BD2">
        <w:rPr>
          <w:rFonts w:ascii="Courier New" w:eastAsia="MS Mincho" w:hAnsi="Courier New" w:cs="Courier New"/>
          <w:b/>
          <w:bCs/>
          <w:color w:val="7F0055"/>
          <w:szCs w:val="20"/>
          <w:lang w:eastAsia="ja-JP"/>
        </w:rPr>
        <w:t>void</w:t>
      </w:r>
      <w:r w:rsidRPr="00325099">
        <w:rPr>
          <w:rFonts w:ascii="Courier New" w:eastAsia="MS Mincho" w:hAnsi="Courier New" w:cs="Courier New"/>
          <w:color w:val="000000"/>
          <w:szCs w:val="20"/>
          <w:lang w:eastAsia="ja-JP"/>
        </w:rPr>
        <w:t xml:space="preserve"> </w:t>
      </w:r>
      <w:r w:rsidRPr="00FF632E">
        <w:rPr>
          <w:rFonts w:ascii="Courier New" w:eastAsia="MS Mincho" w:hAnsi="Courier New" w:cs="Courier New"/>
          <w:b/>
          <w:color w:val="000000"/>
          <w:szCs w:val="20"/>
          <w:lang w:eastAsia="ja-JP"/>
        </w:rPr>
        <w:t>RBTPSW_EnterLock</w:t>
      </w:r>
      <w:r w:rsidRPr="00325099">
        <w:rPr>
          <w:rFonts w:ascii="Courier New" w:eastAsia="MS Mincho" w:hAnsi="Courier New" w:cs="Courier New"/>
          <w:color w:val="000000"/>
          <w:szCs w:val="20"/>
          <w:lang w:eastAsia="ja-JP"/>
        </w:rPr>
        <w:t>(</w:t>
      </w:r>
      <w:r w:rsidRPr="00FF632E">
        <w:rPr>
          <w:rFonts w:ascii="Courier New" w:eastAsia="MS Mincho" w:hAnsi="Courier New" w:cs="Courier New"/>
          <w:b/>
          <w:bCs/>
          <w:color w:val="7F0055"/>
          <w:szCs w:val="20"/>
          <w:lang w:eastAsia="ja-JP"/>
        </w:rPr>
        <w:t>lockstr_t* lock</w:t>
      </w:r>
      <w:r w:rsidRPr="00325099">
        <w:rPr>
          <w:rFonts w:ascii="Courier New" w:eastAsia="MS Mincho" w:hAnsi="Courier New" w:cs="Courier New"/>
          <w:color w:val="000000"/>
          <w:szCs w:val="20"/>
          <w:lang w:eastAsia="ja-JP"/>
        </w:rPr>
        <w:t>)</w:t>
      </w:r>
    </w:p>
    <w:p w14:paraId="14CFD36C" w14:textId="787B9AB1" w:rsidR="00FF632E" w:rsidRDefault="00FF632E" w:rsidP="00FF632E">
      <w:pPr>
        <w:ind w:left="1440"/>
        <w:rPr>
          <w:rFonts w:ascii="Courier New" w:eastAsia="MS Mincho" w:hAnsi="Courier New" w:cs="Courier New"/>
          <w:color w:val="000000"/>
          <w:szCs w:val="20"/>
          <w:lang w:eastAsia="ja-JP"/>
        </w:rPr>
      </w:pPr>
      <w:r w:rsidRPr="00982BD2">
        <w:rPr>
          <w:rFonts w:ascii="Courier New" w:eastAsia="MS Mincho" w:hAnsi="Courier New" w:cs="Courier New"/>
          <w:b/>
          <w:bCs/>
          <w:color w:val="7F0055"/>
          <w:szCs w:val="20"/>
          <w:lang w:eastAsia="ja-JP"/>
        </w:rPr>
        <w:t>void</w:t>
      </w:r>
      <w:r w:rsidRPr="00325099">
        <w:rPr>
          <w:rFonts w:ascii="Courier New" w:eastAsia="MS Mincho" w:hAnsi="Courier New" w:cs="Courier New"/>
          <w:color w:val="000000"/>
          <w:szCs w:val="20"/>
          <w:lang w:eastAsia="ja-JP"/>
        </w:rPr>
        <w:t xml:space="preserve"> </w:t>
      </w:r>
      <w:r w:rsidRPr="00FF632E">
        <w:rPr>
          <w:rFonts w:ascii="Courier New" w:eastAsia="MS Mincho" w:hAnsi="Courier New" w:cs="Courier New"/>
          <w:b/>
          <w:color w:val="000000"/>
          <w:szCs w:val="20"/>
          <w:lang w:eastAsia="ja-JP"/>
        </w:rPr>
        <w:t>RBTPSW_ExitLock</w:t>
      </w:r>
      <w:r w:rsidRPr="00325099">
        <w:rPr>
          <w:rFonts w:ascii="Courier New" w:eastAsia="MS Mincho" w:hAnsi="Courier New" w:cs="Courier New"/>
          <w:color w:val="000000"/>
          <w:szCs w:val="20"/>
          <w:lang w:eastAsia="ja-JP"/>
        </w:rPr>
        <w:t>(</w:t>
      </w:r>
      <w:r w:rsidRPr="00FF632E">
        <w:rPr>
          <w:rFonts w:ascii="Courier New" w:eastAsia="MS Mincho" w:hAnsi="Courier New" w:cs="Courier New"/>
          <w:b/>
          <w:bCs/>
          <w:color w:val="7F0055"/>
          <w:szCs w:val="20"/>
          <w:lang w:eastAsia="ja-JP"/>
        </w:rPr>
        <w:t>lockstr_t* lock</w:t>
      </w:r>
      <w:r w:rsidRPr="00325099">
        <w:rPr>
          <w:rFonts w:ascii="Courier New" w:eastAsia="MS Mincho" w:hAnsi="Courier New" w:cs="Courier New"/>
          <w:color w:val="000000"/>
          <w:szCs w:val="20"/>
          <w:lang w:eastAsia="ja-JP"/>
        </w:rPr>
        <w:t>)</w:t>
      </w:r>
    </w:p>
    <w:p w14:paraId="38EA6BC4" w14:textId="77777777" w:rsidR="009C3223" w:rsidRDefault="009C3223" w:rsidP="00FF632E">
      <w:pPr>
        <w:ind w:left="1440"/>
        <w:rPr>
          <w:rFonts w:ascii="Courier New" w:eastAsia="MS Mincho" w:hAnsi="Courier New" w:cs="Courier New"/>
          <w:color w:val="000000"/>
          <w:szCs w:val="20"/>
          <w:lang w:eastAsia="ja-JP"/>
        </w:rPr>
      </w:pPr>
    </w:p>
    <w:p w14:paraId="03EE8C1D" w14:textId="77777777" w:rsidR="0050785C" w:rsidRPr="00FF632E" w:rsidRDefault="00190D0B" w:rsidP="00FF632E">
      <w:pPr>
        <w:ind w:left="720"/>
        <w:rPr>
          <w:rFonts w:eastAsia="Bosch Office Sans" w:cs="Courier New"/>
          <w:szCs w:val="20"/>
        </w:rPr>
      </w:pPr>
      <w:r>
        <w:rPr>
          <w:rFonts w:eastAsia="Bosch Office Sans" w:cs="Courier New"/>
          <w:szCs w:val="20"/>
        </w:rPr>
        <w:t xml:space="preserve">The “lock” which is taken must be entered in the TPSW specific lock table, see also section </w:t>
      </w:r>
      <w:r w:rsidR="002C75FD">
        <w:rPr>
          <w:rFonts w:eastAsia="Bosch Office Sans" w:cs="Courier New"/>
          <w:szCs w:val="20"/>
        </w:rPr>
        <w:fldChar w:fldCharType="begin"/>
      </w:r>
      <w:r>
        <w:rPr>
          <w:rFonts w:eastAsia="Bosch Office Sans" w:cs="Courier New"/>
          <w:szCs w:val="20"/>
        </w:rPr>
        <w:instrText xml:space="preserve"> REF _Ref412035010 \r \h </w:instrText>
      </w:r>
      <w:r w:rsidR="002C75FD">
        <w:rPr>
          <w:rFonts w:eastAsia="Bosch Office Sans" w:cs="Courier New"/>
          <w:szCs w:val="20"/>
        </w:rPr>
      </w:r>
      <w:r w:rsidR="002C75FD">
        <w:rPr>
          <w:rFonts w:eastAsia="Bosch Office Sans" w:cs="Courier New"/>
          <w:szCs w:val="20"/>
        </w:rPr>
        <w:fldChar w:fldCharType="separate"/>
      </w:r>
      <w:r>
        <w:rPr>
          <w:rFonts w:eastAsia="Bosch Office Sans" w:cs="Courier New"/>
          <w:szCs w:val="20"/>
        </w:rPr>
        <w:t>2.1.2.3</w:t>
      </w:r>
      <w:r w:rsidR="002C75FD">
        <w:rPr>
          <w:rFonts w:eastAsia="Bosch Office Sans" w:cs="Courier New"/>
          <w:szCs w:val="20"/>
        </w:rPr>
        <w:fldChar w:fldCharType="end"/>
      </w:r>
      <w:r>
        <w:rPr>
          <w:rFonts w:eastAsia="Bosch Office Sans" w:cs="Courier New"/>
          <w:szCs w:val="20"/>
        </w:rPr>
        <w:t>.</w:t>
      </w:r>
    </w:p>
    <w:p w14:paraId="7181D8A6" w14:textId="77777777" w:rsidR="00EB6458" w:rsidRPr="00325099" w:rsidRDefault="00EB6458" w:rsidP="00EB6458">
      <w:pPr>
        <w:rPr>
          <w:rFonts w:eastAsia="Bosch Office Sans" w:cs="Courier New"/>
          <w:szCs w:val="20"/>
          <w:lang w:val="en-US"/>
        </w:rPr>
      </w:pPr>
    </w:p>
    <w:p w14:paraId="1D614747" w14:textId="77777777" w:rsidR="00EB6458" w:rsidRPr="00325099" w:rsidRDefault="00EB6458" w:rsidP="00EB6458">
      <w:pPr>
        <w:rPr>
          <w:rFonts w:eastAsia="Bosch Office Sans" w:cs="Courier New"/>
          <w:szCs w:val="20"/>
          <w:lang w:val="en-US"/>
        </w:rPr>
      </w:pPr>
      <w:r w:rsidRPr="00325099">
        <w:rPr>
          <w:rFonts w:eastAsia="Bosch Office Sans" w:cs="Courier New"/>
          <w:szCs w:val="20"/>
          <w:lang w:val="en-US"/>
        </w:rPr>
        <w:t>Restrictions:</w:t>
      </w:r>
    </w:p>
    <w:p w14:paraId="37F822B8" w14:textId="77777777" w:rsidR="00EB6458" w:rsidRPr="00325099" w:rsidRDefault="00EB6458" w:rsidP="00F00720">
      <w:pPr>
        <w:numPr>
          <w:ilvl w:val="0"/>
          <w:numId w:val="28"/>
        </w:numPr>
        <w:rPr>
          <w:rFonts w:eastAsia="Bosch Office Sans" w:cs="Courier New"/>
          <w:szCs w:val="20"/>
          <w:lang w:val="en-US"/>
        </w:rPr>
      </w:pPr>
      <w:r w:rsidRPr="00325099">
        <w:rPr>
          <w:rFonts w:eastAsia="Bosch Office Sans" w:cs="Courier New"/>
          <w:szCs w:val="20"/>
          <w:lang w:val="en-US"/>
        </w:rPr>
        <w:t xml:space="preserve">If it is needed to lock the interrupts in a FUNC, </w:t>
      </w:r>
      <w:r w:rsidR="0050785C">
        <w:rPr>
          <w:rFonts w:eastAsia="Bosch Office Sans" w:cs="Courier New"/>
          <w:szCs w:val="20"/>
          <w:lang w:val="en-US"/>
        </w:rPr>
        <w:t xml:space="preserve">the above APIs </w:t>
      </w:r>
      <w:r w:rsidRPr="00325099">
        <w:rPr>
          <w:rFonts w:eastAsia="Bosch Office Sans" w:cs="Courier New"/>
          <w:szCs w:val="20"/>
          <w:lang w:val="en-US"/>
        </w:rPr>
        <w:t xml:space="preserve">must be called. </w:t>
      </w:r>
    </w:p>
    <w:p w14:paraId="4558C1F6" w14:textId="77777777" w:rsidR="00EB6458" w:rsidRDefault="00EB6458" w:rsidP="00F00720">
      <w:pPr>
        <w:numPr>
          <w:ilvl w:val="0"/>
          <w:numId w:val="28"/>
        </w:numPr>
        <w:rPr>
          <w:rFonts w:eastAsia="Bosch Office Sans" w:cs="Courier New"/>
          <w:szCs w:val="20"/>
          <w:lang w:val="en-US"/>
        </w:rPr>
      </w:pPr>
      <w:r w:rsidRPr="00325099">
        <w:rPr>
          <w:rFonts w:eastAsia="Bosch Office Sans" w:cs="Courier New"/>
          <w:szCs w:val="20"/>
          <w:lang w:val="en-US"/>
        </w:rPr>
        <w:t>It is not allowed to end a FUNC with locked interrupts</w:t>
      </w:r>
      <w:r w:rsidR="0050785C">
        <w:rPr>
          <w:rFonts w:eastAsia="Bosch Office Sans" w:cs="Courier New"/>
          <w:szCs w:val="20"/>
          <w:lang w:val="en-US"/>
        </w:rPr>
        <w:t xml:space="preserve"> or spin lock</w:t>
      </w:r>
      <w:r w:rsidRPr="00325099">
        <w:rPr>
          <w:rFonts w:eastAsia="Bosch Office Sans" w:cs="Courier New"/>
          <w:szCs w:val="20"/>
          <w:lang w:val="en-US"/>
        </w:rPr>
        <w:t>.</w:t>
      </w:r>
    </w:p>
    <w:p w14:paraId="7915E164" w14:textId="7E1DCADA" w:rsidR="00EB6458" w:rsidRPr="00D53A2B" w:rsidRDefault="0037079B" w:rsidP="00F00720">
      <w:pPr>
        <w:numPr>
          <w:ilvl w:val="0"/>
          <w:numId w:val="28"/>
        </w:numPr>
        <w:rPr>
          <w:rFonts w:eastAsia="Bosch Office Sans" w:cs="Courier New"/>
          <w:szCs w:val="20"/>
          <w:lang w:val="en-US"/>
        </w:rPr>
      </w:pPr>
      <w:r>
        <w:rPr>
          <w:rFonts w:eastAsia="Bosch Office Sans" w:cs="Courier New"/>
          <w:szCs w:val="20"/>
          <w:lang w:val="en-US"/>
        </w:rPr>
        <w:t>While</w:t>
      </w:r>
      <w:r w:rsidR="00EB6458" w:rsidRPr="00325099">
        <w:rPr>
          <w:rFonts w:eastAsia="Bosch Office Sans" w:cs="Courier New"/>
          <w:szCs w:val="20"/>
          <w:lang w:val="en-US"/>
        </w:rPr>
        <w:t xml:space="preserve"> the interrupt</w:t>
      </w:r>
      <w:r>
        <w:rPr>
          <w:rFonts w:eastAsia="Bosch Office Sans" w:cs="Courier New"/>
          <w:szCs w:val="20"/>
          <w:lang w:val="en-US"/>
        </w:rPr>
        <w:t>s</w:t>
      </w:r>
      <w:r w:rsidR="00EB6458" w:rsidRPr="00325099">
        <w:rPr>
          <w:rFonts w:eastAsia="Bosch Office Sans" w:cs="Courier New"/>
          <w:szCs w:val="20"/>
          <w:lang w:val="en-US"/>
        </w:rPr>
        <w:t xml:space="preserve"> are locked, it is not allowed to call </w:t>
      </w:r>
      <w:r w:rsidR="0080487B">
        <w:rPr>
          <w:rFonts w:eastAsia="Bosch Office Sans" w:cs="Courier New"/>
          <w:szCs w:val="20"/>
          <w:lang w:val="en-US"/>
        </w:rPr>
        <w:t>RBTPSW_</w:t>
      </w:r>
      <w:r w:rsidR="00EB6458" w:rsidRPr="00325099">
        <w:rPr>
          <w:rFonts w:eastAsia="Bosch Office Sans" w:cs="Courier New"/>
          <w:szCs w:val="20"/>
          <w:lang w:val="en-US"/>
        </w:rPr>
        <w:t xml:space="preserve">START, </w:t>
      </w:r>
      <w:r w:rsidR="0080487B">
        <w:rPr>
          <w:rFonts w:eastAsia="Bosch Office Sans" w:cs="Courier New"/>
          <w:szCs w:val="20"/>
          <w:lang w:val="en-US"/>
        </w:rPr>
        <w:t>RBTPSW_</w:t>
      </w:r>
      <w:r w:rsidR="00EB6458" w:rsidRPr="00325099">
        <w:rPr>
          <w:rFonts w:eastAsia="Bosch Office Sans" w:cs="Courier New"/>
          <w:szCs w:val="20"/>
          <w:lang w:val="en-US"/>
        </w:rPr>
        <w:t xml:space="preserve">CALL and </w:t>
      </w:r>
      <w:r w:rsidR="0080487B">
        <w:rPr>
          <w:rFonts w:eastAsia="Bosch Office Sans" w:cs="Courier New"/>
          <w:szCs w:val="20"/>
          <w:lang w:val="en-US"/>
        </w:rPr>
        <w:t>RBTPSW_</w:t>
      </w:r>
      <w:r w:rsidR="00EB6458" w:rsidRPr="00D53A2B">
        <w:rPr>
          <w:rFonts w:eastAsia="Bosch Office Sans" w:cs="Courier New"/>
          <w:szCs w:val="20"/>
          <w:lang w:val="en-US"/>
        </w:rPr>
        <w:t>Switch2PrivMode.</w:t>
      </w:r>
    </w:p>
    <w:p w14:paraId="5774B02A" w14:textId="1C6F623B" w:rsidR="00EB6458" w:rsidRDefault="0050785C" w:rsidP="00F00720">
      <w:pPr>
        <w:numPr>
          <w:ilvl w:val="0"/>
          <w:numId w:val="28"/>
        </w:numPr>
        <w:rPr>
          <w:rFonts w:eastAsia="Bosch Office Sans" w:cs="Courier New"/>
          <w:szCs w:val="20"/>
          <w:lang w:val="en-US"/>
        </w:rPr>
      </w:pPr>
      <w:r w:rsidRPr="0050785C">
        <w:rPr>
          <w:rFonts w:eastAsia="Bosch Office Sans" w:cs="Courier New"/>
          <w:szCs w:val="20"/>
          <w:lang w:val="en-US"/>
        </w:rPr>
        <w:t xml:space="preserve">Releasing a lock </w:t>
      </w:r>
      <w:r w:rsidRPr="00D53A2B">
        <w:rPr>
          <w:rFonts w:eastAsia="Bosch Office Sans" w:cs="Courier New"/>
          <w:szCs w:val="20"/>
          <w:lang w:val="en-US"/>
        </w:rPr>
        <w:t>can</w:t>
      </w:r>
      <w:r>
        <w:rPr>
          <w:rFonts w:eastAsia="Bosch Office Sans" w:cs="Courier New"/>
          <w:szCs w:val="20"/>
          <w:lang w:val="en-US"/>
        </w:rPr>
        <w:t>not</w:t>
      </w:r>
      <w:r w:rsidR="00EB6458">
        <w:rPr>
          <w:rFonts w:eastAsia="Bosch Office Sans" w:cs="Courier New"/>
          <w:szCs w:val="20"/>
          <w:lang w:val="en-US"/>
        </w:rPr>
        <w:t xml:space="preserve"> be </w:t>
      </w:r>
      <w:r>
        <w:rPr>
          <w:rFonts w:eastAsia="Bosch Office Sans" w:cs="Courier New"/>
          <w:szCs w:val="20"/>
          <w:lang w:val="en-US"/>
        </w:rPr>
        <w:t>done</w:t>
      </w:r>
      <w:r w:rsidR="00EB6458">
        <w:rPr>
          <w:rFonts w:eastAsia="Bosch Office Sans" w:cs="Courier New"/>
          <w:szCs w:val="20"/>
          <w:lang w:val="en-US"/>
        </w:rPr>
        <w:t xml:space="preserve"> if </w:t>
      </w:r>
      <w:r>
        <w:rPr>
          <w:rFonts w:eastAsia="Bosch Office Sans" w:cs="Courier New"/>
          <w:szCs w:val="20"/>
          <w:lang w:val="en-US"/>
        </w:rPr>
        <w:t>it was not taken first</w:t>
      </w:r>
      <w:r w:rsidR="00EB6458">
        <w:rPr>
          <w:rFonts w:eastAsia="Bosch Office Sans" w:cs="Courier New"/>
          <w:szCs w:val="20"/>
          <w:lang w:val="en-US"/>
        </w:rPr>
        <w:t>. This will kill the current TPSW</w:t>
      </w:r>
      <w:r w:rsidR="009C3223">
        <w:rPr>
          <w:rFonts w:eastAsia="Bosch Office Sans" w:cs="Courier New"/>
          <w:szCs w:val="20"/>
          <w:lang w:val="en-US"/>
        </w:rPr>
        <w:t xml:space="preserve"> with SW abort</w:t>
      </w:r>
      <w:r w:rsidR="00EB6458">
        <w:rPr>
          <w:rFonts w:eastAsia="Bosch Office Sans" w:cs="Courier New"/>
          <w:szCs w:val="20"/>
          <w:lang w:val="en-US"/>
        </w:rPr>
        <w:t>.</w:t>
      </w:r>
    </w:p>
    <w:p w14:paraId="064EAA72" w14:textId="7B216B0A" w:rsidR="0070243A" w:rsidRDefault="00673393" w:rsidP="00F00720">
      <w:pPr>
        <w:numPr>
          <w:ilvl w:val="0"/>
          <w:numId w:val="28"/>
        </w:numPr>
        <w:rPr>
          <w:rFonts w:eastAsia="Bosch Office Sans" w:cs="Courier New"/>
          <w:szCs w:val="20"/>
          <w:lang w:val="en-US"/>
        </w:rPr>
      </w:pPr>
      <w:r>
        <w:rPr>
          <w:rFonts w:eastAsia="Bosch Office Sans" w:cs="Courier New"/>
          <w:szCs w:val="20"/>
          <w:lang w:val="en-US"/>
        </w:rPr>
        <w:t xml:space="preserve">In case </w:t>
      </w:r>
      <w:r w:rsidR="0070243A">
        <w:rPr>
          <w:rFonts w:eastAsia="Bosch Office Sans" w:cs="Courier New"/>
          <w:szCs w:val="20"/>
          <w:lang w:val="en-US"/>
        </w:rPr>
        <w:t xml:space="preserve">the FUNC calling the above APIs is time-protected, the lock will not be taken and there will be a software abort. When there is a time-protected FUNC, which calls a non-time-protected FUNC, the callee is still allowed to acquire the lock. This is because a suppression flag is set and the timer interrupt will not arrive during the callee execution, even if the timer expires. Lock acquisition is safe and allowed in this scenario. </w:t>
      </w:r>
    </w:p>
    <w:p w14:paraId="319C973A" w14:textId="0B3EE11C" w:rsidR="00673393" w:rsidRPr="00325099" w:rsidRDefault="0070243A" w:rsidP="0070243A">
      <w:pPr>
        <w:ind w:left="720"/>
        <w:rPr>
          <w:rFonts w:eastAsia="Bosch Office Sans" w:cs="Courier New"/>
          <w:szCs w:val="20"/>
          <w:lang w:val="en-US"/>
        </w:rPr>
      </w:pPr>
      <w:r>
        <w:rPr>
          <w:rFonts w:eastAsia="Bosch Office Sans" w:cs="Courier New"/>
          <w:szCs w:val="20"/>
          <w:lang w:val="en-US"/>
        </w:rPr>
        <w:t xml:space="preserve">   </w:t>
      </w:r>
    </w:p>
    <w:p w14:paraId="32971865" w14:textId="69506750" w:rsidR="00EB6458" w:rsidRDefault="009C3223" w:rsidP="00EB6458">
      <w:pPr>
        <w:pStyle w:val="berschrift4"/>
        <w:tabs>
          <w:tab w:val="clear" w:pos="360"/>
          <w:tab w:val="num" w:pos="864"/>
        </w:tabs>
        <w:ind w:left="864" w:hanging="864"/>
        <w:rPr>
          <w:rFonts w:eastAsia="Bosch Office Sans"/>
          <w:lang w:val="en-US"/>
        </w:rPr>
      </w:pPr>
      <w:bookmarkStart w:id="76" w:name="_Toc86823281"/>
      <w:r>
        <w:rPr>
          <w:rFonts w:eastAsia="Bosch Office Sans"/>
          <w:lang w:val="en-US"/>
        </w:rPr>
        <w:t xml:space="preserve">  </w:t>
      </w:r>
      <w:r w:rsidR="00EB6458" w:rsidRPr="00325099">
        <w:rPr>
          <w:rFonts w:eastAsia="Bosch Office Sans"/>
          <w:lang w:val="en-US"/>
        </w:rPr>
        <w:t>Calls to other untrusted applications</w:t>
      </w:r>
      <w:bookmarkEnd w:id="76"/>
    </w:p>
    <w:p w14:paraId="4C9862DF" w14:textId="77777777" w:rsidR="009C3223" w:rsidRPr="009C3223" w:rsidRDefault="009C3223" w:rsidP="009C3223">
      <w:pPr>
        <w:rPr>
          <w:rFonts w:eastAsia="Bosch Office Sans"/>
          <w:lang w:val="en-US" w:eastAsia="en-US"/>
        </w:rPr>
      </w:pPr>
    </w:p>
    <w:p w14:paraId="698FAC10" w14:textId="77777777" w:rsidR="00EB6458" w:rsidRPr="003E08D0" w:rsidRDefault="00EB6458" w:rsidP="00EB6458">
      <w:pPr>
        <w:rPr>
          <w:rFonts w:eastAsia="Bosch Office Sans"/>
          <w:iCs/>
          <w:lang w:val="en-US"/>
        </w:rPr>
      </w:pPr>
      <w:r w:rsidRPr="003E08D0">
        <w:rPr>
          <w:rFonts w:eastAsia="Bosch Office Sans"/>
          <w:iCs/>
          <w:lang w:val="en-US"/>
        </w:rPr>
        <w:t>In the same way than for “trusted =&gt; untrusted” or “untrusted =&gt; trusted” calls, it is also possible to perform “</w:t>
      </w:r>
      <w:r w:rsidR="00BE210D" w:rsidRPr="003E08D0">
        <w:rPr>
          <w:rFonts w:eastAsia="Bosch Office Sans"/>
          <w:iCs/>
          <w:lang w:val="en-US"/>
        </w:rPr>
        <w:t>un</w:t>
      </w:r>
      <w:r w:rsidRPr="003E08D0">
        <w:rPr>
          <w:rFonts w:eastAsia="Bosch Office Sans"/>
          <w:iCs/>
          <w:lang w:val="en-US"/>
        </w:rPr>
        <w:t xml:space="preserve">trusted =&gt; </w:t>
      </w:r>
      <w:r w:rsidR="00BE210D" w:rsidRPr="003E08D0">
        <w:rPr>
          <w:rFonts w:eastAsia="Bosch Office Sans"/>
          <w:iCs/>
          <w:lang w:val="en-US"/>
        </w:rPr>
        <w:t>un</w:t>
      </w:r>
      <w:r w:rsidRPr="003E08D0">
        <w:rPr>
          <w:rFonts w:eastAsia="Bosch Office Sans"/>
          <w:iCs/>
          <w:lang w:val="en-US"/>
        </w:rPr>
        <w:t xml:space="preserve">trusted” calls with </w:t>
      </w:r>
      <w:r w:rsidR="0080487B" w:rsidRPr="003E08D0">
        <w:rPr>
          <w:rFonts w:eastAsia="Bosch Office Sans"/>
          <w:iCs/>
          <w:lang w:val="en-US"/>
        </w:rPr>
        <w:t>RBTPSW_</w:t>
      </w:r>
      <w:r w:rsidRPr="003E08D0">
        <w:rPr>
          <w:rFonts w:eastAsia="Bosch Office Sans"/>
          <w:iCs/>
          <w:lang w:val="en-US"/>
        </w:rPr>
        <w:t xml:space="preserve">CALL and </w:t>
      </w:r>
      <w:r w:rsidR="0080487B" w:rsidRPr="003E08D0">
        <w:rPr>
          <w:rFonts w:eastAsia="Bosch Office Sans"/>
          <w:iCs/>
          <w:lang w:val="en-US"/>
        </w:rPr>
        <w:t>RBTPSW_</w:t>
      </w:r>
      <w:r w:rsidRPr="003E08D0">
        <w:rPr>
          <w:rFonts w:eastAsia="Bosch Office Sans"/>
          <w:iCs/>
          <w:lang w:val="en-US"/>
        </w:rPr>
        <w:t>START.</w:t>
      </w:r>
    </w:p>
    <w:p w14:paraId="47C8C5B1" w14:textId="77777777" w:rsidR="00EB6458" w:rsidRPr="005852E6" w:rsidRDefault="00EB6458" w:rsidP="00EB6458">
      <w:pPr>
        <w:rPr>
          <w:rFonts w:eastAsia="Bosch Office Sans"/>
          <w:highlight w:val="lightGray"/>
          <w:lang w:val="en-US"/>
        </w:rPr>
      </w:pPr>
      <w:bookmarkStart w:id="77" w:name="_Ref320879253"/>
    </w:p>
    <w:p w14:paraId="0ACECA67" w14:textId="1966D624" w:rsidR="00665DA5" w:rsidRPr="00B21152" w:rsidRDefault="009C3223" w:rsidP="00405DC0">
      <w:pPr>
        <w:pStyle w:val="berschrift3"/>
        <w:tabs>
          <w:tab w:val="clear" w:pos="360"/>
          <w:tab w:val="num" w:pos="720"/>
        </w:tabs>
        <w:ind w:left="720" w:hanging="720"/>
        <w:rPr>
          <w:rFonts w:eastAsia="Bosch Office Sans"/>
        </w:rPr>
      </w:pPr>
      <w:bookmarkStart w:id="78" w:name="_Toc86823282"/>
      <w:bookmarkStart w:id="79" w:name="_Toc324167492"/>
      <w:r>
        <w:rPr>
          <w:rFonts w:eastAsia="Bosch Office Sans"/>
        </w:rPr>
        <w:t xml:space="preserve">  </w:t>
      </w:r>
      <w:r w:rsidR="00673393">
        <w:rPr>
          <w:rFonts w:eastAsia="Bosch Office Sans"/>
        </w:rPr>
        <w:t>Timing protection</w:t>
      </w:r>
      <w:bookmarkEnd w:id="78"/>
    </w:p>
    <w:p w14:paraId="2133C025" w14:textId="1931D655" w:rsidR="00E942DE" w:rsidRDefault="00E942DE" w:rsidP="00E942DE">
      <w:pPr>
        <w:pStyle w:val="berschrift4"/>
        <w:rPr>
          <w:rFonts w:eastAsia="Bosch Office Sans"/>
        </w:rPr>
      </w:pPr>
      <w:bookmarkStart w:id="80" w:name="_Toc86823283"/>
      <w:r>
        <w:rPr>
          <w:rFonts w:eastAsia="Bosch Office Sans"/>
        </w:rPr>
        <w:t>General concept</w:t>
      </w:r>
      <w:bookmarkEnd w:id="80"/>
    </w:p>
    <w:p w14:paraId="27F837A6" w14:textId="77777777" w:rsidR="009C3223" w:rsidRPr="009C3223" w:rsidRDefault="009C3223" w:rsidP="009C3223">
      <w:pPr>
        <w:rPr>
          <w:rFonts w:eastAsia="Bosch Office Sans"/>
          <w:lang w:eastAsia="en-US"/>
        </w:rPr>
      </w:pPr>
    </w:p>
    <w:p w14:paraId="595EFDB8" w14:textId="7A69EE39" w:rsidR="00E942DE" w:rsidRDefault="00E942DE" w:rsidP="00E942DE">
      <w:pPr>
        <w:rPr>
          <w:rFonts w:eastAsia="Bosch Office Sans"/>
          <w:lang w:eastAsia="en-US"/>
        </w:rPr>
      </w:pPr>
      <w:r>
        <w:rPr>
          <w:rFonts w:eastAsia="Bosch Office Sans"/>
          <w:lang w:eastAsia="en-US"/>
        </w:rPr>
        <w:lastRenderedPageBreak/>
        <w:t xml:space="preserve">TPSW framework implements active timing protection </w:t>
      </w:r>
      <w:r w:rsidR="00673393">
        <w:rPr>
          <w:rFonts w:eastAsia="Bosch Office Sans"/>
          <w:lang w:eastAsia="en-US"/>
        </w:rPr>
        <w:t xml:space="preserve">for untrusted functions </w:t>
      </w:r>
      <w:r>
        <w:rPr>
          <w:rFonts w:eastAsia="Bosch Office Sans"/>
          <w:lang w:eastAsia="en-US"/>
        </w:rPr>
        <w:t xml:space="preserve">using functionality provided by </w:t>
      </w:r>
      <w:r w:rsidR="004A1F51">
        <w:rPr>
          <w:rFonts w:eastAsia="Bosch Office Sans"/>
          <w:lang w:eastAsia="en-US"/>
        </w:rPr>
        <w:t xml:space="preserve">the AUTOSAR </w:t>
      </w:r>
      <w:r>
        <w:rPr>
          <w:rFonts w:eastAsia="Bosch Office Sans"/>
          <w:lang w:eastAsia="en-US"/>
        </w:rPr>
        <w:t>O</w:t>
      </w:r>
      <w:r w:rsidR="004A1F51">
        <w:rPr>
          <w:rFonts w:eastAsia="Bosch Office Sans"/>
          <w:lang w:eastAsia="en-US"/>
        </w:rPr>
        <w:t>S</w:t>
      </w:r>
      <w:r>
        <w:rPr>
          <w:rFonts w:eastAsia="Bosch Office Sans"/>
          <w:lang w:eastAsia="en-US"/>
        </w:rPr>
        <w:t xml:space="preserve">. TPSW Timing protection can be turned on by configuration switch (see </w:t>
      </w:r>
      <w:r w:rsidRPr="009145DF">
        <w:rPr>
          <w:rFonts w:eastAsia="Bosch Office Sans"/>
          <w:lang w:eastAsia="en-US"/>
        </w:rPr>
        <w:t>RBFS_TPSWCapsule_SC4</w:t>
      </w:r>
      <w:r>
        <w:rPr>
          <w:rFonts w:eastAsia="Bosch Office Sans"/>
          <w:lang w:eastAsia="en-US"/>
        </w:rPr>
        <w:t xml:space="preserve">, section </w:t>
      </w:r>
      <w:r>
        <w:rPr>
          <w:rFonts w:eastAsia="Bosch Office Sans"/>
          <w:lang w:eastAsia="en-US"/>
        </w:rPr>
        <w:fldChar w:fldCharType="begin"/>
      </w:r>
      <w:r>
        <w:rPr>
          <w:rFonts w:eastAsia="Bosch Office Sans"/>
          <w:lang w:eastAsia="en-US"/>
        </w:rPr>
        <w:instrText xml:space="preserve"> REF _Ref14859376 \r \h </w:instrText>
      </w:r>
      <w:r>
        <w:rPr>
          <w:rFonts w:eastAsia="Bosch Office Sans"/>
          <w:lang w:eastAsia="en-US"/>
        </w:rPr>
      </w:r>
      <w:r>
        <w:rPr>
          <w:rFonts w:eastAsia="Bosch Office Sans"/>
          <w:lang w:eastAsia="en-US"/>
        </w:rPr>
        <w:fldChar w:fldCharType="separate"/>
      </w:r>
      <w:r w:rsidR="005779A6">
        <w:rPr>
          <w:rFonts w:eastAsia="Bosch Office Sans"/>
          <w:lang w:eastAsia="en-US"/>
        </w:rPr>
        <w:t>2.1.11</w:t>
      </w:r>
      <w:r>
        <w:rPr>
          <w:rFonts w:eastAsia="Bosch Office Sans"/>
          <w:lang w:eastAsia="en-US"/>
        </w:rPr>
        <w:fldChar w:fldCharType="end"/>
      </w:r>
      <w:r>
        <w:rPr>
          <w:rFonts w:eastAsia="Bosch Office Sans"/>
          <w:lang w:eastAsia="en-US"/>
        </w:rPr>
        <w:t xml:space="preserve">). Timing protection adds an individually configurable execution time budget to each TPSW </w:t>
      </w:r>
      <w:r w:rsidR="0034109A">
        <w:rPr>
          <w:rFonts w:eastAsia="Bosch Office Sans"/>
          <w:lang w:eastAsia="en-US"/>
        </w:rPr>
        <w:t>function</w:t>
      </w:r>
      <w:r>
        <w:rPr>
          <w:rFonts w:eastAsia="Bosch Office Sans"/>
          <w:lang w:eastAsia="en-US"/>
        </w:rPr>
        <w:t xml:space="preserve"> at configuration time.</w:t>
      </w:r>
    </w:p>
    <w:p w14:paraId="2C38511D" w14:textId="77777777" w:rsidR="00E942DE" w:rsidRDefault="00E942DE" w:rsidP="00E942DE">
      <w:pPr>
        <w:rPr>
          <w:rFonts w:eastAsia="Bosch Office Sans"/>
          <w:lang w:eastAsia="en-US"/>
        </w:rPr>
      </w:pPr>
      <w:r>
        <w:rPr>
          <w:rFonts w:eastAsia="Bosch Office Sans"/>
          <w:lang w:eastAsia="en-US"/>
        </w:rPr>
        <w:t xml:space="preserve"> </w:t>
      </w:r>
    </w:p>
    <w:p w14:paraId="078C9424" w14:textId="2BC37F2D" w:rsidR="00E942DE" w:rsidRDefault="00E942DE" w:rsidP="00E942DE">
      <w:pPr>
        <w:rPr>
          <w:rFonts w:eastAsia="Bosch Office Sans"/>
          <w:lang w:eastAsia="en-US"/>
        </w:rPr>
      </w:pPr>
      <w:r>
        <w:rPr>
          <w:rFonts w:eastAsia="Bosch Office Sans"/>
          <w:lang w:eastAsia="en-US"/>
        </w:rPr>
        <w:t xml:space="preserve">At runtime, before executing a timing protected TPSW </w:t>
      </w:r>
      <w:r w:rsidR="0034109A">
        <w:rPr>
          <w:rFonts w:eastAsia="Bosch Office Sans"/>
          <w:lang w:eastAsia="en-US"/>
        </w:rPr>
        <w:t>function</w:t>
      </w:r>
      <w:r>
        <w:rPr>
          <w:rFonts w:eastAsia="Bosch Office Sans"/>
          <w:lang w:eastAsia="en-US"/>
        </w:rPr>
        <w:t xml:space="preserve">, a timer is charged with the time budget value of the TPSW </w:t>
      </w:r>
      <w:r w:rsidR="0034109A">
        <w:rPr>
          <w:rFonts w:eastAsia="Bosch Office Sans"/>
          <w:lang w:eastAsia="en-US"/>
        </w:rPr>
        <w:t>function</w:t>
      </w:r>
      <w:r>
        <w:rPr>
          <w:rFonts w:eastAsia="Bosch Office Sans"/>
          <w:lang w:eastAsia="en-US"/>
        </w:rPr>
        <w:t xml:space="preserve"> to be called. If a timing protection budget has expired a timer interrupt is generated and the TPSW framework aborts the TPSW </w:t>
      </w:r>
      <w:r w:rsidR="00B80341">
        <w:rPr>
          <w:rFonts w:eastAsia="Bosch Office Sans"/>
          <w:lang w:eastAsia="en-US"/>
        </w:rPr>
        <w:t>application</w:t>
      </w:r>
      <w:r>
        <w:rPr>
          <w:rFonts w:eastAsia="Bosch Office Sans"/>
          <w:lang w:eastAsia="en-US"/>
        </w:rPr>
        <w:t xml:space="preserve">. Following sequence chart illustrates this behaviour: </w:t>
      </w:r>
    </w:p>
    <w:p w14:paraId="371BCAF2" w14:textId="72C0F032" w:rsidR="00E942DE" w:rsidRDefault="00E942DE" w:rsidP="00E942DE">
      <w:pPr>
        <w:rPr>
          <w:rFonts w:eastAsia="Bosch Office Sans"/>
          <w:lang w:eastAsia="en-US"/>
        </w:rPr>
      </w:pPr>
      <w:r>
        <w:rPr>
          <w:rFonts w:eastAsia="Bosch Office Sans"/>
          <w:noProof/>
          <w:lang w:val="en-US" w:eastAsia="en-US"/>
        </w:rPr>
        <w:drawing>
          <wp:inline distT="0" distB="0" distL="0" distR="0" wp14:anchorId="76AA3BF1" wp14:editId="561EB2DF">
            <wp:extent cx="5912485" cy="3441065"/>
            <wp:effectExtent l="0" t="0" r="0" b="6985"/>
            <wp:docPr id="3812" name="Grafik 3812" descr="C:\Users\gjt2abt\AppData\Local\Microsoft\Windows\INetCache\Content.Word\timing_pro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gjt2abt\AppData\Local\Microsoft\Windows\INetCache\Content.Word\timing_prot_2.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12485" cy="3441065"/>
                    </a:xfrm>
                    <a:prstGeom prst="rect">
                      <a:avLst/>
                    </a:prstGeom>
                    <a:noFill/>
                    <a:ln>
                      <a:noFill/>
                    </a:ln>
                  </pic:spPr>
                </pic:pic>
              </a:graphicData>
            </a:graphic>
          </wp:inline>
        </w:drawing>
      </w:r>
    </w:p>
    <w:p w14:paraId="404583A6" w14:textId="77777777" w:rsidR="00E942DE" w:rsidRDefault="00E942DE" w:rsidP="00E942DE">
      <w:pPr>
        <w:rPr>
          <w:rFonts w:eastAsia="Bosch Office Sans"/>
          <w:lang w:eastAsia="en-US"/>
        </w:rPr>
      </w:pPr>
    </w:p>
    <w:p w14:paraId="45D85A0F" w14:textId="77777777" w:rsidR="00E942DE" w:rsidRDefault="00E942DE" w:rsidP="00E942DE">
      <w:pPr>
        <w:rPr>
          <w:rFonts w:eastAsia="Bosch Office Sans"/>
          <w:lang w:eastAsia="en-US"/>
        </w:rPr>
      </w:pPr>
      <w:r>
        <w:rPr>
          <w:rFonts w:eastAsia="Bosch Office Sans"/>
          <w:lang w:eastAsia="en-US"/>
        </w:rPr>
        <w:t>If the TPSW FUNC returns within the timing budget, the timer is uncharged at return time of the TPSW FUNC. This behaviour is illustrated by the following chart:</w:t>
      </w:r>
    </w:p>
    <w:p w14:paraId="1803DABA" w14:textId="37D9E91D" w:rsidR="00E942DE" w:rsidRDefault="00E942DE" w:rsidP="00E942DE">
      <w:pPr>
        <w:rPr>
          <w:rFonts w:eastAsia="Bosch Office Sans"/>
          <w:lang w:eastAsia="en-US"/>
        </w:rPr>
      </w:pPr>
      <w:r>
        <w:rPr>
          <w:rFonts w:eastAsia="Bosch Office Sans"/>
          <w:noProof/>
          <w:lang w:val="en-US" w:eastAsia="en-US"/>
        </w:rPr>
        <w:lastRenderedPageBreak/>
        <w:drawing>
          <wp:inline distT="0" distB="0" distL="0" distR="0" wp14:anchorId="7BCA7692" wp14:editId="7CBB4884">
            <wp:extent cx="4180840" cy="2813050"/>
            <wp:effectExtent l="0" t="0" r="0" b="6350"/>
            <wp:docPr id="3811" name="Grafik 3811" descr="C:\Users\gjt2abt\AppData\Local\Microsoft\Windows\INetCache\Content.Word\timing_pro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gjt2abt\AppData\Local\Microsoft\Windows\INetCache\Content.Word\timing_prot_1.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180840" cy="2813050"/>
                    </a:xfrm>
                    <a:prstGeom prst="rect">
                      <a:avLst/>
                    </a:prstGeom>
                    <a:noFill/>
                    <a:ln>
                      <a:noFill/>
                    </a:ln>
                  </pic:spPr>
                </pic:pic>
              </a:graphicData>
            </a:graphic>
          </wp:inline>
        </w:drawing>
      </w:r>
    </w:p>
    <w:p w14:paraId="66EACCE9" w14:textId="77777777" w:rsidR="00E942DE" w:rsidRDefault="00E942DE" w:rsidP="00E942DE">
      <w:pPr>
        <w:rPr>
          <w:rFonts w:eastAsia="Bosch Office Sans"/>
          <w:lang w:eastAsia="en-US"/>
        </w:rPr>
      </w:pPr>
    </w:p>
    <w:p w14:paraId="58C40173" w14:textId="7818383D" w:rsidR="00E942DE" w:rsidRDefault="00E942DE" w:rsidP="00E942DE">
      <w:pPr>
        <w:rPr>
          <w:rFonts w:eastAsia="Bosch Office Sans"/>
          <w:lang w:eastAsia="en-US"/>
        </w:rPr>
      </w:pPr>
      <w:r>
        <w:rPr>
          <w:rFonts w:eastAsia="Bosch Office Sans"/>
          <w:lang w:eastAsia="en-US"/>
        </w:rPr>
        <w:t xml:space="preserve">For checking if the TPSW FUNC has been aborted the same mechanism as described in section </w:t>
      </w:r>
      <w:r>
        <w:rPr>
          <w:rFonts w:eastAsia="Bosch Office Sans"/>
          <w:lang w:eastAsia="en-US"/>
        </w:rPr>
        <w:fldChar w:fldCharType="begin"/>
      </w:r>
      <w:r>
        <w:rPr>
          <w:rFonts w:eastAsia="Bosch Office Sans"/>
          <w:lang w:eastAsia="en-US"/>
        </w:rPr>
        <w:instrText xml:space="preserve"> REF _Ref14863456 \r \h </w:instrText>
      </w:r>
      <w:r>
        <w:rPr>
          <w:rFonts w:eastAsia="Bosch Office Sans"/>
          <w:lang w:eastAsia="en-US"/>
        </w:rPr>
      </w:r>
      <w:r>
        <w:rPr>
          <w:rFonts w:eastAsia="Bosch Office Sans"/>
          <w:lang w:eastAsia="en-US"/>
        </w:rPr>
        <w:fldChar w:fldCharType="separate"/>
      </w:r>
      <w:r>
        <w:rPr>
          <w:rFonts w:eastAsia="Bosch Office Sans"/>
          <w:lang w:eastAsia="en-US"/>
        </w:rPr>
        <w:t>2.1.4</w:t>
      </w:r>
      <w:r>
        <w:rPr>
          <w:rFonts w:eastAsia="Bosch Office Sans"/>
          <w:lang w:eastAsia="en-US"/>
        </w:rPr>
        <w:fldChar w:fldCharType="end"/>
      </w:r>
      <w:r>
        <w:rPr>
          <w:rFonts w:eastAsia="Bosch Office Sans"/>
          <w:lang w:eastAsia="en-US"/>
        </w:rPr>
        <w:t xml:space="preserve"> must be used.</w:t>
      </w:r>
    </w:p>
    <w:p w14:paraId="54326EF3" w14:textId="77777777" w:rsidR="009C3223" w:rsidRDefault="009C3223" w:rsidP="00E942DE">
      <w:pPr>
        <w:rPr>
          <w:rFonts w:eastAsia="Bosch Office Sans"/>
          <w:lang w:eastAsia="en-US"/>
        </w:rPr>
      </w:pPr>
    </w:p>
    <w:p w14:paraId="499EBB22" w14:textId="2DD7449C" w:rsidR="00673393" w:rsidRDefault="00673393" w:rsidP="00673393">
      <w:pPr>
        <w:pStyle w:val="berschrift4"/>
        <w:rPr>
          <w:rFonts w:eastAsia="Bosch Office Sans"/>
        </w:rPr>
      </w:pPr>
      <w:bookmarkStart w:id="81" w:name="_Toc86823284"/>
      <w:r>
        <w:rPr>
          <w:rFonts w:eastAsia="Bosch Office Sans"/>
        </w:rPr>
        <w:t>Nested calls</w:t>
      </w:r>
      <w:bookmarkEnd w:id="81"/>
    </w:p>
    <w:p w14:paraId="366FD077" w14:textId="77777777" w:rsidR="009C3223" w:rsidRPr="009C3223" w:rsidRDefault="009C3223" w:rsidP="009C3223">
      <w:pPr>
        <w:rPr>
          <w:rFonts w:eastAsia="Bosch Office Sans"/>
          <w:lang w:eastAsia="en-US"/>
        </w:rPr>
      </w:pPr>
    </w:p>
    <w:p w14:paraId="336E9F80" w14:textId="6CC874C1" w:rsidR="00673393" w:rsidRDefault="00673393" w:rsidP="00673393">
      <w:pPr>
        <w:rPr>
          <w:rFonts w:eastAsia="Bosch Office Sans"/>
          <w:iCs/>
          <w:lang w:val="en-US"/>
        </w:rPr>
      </w:pPr>
      <w:r>
        <w:rPr>
          <w:rFonts w:eastAsia="Bosch Office Sans"/>
          <w:iCs/>
          <w:lang w:val="en-US"/>
        </w:rPr>
        <w:t xml:space="preserve">Timing protected untrusted TPSW functions can call non timing protected TPSW functions (trusted or not trusted) and vice versa. Timing protected untrusted TPSW functions can also call Timing protected untrusted TPSW functions. The time consumed by the inner function is also charged from the time of the outer function. See details in section </w:t>
      </w:r>
      <w:r>
        <w:rPr>
          <w:rFonts w:eastAsia="Bosch Office Sans"/>
          <w:iCs/>
          <w:lang w:val="en-US"/>
        </w:rPr>
        <w:fldChar w:fldCharType="begin"/>
      </w:r>
      <w:r>
        <w:rPr>
          <w:rFonts w:eastAsia="Bosch Office Sans"/>
          <w:iCs/>
          <w:lang w:val="en-US"/>
        </w:rPr>
        <w:instrText xml:space="preserve"> REF _Ref14873043 \r \h </w:instrText>
      </w:r>
      <w:r>
        <w:rPr>
          <w:rFonts w:eastAsia="Bosch Office Sans"/>
          <w:iCs/>
          <w:lang w:val="en-US"/>
        </w:rPr>
      </w:r>
      <w:r>
        <w:rPr>
          <w:rFonts w:eastAsia="Bosch Office Sans"/>
          <w:iCs/>
          <w:lang w:val="en-US"/>
        </w:rPr>
        <w:fldChar w:fldCharType="separate"/>
      </w:r>
      <w:r>
        <w:rPr>
          <w:rFonts w:eastAsia="Bosch Office Sans"/>
          <w:iCs/>
          <w:lang w:val="en-US"/>
        </w:rPr>
        <w:t>2.1.7.3</w:t>
      </w:r>
      <w:r>
        <w:rPr>
          <w:rFonts w:eastAsia="Bosch Office Sans"/>
          <w:iCs/>
          <w:lang w:val="en-US"/>
        </w:rPr>
        <w:fldChar w:fldCharType="end"/>
      </w:r>
      <w:r>
        <w:rPr>
          <w:rFonts w:eastAsia="Bosch Office Sans"/>
          <w:iCs/>
          <w:lang w:val="en-US"/>
        </w:rPr>
        <w:t>.</w:t>
      </w:r>
    </w:p>
    <w:p w14:paraId="6133F20B" w14:textId="575E9E2B" w:rsidR="00060E5C" w:rsidRDefault="00060E5C" w:rsidP="00673393">
      <w:pPr>
        <w:rPr>
          <w:rFonts w:eastAsia="Bosch Office Sans"/>
          <w:lang w:eastAsia="en-US"/>
        </w:rPr>
      </w:pPr>
    </w:p>
    <w:p w14:paraId="1D1DB4BB" w14:textId="7CF9BA35" w:rsidR="00E942DE" w:rsidRDefault="00E942DE" w:rsidP="00E942DE">
      <w:pPr>
        <w:pStyle w:val="berschrift4"/>
        <w:rPr>
          <w:rFonts w:eastAsia="Bosch Office Sans"/>
        </w:rPr>
      </w:pPr>
      <w:bookmarkStart w:id="82" w:name="_Ref14873043"/>
      <w:bookmarkStart w:id="83" w:name="_Toc86823285"/>
      <w:r>
        <w:rPr>
          <w:rFonts w:eastAsia="Bosch Office Sans"/>
        </w:rPr>
        <w:t>Runtime budget calculation</w:t>
      </w:r>
      <w:bookmarkEnd w:id="82"/>
      <w:bookmarkEnd w:id="83"/>
    </w:p>
    <w:p w14:paraId="72788DD0" w14:textId="77777777" w:rsidR="00E942DE" w:rsidRDefault="00E942DE" w:rsidP="00E942DE">
      <w:pPr>
        <w:rPr>
          <w:rFonts w:eastAsia="Bosch Office Sans"/>
          <w:lang w:eastAsia="en-US"/>
        </w:rPr>
      </w:pPr>
    </w:p>
    <w:p w14:paraId="1850DD51" w14:textId="4FF99CFF" w:rsidR="004A1F51" w:rsidRDefault="004A1F51" w:rsidP="004A1F51">
      <w:pPr>
        <w:rPr>
          <w:rFonts w:eastAsia="Bosch Office Sans"/>
          <w:iCs/>
          <w:lang w:val="en-US"/>
        </w:rPr>
      </w:pPr>
      <w:r>
        <w:rPr>
          <w:rFonts w:eastAsia="Bosch Office Sans"/>
          <w:iCs/>
          <w:lang w:val="en-US"/>
        </w:rPr>
        <w:t>The total call duration made by a timing protected</w:t>
      </w:r>
      <w:r w:rsidR="00B21152">
        <w:rPr>
          <w:rFonts w:eastAsia="Bosch Office Sans"/>
          <w:iCs/>
          <w:lang w:val="en-US"/>
        </w:rPr>
        <w:t xml:space="preserve"> TPSW</w:t>
      </w:r>
      <w:r>
        <w:rPr>
          <w:rFonts w:eastAsia="Bosch Office Sans"/>
          <w:iCs/>
          <w:lang w:val="en-US"/>
        </w:rPr>
        <w:t xml:space="preserve"> function </w:t>
      </w:r>
      <w:r w:rsidR="00B21152">
        <w:rPr>
          <w:rFonts w:eastAsia="Bosch Office Sans"/>
          <w:iCs/>
          <w:lang w:val="en-US"/>
        </w:rPr>
        <w:t>including possible nested calls to TPSW functions is charged from its configured time budget</w:t>
      </w:r>
      <w:r>
        <w:rPr>
          <w:rFonts w:eastAsia="Bosch Office Sans"/>
          <w:iCs/>
          <w:lang w:val="en-US"/>
        </w:rPr>
        <w:t>:</w:t>
      </w:r>
    </w:p>
    <w:p w14:paraId="1FA10E9B" w14:textId="701ED19B" w:rsidR="00B21152" w:rsidRDefault="00B21152" w:rsidP="00F00720">
      <w:pPr>
        <w:numPr>
          <w:ilvl w:val="0"/>
          <w:numId w:val="37"/>
        </w:numPr>
        <w:rPr>
          <w:rFonts w:eastAsia="Bosch Office Sans"/>
          <w:iCs/>
          <w:lang w:val="en-US"/>
        </w:rPr>
      </w:pPr>
      <w:r>
        <w:rPr>
          <w:rFonts w:eastAsia="Bosch Office Sans"/>
          <w:iCs/>
          <w:lang w:val="en-US"/>
        </w:rPr>
        <w:t>If a nested TPSW call ends or was aborted, the time budget of the caller gets reduced by the time consumed by the callee.</w:t>
      </w:r>
    </w:p>
    <w:p w14:paraId="437339F9" w14:textId="3510CBE9" w:rsidR="00060E5C" w:rsidRDefault="004A1F51" w:rsidP="00F00720">
      <w:pPr>
        <w:numPr>
          <w:ilvl w:val="0"/>
          <w:numId w:val="37"/>
        </w:numPr>
        <w:rPr>
          <w:rFonts w:eastAsia="Bosch Office Sans"/>
          <w:iCs/>
          <w:lang w:val="en-US"/>
        </w:rPr>
      </w:pPr>
      <w:r>
        <w:rPr>
          <w:rFonts w:eastAsia="Bosch Office Sans"/>
          <w:iCs/>
          <w:lang w:val="en-US"/>
        </w:rPr>
        <w:lastRenderedPageBreak/>
        <w:t xml:space="preserve">If </w:t>
      </w:r>
      <w:r w:rsidR="00B21152">
        <w:rPr>
          <w:rFonts w:eastAsia="Bosch Office Sans"/>
          <w:iCs/>
          <w:lang w:val="en-US"/>
        </w:rPr>
        <w:t>a nested</w:t>
      </w:r>
      <w:r>
        <w:rPr>
          <w:rFonts w:eastAsia="Bosch Office Sans"/>
          <w:iCs/>
          <w:lang w:val="en-US"/>
        </w:rPr>
        <w:t xml:space="preserve"> </w:t>
      </w:r>
      <w:r w:rsidR="00B21152">
        <w:rPr>
          <w:rFonts w:eastAsia="Bosch Office Sans"/>
          <w:iCs/>
          <w:lang w:val="en-US"/>
        </w:rPr>
        <w:t xml:space="preserve">TPSW call </w:t>
      </w:r>
      <w:r>
        <w:rPr>
          <w:rFonts w:eastAsia="Bosch Office Sans"/>
          <w:iCs/>
          <w:lang w:val="en-US"/>
        </w:rPr>
        <w:t>is also a timing protected function</w:t>
      </w:r>
      <w:r w:rsidR="00B21152">
        <w:rPr>
          <w:rFonts w:eastAsia="Bosch Office Sans"/>
          <w:iCs/>
          <w:lang w:val="en-US"/>
        </w:rPr>
        <w:t xml:space="preserve"> and its budget is larger than the remaining budget of the caller,</w:t>
      </w:r>
      <w:r>
        <w:rPr>
          <w:rFonts w:eastAsia="Bosch Office Sans"/>
          <w:iCs/>
          <w:lang w:val="en-US"/>
        </w:rPr>
        <w:t xml:space="preserve"> its budget </w:t>
      </w:r>
      <w:r w:rsidR="00B21152">
        <w:rPr>
          <w:rFonts w:eastAsia="Bosch Office Sans"/>
          <w:iCs/>
          <w:lang w:val="en-US"/>
        </w:rPr>
        <w:t>gets limited to</w:t>
      </w:r>
      <w:r>
        <w:rPr>
          <w:rFonts w:eastAsia="Bosch Office Sans"/>
          <w:iCs/>
          <w:lang w:val="en-US"/>
        </w:rPr>
        <w:t xml:space="preserve"> the remaining budget of the caller. </w:t>
      </w:r>
      <w:r w:rsidR="00060E5C">
        <w:rPr>
          <w:rFonts w:eastAsia="Bosch Office Sans"/>
          <w:iCs/>
          <w:lang w:val="en-US"/>
        </w:rPr>
        <w:t>See example sequence chart below.</w:t>
      </w:r>
    </w:p>
    <w:p w14:paraId="71472D76" w14:textId="0CEB8AC9" w:rsidR="004A1F51" w:rsidRDefault="004A1F51" w:rsidP="00F00720">
      <w:pPr>
        <w:numPr>
          <w:ilvl w:val="0"/>
          <w:numId w:val="37"/>
        </w:numPr>
        <w:rPr>
          <w:rFonts w:eastAsia="Bosch Office Sans"/>
          <w:iCs/>
          <w:lang w:val="en-US"/>
        </w:rPr>
      </w:pPr>
      <w:r>
        <w:rPr>
          <w:rFonts w:eastAsia="Bosch Office Sans"/>
          <w:iCs/>
          <w:lang w:val="en-US"/>
        </w:rPr>
        <w:t xml:space="preserve">If </w:t>
      </w:r>
      <w:r w:rsidR="00060E5C">
        <w:rPr>
          <w:rFonts w:eastAsia="Bosch Office Sans"/>
          <w:iCs/>
          <w:lang w:val="en-US"/>
        </w:rPr>
        <w:t xml:space="preserve">a nested TPSW call </w:t>
      </w:r>
      <w:r>
        <w:rPr>
          <w:rFonts w:eastAsia="Bosch Office Sans"/>
          <w:iCs/>
          <w:lang w:val="en-US"/>
        </w:rPr>
        <w:t>expires</w:t>
      </w:r>
      <w:r w:rsidR="00060E5C">
        <w:rPr>
          <w:rFonts w:eastAsia="Bosch Office Sans"/>
          <w:iCs/>
          <w:lang w:val="en-US"/>
        </w:rPr>
        <w:t xml:space="preserve"> both the inner and outer function time budget</w:t>
      </w:r>
      <w:r>
        <w:rPr>
          <w:rFonts w:eastAsia="Bosch Office Sans"/>
          <w:iCs/>
          <w:lang w:val="en-US"/>
        </w:rPr>
        <w:t>, the callee and the caller will be killed.</w:t>
      </w:r>
    </w:p>
    <w:p w14:paraId="52A7FB2E" w14:textId="77777777" w:rsidR="004A1F51" w:rsidRPr="00C9722B" w:rsidRDefault="004A1F51" w:rsidP="00F00720">
      <w:pPr>
        <w:numPr>
          <w:ilvl w:val="0"/>
          <w:numId w:val="37"/>
        </w:numPr>
        <w:rPr>
          <w:rFonts w:eastAsia="Bosch Office Sans"/>
          <w:iCs/>
          <w:lang w:val="en-US"/>
        </w:rPr>
      </w:pPr>
      <w:r w:rsidRPr="008F259C">
        <w:rPr>
          <w:rFonts w:eastAsia="Bosch Office Sans"/>
          <w:iCs/>
          <w:lang w:val="en-US"/>
        </w:rPr>
        <w:t>If the callee is not timing protected or if it is a trusted function or code section delimited by RBTPSW_Switch2PrivMode()/RBTPSW_RestoreMode(), the callee can run indefinitely. If the budget of the caller expires during the callee runs, the timing protection interrupt will be delayed until the end of the callee.</w:t>
      </w:r>
      <w:r>
        <w:rPr>
          <w:rFonts w:eastAsia="Bosch Office Sans"/>
          <w:iCs/>
          <w:lang w:val="en-US"/>
        </w:rPr>
        <w:t xml:space="preserve"> This is implemented by the suppression flag mechanism (see also: design chapter).</w:t>
      </w:r>
    </w:p>
    <w:p w14:paraId="115C0288" w14:textId="4C72CF09" w:rsidR="004A1F51" w:rsidRDefault="004A1F51" w:rsidP="004A1F51">
      <w:pPr>
        <w:rPr>
          <w:rFonts w:eastAsia="Bosch Office Sans"/>
          <w:iCs/>
          <w:lang w:val="en-US"/>
        </w:rPr>
      </w:pPr>
    </w:p>
    <w:p w14:paraId="6B7D685B" w14:textId="11588DE4" w:rsidR="00060E5C" w:rsidRDefault="00060E5C" w:rsidP="004A1F51">
      <w:pPr>
        <w:rPr>
          <w:rFonts w:eastAsia="Bosch Office Sans"/>
          <w:iCs/>
          <w:lang w:val="en-US"/>
        </w:rPr>
      </w:pPr>
      <w:r>
        <w:rPr>
          <w:rFonts w:eastAsia="Bosch Office Sans"/>
          <w:iCs/>
          <w:noProof/>
          <w:lang w:val="en-US" w:eastAsia="en-US"/>
        </w:rPr>
        <w:drawing>
          <wp:inline distT="0" distB="0" distL="0" distR="0" wp14:anchorId="242BCA7D" wp14:editId="21B98DD1">
            <wp:extent cx="4970721" cy="3853044"/>
            <wp:effectExtent l="0" t="0" r="1905" b="0"/>
            <wp:docPr id="3813" name="Grafik 3813" descr="C:\Users\gjt2abt\AppData\Local\Microsoft\Windows\INetCache\Content.Word\timing_prot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gjt2abt\AppData\Local\Microsoft\Windows\INetCache\Content.Word\timing_prot_3.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973801" cy="3855431"/>
                    </a:xfrm>
                    <a:prstGeom prst="rect">
                      <a:avLst/>
                    </a:prstGeom>
                    <a:noFill/>
                    <a:ln>
                      <a:noFill/>
                    </a:ln>
                  </pic:spPr>
                </pic:pic>
              </a:graphicData>
            </a:graphic>
          </wp:inline>
        </w:drawing>
      </w:r>
    </w:p>
    <w:p w14:paraId="34CE4B0C" w14:textId="77777777" w:rsidR="00060E5C" w:rsidRDefault="00060E5C" w:rsidP="004A1F51">
      <w:pPr>
        <w:rPr>
          <w:rFonts w:eastAsia="Bosch Office Sans"/>
          <w:iCs/>
          <w:lang w:val="en-US"/>
        </w:rPr>
      </w:pPr>
    </w:p>
    <w:p w14:paraId="5DC00D94" w14:textId="1671DFB7" w:rsidR="00B21152" w:rsidRPr="00B21152" w:rsidRDefault="00B21152" w:rsidP="004A1F51">
      <w:pPr>
        <w:rPr>
          <w:rFonts w:eastAsia="Bosch Office Sans"/>
          <w:lang w:eastAsia="en-US"/>
        </w:rPr>
      </w:pPr>
      <w:r>
        <w:rPr>
          <w:rFonts w:eastAsia="Bosch Office Sans"/>
          <w:iCs/>
          <w:lang w:val="en-US"/>
        </w:rPr>
        <w:t xml:space="preserve">Exception: </w:t>
      </w:r>
      <w:r>
        <w:rPr>
          <w:rFonts w:eastAsia="Bosch Office Sans"/>
          <w:lang w:eastAsia="en-US"/>
        </w:rPr>
        <w:t xml:space="preserve">If a timing protected function gets </w:t>
      </w:r>
      <w:r w:rsidR="0034109A">
        <w:rPr>
          <w:rFonts w:eastAsia="Bosch Office Sans"/>
          <w:lang w:eastAsia="en-US"/>
        </w:rPr>
        <w:t>preempted</w:t>
      </w:r>
      <w:r>
        <w:rPr>
          <w:rFonts w:eastAsia="Bosch Office Sans"/>
          <w:lang w:eastAsia="en-US"/>
        </w:rPr>
        <w:t xml:space="preserve"> by a task with higher priority the remaining time budget of a TPSW FUNC is preserved by the OS. The timer is deactivated during execution of the higher </w:t>
      </w:r>
      <w:r>
        <w:rPr>
          <w:rFonts w:eastAsia="Bosch Office Sans"/>
          <w:lang w:eastAsia="en-US"/>
        </w:rPr>
        <w:lastRenderedPageBreak/>
        <w:t xml:space="preserve">priority task. Once the timing protected gets rescheduled again, the timer is reactivated with the remaining time budget. </w:t>
      </w:r>
    </w:p>
    <w:p w14:paraId="2C7D2924" w14:textId="77777777" w:rsidR="00B21152" w:rsidRDefault="00B21152" w:rsidP="004A1F51">
      <w:pPr>
        <w:rPr>
          <w:rFonts w:eastAsia="Bosch Office Sans"/>
          <w:iCs/>
          <w:lang w:val="en-US"/>
        </w:rPr>
      </w:pPr>
    </w:p>
    <w:p w14:paraId="11D9E7B0" w14:textId="320B3F5B" w:rsidR="004A1F51" w:rsidRDefault="004A1F51" w:rsidP="004A1F51">
      <w:pPr>
        <w:rPr>
          <w:rFonts w:eastAsia="Bosch Office Sans"/>
          <w:iCs/>
          <w:lang w:val="en-US"/>
        </w:rPr>
      </w:pPr>
      <w:r>
        <w:rPr>
          <w:rFonts w:eastAsia="Bosch Office Sans"/>
          <w:iCs/>
          <w:lang w:val="en-US"/>
        </w:rPr>
        <w:t>The time budget of an untrusted function should be dimensioned in a way that the function will not influence the system if it erroneously runs too long. This budget includes:</w:t>
      </w:r>
    </w:p>
    <w:p w14:paraId="6F99FAF7" w14:textId="77777777" w:rsidR="004A1F51" w:rsidRDefault="004A1F51" w:rsidP="00F00720">
      <w:pPr>
        <w:pStyle w:val="Listenabsatz"/>
        <w:numPr>
          <w:ilvl w:val="0"/>
          <w:numId w:val="37"/>
        </w:numPr>
        <w:rPr>
          <w:rFonts w:eastAsia="Bosch Office Sans"/>
          <w:iCs/>
          <w:lang w:val="en-US"/>
        </w:rPr>
      </w:pPr>
      <w:r>
        <w:rPr>
          <w:rFonts w:eastAsia="Bosch Office Sans"/>
          <w:iCs/>
          <w:lang w:val="en-US"/>
        </w:rPr>
        <w:t>The runtime overhead of the Os and of the TPSW framework itself.</w:t>
      </w:r>
    </w:p>
    <w:p w14:paraId="013DC022" w14:textId="77777777" w:rsidR="004A1F51" w:rsidRDefault="004A1F51" w:rsidP="00F00720">
      <w:pPr>
        <w:pStyle w:val="Listenabsatz"/>
        <w:numPr>
          <w:ilvl w:val="0"/>
          <w:numId w:val="37"/>
        </w:numPr>
        <w:rPr>
          <w:rFonts w:eastAsia="Bosch Office Sans"/>
          <w:iCs/>
          <w:lang w:val="en-US"/>
        </w:rPr>
      </w:pPr>
      <w:r>
        <w:rPr>
          <w:rFonts w:eastAsia="Bosch Office Sans"/>
          <w:iCs/>
          <w:lang w:val="en-US"/>
        </w:rPr>
        <w:t>The runtime overhead for preemptions</w:t>
      </w:r>
    </w:p>
    <w:p w14:paraId="39008921" w14:textId="77777777" w:rsidR="004A1F51" w:rsidRPr="009E2A29" w:rsidRDefault="004A1F51" w:rsidP="00F00720">
      <w:pPr>
        <w:pStyle w:val="Listenabsatz"/>
        <w:numPr>
          <w:ilvl w:val="0"/>
          <w:numId w:val="37"/>
        </w:numPr>
        <w:rPr>
          <w:rFonts w:eastAsia="Bosch Office Sans"/>
          <w:iCs/>
          <w:lang w:val="en-US"/>
        </w:rPr>
      </w:pPr>
      <w:r>
        <w:rPr>
          <w:rFonts w:eastAsia="Bosch Office Sans"/>
          <w:iCs/>
          <w:lang w:val="en-US"/>
        </w:rPr>
        <w:t>The runtime or budget of all the callees (trusted/untrusted and w/o timing protection)</w:t>
      </w:r>
    </w:p>
    <w:p w14:paraId="655CDFB9" w14:textId="25CFC5EB" w:rsidR="004A1F51" w:rsidRDefault="004A1F51" w:rsidP="00E942DE">
      <w:pPr>
        <w:rPr>
          <w:rFonts w:eastAsia="Bosch Office Sans"/>
          <w:lang w:eastAsia="en-US"/>
        </w:rPr>
      </w:pPr>
    </w:p>
    <w:p w14:paraId="2DC2184B" w14:textId="77777777" w:rsidR="00B80341" w:rsidRDefault="00B80341" w:rsidP="00B80341">
      <w:pPr>
        <w:pStyle w:val="berschrift4"/>
        <w:rPr>
          <w:rFonts w:eastAsia="Bosch Office Sans"/>
        </w:rPr>
      </w:pPr>
      <w:bookmarkStart w:id="84" w:name="_Toc86823286"/>
      <w:r>
        <w:rPr>
          <w:rFonts w:eastAsia="Bosch Office Sans"/>
        </w:rPr>
        <w:t>Limitations</w:t>
      </w:r>
      <w:bookmarkEnd w:id="84"/>
    </w:p>
    <w:p w14:paraId="0A2AC918" w14:textId="4DAE78DE" w:rsidR="00B80341" w:rsidRDefault="00B80341" w:rsidP="00F00720">
      <w:pPr>
        <w:pStyle w:val="Listenabsatz"/>
        <w:numPr>
          <w:ilvl w:val="0"/>
          <w:numId w:val="31"/>
        </w:numPr>
        <w:rPr>
          <w:rFonts w:eastAsia="Bosch Office Sans"/>
          <w:lang w:eastAsia="en-US"/>
        </w:rPr>
      </w:pPr>
      <w:r w:rsidRPr="00B62EB0">
        <w:rPr>
          <w:rFonts w:eastAsia="Bosch Office Sans"/>
          <w:lang w:eastAsia="en-US"/>
        </w:rPr>
        <w:t xml:space="preserve">Usage of timing protection </w:t>
      </w:r>
      <w:r w:rsidR="0037079B">
        <w:rPr>
          <w:rFonts w:eastAsia="Bosch Office Sans"/>
          <w:lang w:eastAsia="en-US"/>
        </w:rPr>
        <w:t xml:space="preserve">in a FUNC </w:t>
      </w:r>
      <w:r w:rsidRPr="00B62EB0">
        <w:rPr>
          <w:rFonts w:eastAsia="Bosch Office Sans"/>
          <w:lang w:eastAsia="en-US"/>
        </w:rPr>
        <w:t xml:space="preserve">requires </w:t>
      </w:r>
      <w:r w:rsidRPr="007D177A">
        <w:rPr>
          <w:rFonts w:eastAsia="Bosch Office Sans"/>
          <w:b/>
          <w:lang w:eastAsia="en-US"/>
        </w:rPr>
        <w:t>avoiding interrupt-based locks</w:t>
      </w:r>
      <w:r w:rsidRPr="00B62EB0">
        <w:rPr>
          <w:rFonts w:eastAsia="Bosch Office Sans"/>
          <w:lang w:eastAsia="en-US"/>
        </w:rPr>
        <w:t xml:space="preserve"> in TPSW FUNCs. Background is that </w:t>
      </w:r>
      <w:r>
        <w:rPr>
          <w:rFonts w:eastAsia="Bosch Office Sans"/>
          <w:lang w:eastAsia="en-US"/>
        </w:rPr>
        <w:t>t</w:t>
      </w:r>
      <w:r w:rsidRPr="00B62EB0">
        <w:rPr>
          <w:rFonts w:eastAsia="Bosch Office Sans"/>
          <w:lang w:eastAsia="en-US"/>
        </w:rPr>
        <w:t>he timer interrupt used by timing protection is a CAT 2 interrupt</w:t>
      </w:r>
      <w:r>
        <w:rPr>
          <w:rFonts w:eastAsia="Bosch Office Sans"/>
          <w:lang w:eastAsia="en-US"/>
        </w:rPr>
        <w:t xml:space="preserve"> on the same priority level as the RTA-OS. If an interrupt lock prevents RTA-OS from scheduling, the timer interrupt is blocked as well. A TPSW FUNC stalling with an active interrupt lock could not get terminated by the timer interrupt if interrupts are locked.</w:t>
      </w:r>
      <w:r w:rsidR="0037079B">
        <w:rPr>
          <w:rFonts w:eastAsia="Bosch Office Sans"/>
          <w:lang w:eastAsia="en-US"/>
        </w:rPr>
        <w:t xml:space="preserve"> </w:t>
      </w:r>
    </w:p>
    <w:p w14:paraId="26715B03" w14:textId="49A5D58D" w:rsidR="00B80341" w:rsidRDefault="00B80341" w:rsidP="00F00720">
      <w:pPr>
        <w:pStyle w:val="Listenabsatz"/>
        <w:numPr>
          <w:ilvl w:val="0"/>
          <w:numId w:val="31"/>
        </w:numPr>
        <w:rPr>
          <w:rFonts w:eastAsia="Bosch Office Sans"/>
          <w:lang w:eastAsia="en-US"/>
        </w:rPr>
      </w:pPr>
      <w:r w:rsidRPr="00116718">
        <w:rPr>
          <w:rFonts w:eastAsia="Bosch Office Sans"/>
          <w:lang w:eastAsia="en-US"/>
        </w:rPr>
        <w:t>The configured tim</w:t>
      </w:r>
      <w:r>
        <w:rPr>
          <w:rFonts w:eastAsia="Bosch Office Sans"/>
          <w:lang w:eastAsia="en-US"/>
        </w:rPr>
        <w:t>e</w:t>
      </w:r>
      <w:r w:rsidRPr="00116718">
        <w:rPr>
          <w:rFonts w:eastAsia="Bosch Office Sans"/>
          <w:lang w:eastAsia="en-US"/>
        </w:rPr>
        <w:t xml:space="preserve"> budget of a TPSW FUNC is a </w:t>
      </w:r>
      <w:r w:rsidRPr="007D177A">
        <w:rPr>
          <w:rFonts w:eastAsia="Bosch Office Sans"/>
          <w:b/>
          <w:lang w:eastAsia="en-US"/>
        </w:rPr>
        <w:t>brutto time budget</w:t>
      </w:r>
      <w:r w:rsidRPr="00116718">
        <w:rPr>
          <w:rFonts w:eastAsia="Bosch Office Sans"/>
          <w:lang w:eastAsia="en-US"/>
        </w:rPr>
        <w:t xml:space="preserve">. The actual netto timing budget of the called TPSW FUNC is some microseconds smaller than the given brutto timing budget by which the timing protection timer is being charged. </w:t>
      </w:r>
      <w:r w:rsidR="0034109A">
        <w:rPr>
          <w:rFonts w:eastAsia="Bosch Office Sans"/>
          <w:lang w:eastAsia="en-US"/>
        </w:rPr>
        <w:t xml:space="preserve">See details in section </w:t>
      </w:r>
      <w:r w:rsidR="0034109A">
        <w:rPr>
          <w:rFonts w:eastAsia="Bosch Office Sans"/>
          <w:lang w:eastAsia="en-US"/>
        </w:rPr>
        <w:fldChar w:fldCharType="begin"/>
      </w:r>
      <w:r w:rsidR="0034109A">
        <w:rPr>
          <w:rFonts w:eastAsia="Bosch Office Sans"/>
          <w:lang w:eastAsia="en-US"/>
        </w:rPr>
        <w:instrText xml:space="preserve"> REF _Ref14873043 \r \h </w:instrText>
      </w:r>
      <w:r w:rsidR="0034109A">
        <w:rPr>
          <w:rFonts w:eastAsia="Bosch Office Sans"/>
          <w:lang w:eastAsia="en-US"/>
        </w:rPr>
      </w:r>
      <w:r w:rsidR="0034109A">
        <w:rPr>
          <w:rFonts w:eastAsia="Bosch Office Sans"/>
          <w:lang w:eastAsia="en-US"/>
        </w:rPr>
        <w:fldChar w:fldCharType="separate"/>
      </w:r>
      <w:r w:rsidR="0034109A">
        <w:rPr>
          <w:rFonts w:eastAsia="Bosch Office Sans"/>
          <w:lang w:eastAsia="en-US"/>
        </w:rPr>
        <w:t>2.1.7.3</w:t>
      </w:r>
      <w:r w:rsidR="0034109A">
        <w:rPr>
          <w:rFonts w:eastAsia="Bosch Office Sans"/>
          <w:lang w:eastAsia="en-US"/>
        </w:rPr>
        <w:fldChar w:fldCharType="end"/>
      </w:r>
      <w:r w:rsidR="0034109A">
        <w:rPr>
          <w:rFonts w:eastAsia="Bosch Office Sans"/>
          <w:lang w:eastAsia="en-US"/>
        </w:rPr>
        <w:t>.</w:t>
      </w:r>
    </w:p>
    <w:p w14:paraId="79FE5371" w14:textId="77777777" w:rsidR="0034109A" w:rsidRPr="0034109A" w:rsidRDefault="0034109A" w:rsidP="0034109A">
      <w:pPr>
        <w:rPr>
          <w:rFonts w:eastAsia="Bosch Office Sans"/>
          <w:lang w:eastAsia="en-US"/>
        </w:rPr>
      </w:pPr>
    </w:p>
    <w:p w14:paraId="7C54F602" w14:textId="68229AD9" w:rsidR="00EB6458" w:rsidRDefault="009C3223" w:rsidP="00EB6458">
      <w:pPr>
        <w:pStyle w:val="berschrift3"/>
        <w:tabs>
          <w:tab w:val="clear" w:pos="360"/>
          <w:tab w:val="num" w:pos="720"/>
        </w:tabs>
        <w:ind w:left="720" w:hanging="720"/>
        <w:rPr>
          <w:rFonts w:eastAsia="Bosch Office Sans"/>
        </w:rPr>
      </w:pPr>
      <w:bookmarkStart w:id="85" w:name="_Toc86823287"/>
      <w:r>
        <w:rPr>
          <w:rFonts w:eastAsia="Bosch Office Sans"/>
        </w:rPr>
        <w:t xml:space="preserve">  </w:t>
      </w:r>
      <w:r w:rsidR="00EB6458" w:rsidRPr="005D08DC">
        <w:rPr>
          <w:rFonts w:eastAsia="Bosch Office Sans"/>
        </w:rPr>
        <w:t>Stack calculation</w:t>
      </w:r>
      <w:bookmarkEnd w:id="79"/>
      <w:bookmarkEnd w:id="85"/>
    </w:p>
    <w:p w14:paraId="129B61C2" w14:textId="77777777" w:rsidR="009C3223" w:rsidRPr="009C3223" w:rsidRDefault="009C3223" w:rsidP="009C3223">
      <w:pPr>
        <w:rPr>
          <w:rFonts w:eastAsia="Bosch Office Sans"/>
          <w:lang w:eastAsia="en-US"/>
        </w:rPr>
      </w:pPr>
    </w:p>
    <w:p w14:paraId="626E9B58" w14:textId="77777777" w:rsidR="00EB6458" w:rsidRPr="005D08DC" w:rsidRDefault="00EB6458" w:rsidP="00EB6458">
      <w:pPr>
        <w:rPr>
          <w:rFonts w:eastAsia="Bosch Office Sans"/>
          <w:iCs/>
          <w:lang w:val="en-US"/>
        </w:rPr>
      </w:pPr>
      <w:r w:rsidRPr="005D08DC">
        <w:rPr>
          <w:rFonts w:eastAsia="Bosch Office Sans"/>
          <w:iCs/>
          <w:lang w:val="en-US"/>
        </w:rPr>
        <w:t>In RTA OS there is a single stack policy. So there is no need to place the TPSW stack explicitly in the RAM area of the TPSW. This strategy reduces the overall stack consumption because the global task scheme (other processes, cooperative/preemptive scheduling) can be considered when dimensioning the global stack</w:t>
      </w:r>
      <w:r>
        <w:rPr>
          <w:rFonts w:eastAsia="Bosch Office Sans"/>
          <w:iCs/>
          <w:lang w:val="en-US"/>
        </w:rPr>
        <w:t xml:space="preserve"> with respect to TPSW applications</w:t>
      </w:r>
      <w:r w:rsidRPr="005D08DC">
        <w:rPr>
          <w:rFonts w:eastAsia="Bosch Office Sans"/>
          <w:iCs/>
          <w:lang w:val="en-US"/>
        </w:rPr>
        <w:t xml:space="preserve">. </w:t>
      </w:r>
    </w:p>
    <w:p w14:paraId="484A591B" w14:textId="77777777" w:rsidR="00EB6458" w:rsidRPr="005D08DC" w:rsidRDefault="00EB6458" w:rsidP="00EB6458">
      <w:pPr>
        <w:rPr>
          <w:rFonts w:eastAsia="Bosch Office Sans"/>
          <w:iCs/>
          <w:lang w:val="en-US"/>
        </w:rPr>
      </w:pPr>
    </w:p>
    <w:p w14:paraId="67494E5A" w14:textId="2476B61B" w:rsidR="00EB6458" w:rsidRDefault="00EB6458" w:rsidP="00EB6458">
      <w:pPr>
        <w:rPr>
          <w:rFonts w:eastAsia="Bosch Office Sans"/>
          <w:iCs/>
          <w:lang w:val="en-US"/>
        </w:rPr>
      </w:pPr>
      <w:r w:rsidRPr="005D08DC">
        <w:rPr>
          <w:rFonts w:eastAsia="Bosch Office Sans"/>
          <w:iCs/>
          <w:lang w:val="en-US"/>
        </w:rPr>
        <w:t xml:space="preserve">The TPSW framework dynamically manages the stack handling for each TPSW function. When invoking </w:t>
      </w:r>
      <w:r w:rsidRPr="00EE6882">
        <w:rPr>
          <w:rFonts w:eastAsia="Bosch Office Sans"/>
          <w:iCs/>
          <w:lang w:val="en-US"/>
        </w:rPr>
        <w:t xml:space="preserve">an untrusted function, it grants access only to the configured size (given in </w:t>
      </w:r>
      <w:r w:rsidR="0080487B">
        <w:rPr>
          <w:rFonts w:ascii="Courier New" w:eastAsia="MS Mincho" w:hAnsi="Courier New" w:cs="Courier New"/>
          <w:color w:val="000000"/>
          <w:sz w:val="16"/>
          <w:szCs w:val="16"/>
          <w:lang w:eastAsia="ja-JP"/>
        </w:rPr>
        <w:t>RBTPSW_</w:t>
      </w:r>
      <w:r w:rsidRPr="00352A7D">
        <w:rPr>
          <w:rFonts w:ascii="Courier New" w:eastAsia="MS Mincho" w:hAnsi="Courier New" w:cs="Courier New"/>
          <w:color w:val="000000"/>
          <w:sz w:val="16"/>
          <w:szCs w:val="16"/>
          <w:lang w:eastAsia="ja-JP"/>
        </w:rPr>
        <w:t>DEF_FUNC_&lt;</w:t>
      </w:r>
      <w:r w:rsidRPr="00352A7D">
        <w:rPr>
          <w:rFonts w:ascii="Courier New" w:eastAsia="MS Mincho" w:hAnsi="Courier New" w:cs="Courier New"/>
          <w:i/>
          <w:color w:val="000000"/>
          <w:sz w:val="16"/>
          <w:szCs w:val="16"/>
          <w:lang w:eastAsia="ja-JP"/>
        </w:rPr>
        <w:t>Ret</w:t>
      </w:r>
      <w:r w:rsidRPr="00352A7D">
        <w:rPr>
          <w:rFonts w:ascii="Courier New" w:eastAsia="MS Mincho" w:hAnsi="Courier New" w:cs="Courier New"/>
          <w:color w:val="000000"/>
          <w:sz w:val="16"/>
          <w:szCs w:val="16"/>
          <w:lang w:eastAsia="ja-JP"/>
        </w:rPr>
        <w:t>&gt;_&lt;</w:t>
      </w:r>
      <w:r w:rsidRPr="00352A7D">
        <w:rPr>
          <w:rFonts w:ascii="Courier New" w:eastAsia="MS Mincho" w:hAnsi="Courier New" w:cs="Courier New"/>
          <w:i/>
          <w:color w:val="000000"/>
          <w:sz w:val="16"/>
          <w:szCs w:val="16"/>
          <w:lang w:eastAsia="ja-JP"/>
        </w:rPr>
        <w:t>n</w:t>
      </w:r>
      <w:r w:rsidRPr="00352A7D">
        <w:rPr>
          <w:rFonts w:ascii="Courier New" w:eastAsia="MS Mincho" w:hAnsi="Courier New" w:cs="Courier New"/>
          <w:color w:val="000000"/>
          <w:sz w:val="16"/>
          <w:szCs w:val="16"/>
          <w:lang w:eastAsia="ja-JP"/>
        </w:rPr>
        <w:t>&gt;PARAM(</w:t>
      </w:r>
      <w:r w:rsidRPr="00352A7D">
        <w:rPr>
          <w:rFonts w:ascii="Courier New" w:eastAsia="Bosch Office Sans" w:hAnsi="Courier New" w:cs="Courier New"/>
          <w:i/>
          <w:sz w:val="16"/>
          <w:szCs w:val="16"/>
          <w:lang w:val="en-US"/>
        </w:rPr>
        <w:t>TPSWAppName,</w:t>
      </w:r>
      <w:r w:rsidRPr="00352A7D">
        <w:rPr>
          <w:rFonts w:ascii="Courier New" w:eastAsia="MS Mincho" w:hAnsi="Courier New" w:cs="Courier New"/>
          <w:i/>
          <w:color w:val="000000"/>
          <w:sz w:val="16"/>
          <w:szCs w:val="16"/>
          <w:lang w:eastAsia="ja-JP"/>
        </w:rPr>
        <w:t xml:space="preserve"> </w:t>
      </w:r>
      <w:r w:rsidR="009C3223" w:rsidRPr="00352A7D">
        <w:rPr>
          <w:rFonts w:ascii="Courier New" w:eastAsia="MS Mincho" w:hAnsi="Courier New" w:cs="Courier New"/>
          <w:b/>
          <w:i/>
          <w:color w:val="000000"/>
          <w:sz w:val="16"/>
          <w:szCs w:val="16"/>
          <w:lang w:eastAsia="ja-JP"/>
        </w:rPr>
        <w:t>Stack</w:t>
      </w:r>
      <w:r w:rsidR="009C3223" w:rsidRPr="00352A7D">
        <w:rPr>
          <w:rFonts w:ascii="Courier New" w:eastAsia="MS Mincho" w:hAnsi="Courier New" w:cs="Courier New"/>
          <w:b/>
          <w:color w:val="000000"/>
          <w:sz w:val="16"/>
          <w:szCs w:val="16"/>
          <w:lang w:eastAsia="ja-JP"/>
        </w:rPr>
        <w:t xml:space="preserve">, </w:t>
      </w:r>
      <w:r w:rsidR="009C3223" w:rsidRPr="00352A7D">
        <w:rPr>
          <w:rFonts w:ascii="Courier New" w:eastAsia="MS Mincho" w:hAnsi="Courier New" w:cs="Courier New"/>
          <w:b/>
          <w:i/>
          <w:color w:val="000000"/>
          <w:sz w:val="16"/>
          <w:szCs w:val="16"/>
          <w:lang w:eastAsia="ja-JP"/>
        </w:rPr>
        <w:t>StackO</w:t>
      </w:r>
      <w:r w:rsidR="009C3223" w:rsidRPr="00352A7D">
        <w:rPr>
          <w:rFonts w:ascii="Courier New" w:eastAsia="MS Mincho" w:hAnsi="Courier New" w:cs="Courier New"/>
          <w:color w:val="000000"/>
          <w:sz w:val="16"/>
          <w:szCs w:val="16"/>
          <w:lang w:eastAsia="ja-JP"/>
        </w:rPr>
        <w:t xml:space="preserve">, </w:t>
      </w:r>
      <w:r w:rsidR="009C3223">
        <w:rPr>
          <w:rFonts w:ascii="Courier New" w:eastAsia="MS Mincho" w:hAnsi="Courier New" w:cs="Courier New"/>
          <w:color w:val="000000"/>
          <w:sz w:val="16"/>
          <w:szCs w:val="16"/>
          <w:lang w:eastAsia="ja-JP"/>
        </w:rPr>
        <w:t>timelimit,</w:t>
      </w:r>
      <w:r w:rsidR="009C3223" w:rsidRPr="00352A7D">
        <w:rPr>
          <w:rFonts w:ascii="Courier New" w:eastAsia="MS Mincho" w:hAnsi="Courier New" w:cs="Courier New"/>
          <w:color w:val="000000"/>
          <w:sz w:val="16"/>
          <w:szCs w:val="16"/>
          <w:lang w:eastAsia="ja-JP"/>
        </w:rPr>
        <w:t xml:space="preserve"> </w:t>
      </w:r>
      <w:r w:rsidRPr="00352A7D">
        <w:rPr>
          <w:rFonts w:ascii="Courier New" w:eastAsia="MS Mincho" w:hAnsi="Courier New" w:cs="Courier New"/>
          <w:i/>
          <w:color w:val="000000"/>
          <w:sz w:val="16"/>
          <w:szCs w:val="16"/>
          <w:lang w:eastAsia="ja-JP"/>
        </w:rPr>
        <w:t>RetVal</w:t>
      </w:r>
      <w:r w:rsidRPr="00352A7D">
        <w:rPr>
          <w:rFonts w:ascii="Courier New" w:eastAsia="MS Mincho" w:hAnsi="Courier New" w:cs="Courier New"/>
          <w:color w:val="000000"/>
          <w:sz w:val="16"/>
          <w:szCs w:val="16"/>
          <w:lang w:eastAsia="ja-JP"/>
        </w:rPr>
        <w:t xml:space="preserve">, </w:t>
      </w:r>
      <w:r w:rsidRPr="00352A7D">
        <w:rPr>
          <w:rFonts w:ascii="Courier New" w:eastAsia="MS Mincho" w:hAnsi="Courier New" w:cs="Courier New"/>
          <w:i/>
          <w:color w:val="000000"/>
          <w:sz w:val="16"/>
          <w:szCs w:val="16"/>
          <w:lang w:eastAsia="ja-JP"/>
        </w:rPr>
        <w:t>FuncName</w:t>
      </w:r>
      <w:r w:rsidRPr="00352A7D">
        <w:rPr>
          <w:rFonts w:ascii="Courier New" w:eastAsia="MS Mincho" w:hAnsi="Courier New" w:cs="Courier New"/>
          <w:color w:val="000000"/>
          <w:sz w:val="16"/>
          <w:szCs w:val="16"/>
          <w:lang w:eastAsia="ja-JP"/>
        </w:rPr>
        <w:t>,</w:t>
      </w:r>
      <w:r w:rsidR="0009230D">
        <w:rPr>
          <w:rFonts w:ascii="Courier New" w:eastAsia="MS Mincho" w:hAnsi="Courier New" w:cs="Courier New"/>
          <w:color w:val="000000"/>
          <w:sz w:val="16"/>
          <w:szCs w:val="16"/>
          <w:lang w:eastAsia="ja-JP"/>
        </w:rPr>
        <w:t xml:space="preserve"> </w:t>
      </w:r>
      <w:r w:rsidRPr="00352A7D">
        <w:rPr>
          <w:rFonts w:ascii="Courier New" w:eastAsia="MS Mincho" w:hAnsi="Courier New" w:cs="Courier New"/>
          <w:i/>
          <w:color w:val="000000"/>
          <w:sz w:val="16"/>
          <w:szCs w:val="16"/>
          <w:lang w:eastAsia="ja-JP"/>
        </w:rPr>
        <w:t>Type_1</w:t>
      </w:r>
      <w:r w:rsidRPr="00352A7D">
        <w:rPr>
          <w:rFonts w:ascii="Courier New" w:eastAsia="MS Mincho" w:hAnsi="Courier New" w:cs="Courier New"/>
          <w:color w:val="000000"/>
          <w:sz w:val="16"/>
          <w:szCs w:val="16"/>
          <w:lang w:eastAsia="ja-JP"/>
        </w:rPr>
        <w:t xml:space="preserve">, </w:t>
      </w:r>
      <w:r w:rsidRPr="00352A7D">
        <w:rPr>
          <w:rFonts w:ascii="Courier New" w:eastAsia="MS Mincho" w:hAnsi="Courier New" w:cs="Courier New"/>
          <w:i/>
          <w:color w:val="000000"/>
          <w:sz w:val="16"/>
          <w:szCs w:val="16"/>
          <w:lang w:eastAsia="ja-JP"/>
        </w:rPr>
        <w:t>Param_1</w:t>
      </w:r>
      <w:r w:rsidRPr="00352A7D">
        <w:rPr>
          <w:rFonts w:ascii="Courier New" w:eastAsia="MS Mincho" w:hAnsi="Courier New" w:cs="Courier New"/>
          <w:color w:val="000000"/>
          <w:sz w:val="16"/>
          <w:szCs w:val="16"/>
          <w:lang w:eastAsia="ja-JP"/>
        </w:rPr>
        <w:t xml:space="preserve">, ..., </w:t>
      </w:r>
      <w:r w:rsidRPr="00352A7D">
        <w:rPr>
          <w:rFonts w:ascii="Courier New" w:eastAsia="MS Mincho" w:hAnsi="Courier New" w:cs="Courier New"/>
          <w:i/>
          <w:color w:val="000000"/>
          <w:sz w:val="16"/>
          <w:szCs w:val="16"/>
          <w:lang w:eastAsia="ja-JP"/>
        </w:rPr>
        <w:t>Type_n</w:t>
      </w:r>
      <w:r w:rsidRPr="00352A7D">
        <w:rPr>
          <w:rFonts w:ascii="Courier New" w:eastAsia="MS Mincho" w:hAnsi="Courier New" w:cs="Courier New"/>
          <w:color w:val="000000"/>
          <w:sz w:val="16"/>
          <w:szCs w:val="16"/>
          <w:lang w:eastAsia="ja-JP"/>
        </w:rPr>
        <w:t xml:space="preserve">, </w:t>
      </w:r>
      <w:r w:rsidRPr="00352A7D">
        <w:rPr>
          <w:rFonts w:ascii="Courier New" w:eastAsia="MS Mincho" w:hAnsi="Courier New" w:cs="Courier New"/>
          <w:i/>
          <w:color w:val="000000"/>
          <w:sz w:val="16"/>
          <w:szCs w:val="16"/>
          <w:lang w:eastAsia="ja-JP"/>
        </w:rPr>
        <w:t>Param_n</w:t>
      </w:r>
      <w:r w:rsidRPr="00352A7D">
        <w:rPr>
          <w:rFonts w:ascii="Courier New" w:eastAsia="MS Mincho" w:hAnsi="Courier New" w:cs="Courier New"/>
          <w:color w:val="000000"/>
          <w:sz w:val="16"/>
          <w:szCs w:val="16"/>
          <w:lang w:eastAsia="ja-JP"/>
        </w:rPr>
        <w:t xml:space="preserve">) </w:t>
      </w:r>
      <w:r w:rsidRPr="00352A7D">
        <w:rPr>
          <w:rFonts w:eastAsia="Bosch Office Sans"/>
          <w:iCs/>
          <w:lang w:val="en-US"/>
        </w:rPr>
        <w:t>macro). Any violations will result in killing the TPSW application. However, the framework extension which allows arbitrary function calls between trusted and untrusted applications</w:t>
      </w:r>
      <w:r w:rsidRPr="005D08DC">
        <w:rPr>
          <w:rFonts w:eastAsia="Bosch Office Sans"/>
          <w:iCs/>
          <w:lang w:val="en-US"/>
        </w:rPr>
        <w:t xml:space="preserve"> requires some more aspects to be considered because parameters and return values are now placed </w:t>
      </w:r>
      <w:r>
        <w:rPr>
          <w:rFonts w:eastAsia="Bosch Office Sans"/>
          <w:iCs/>
          <w:lang w:val="en-US"/>
        </w:rPr>
        <w:t xml:space="preserve">and even duplicated </w:t>
      </w:r>
      <w:r w:rsidRPr="005D08DC">
        <w:rPr>
          <w:rFonts w:eastAsia="Bosch Office Sans"/>
          <w:iCs/>
          <w:lang w:val="en-US"/>
        </w:rPr>
        <w:t xml:space="preserve">onto the stack (partially in the caller and callee area). </w:t>
      </w:r>
    </w:p>
    <w:p w14:paraId="024FC1F8" w14:textId="77777777" w:rsidR="00EB6458" w:rsidRDefault="00EB6458" w:rsidP="00EB6458">
      <w:pPr>
        <w:rPr>
          <w:rFonts w:eastAsia="Bosch Office Sans"/>
          <w:iCs/>
          <w:lang w:val="en-US"/>
        </w:rPr>
      </w:pPr>
    </w:p>
    <w:p w14:paraId="48D0F074" w14:textId="77777777" w:rsidR="00EB6458" w:rsidRPr="005D08DC" w:rsidRDefault="00EB6458" w:rsidP="00EB6458">
      <w:pPr>
        <w:rPr>
          <w:rFonts w:eastAsia="Bosch Office Sans"/>
          <w:iCs/>
          <w:lang w:val="en-US"/>
        </w:rPr>
      </w:pPr>
      <w:r>
        <w:rPr>
          <w:rFonts w:eastAsia="Bosch Office Sans"/>
          <w:iCs/>
          <w:lang w:val="en-US"/>
        </w:rPr>
        <w:t>In general it must be distinguished between the stack size to be provided for each TPSW untrusted FUNC (</w:t>
      </w:r>
      <w:r w:rsidR="0080487B">
        <w:rPr>
          <w:rFonts w:eastAsia="Bosch Office Sans"/>
          <w:iCs/>
          <w:lang w:val="en-US"/>
        </w:rPr>
        <w:t>RBTPSW_</w:t>
      </w:r>
      <w:r w:rsidRPr="005D08DC">
        <w:rPr>
          <w:rFonts w:eastAsia="Bosch Office Sans"/>
          <w:iCs/>
          <w:lang w:val="en-US"/>
        </w:rPr>
        <w:t>DEF_FUNC_NO/RET_xPARAM</w:t>
      </w:r>
      <w:r>
        <w:rPr>
          <w:rFonts w:eastAsia="Bosch Office Sans"/>
          <w:iCs/>
          <w:lang w:val="en-US"/>
        </w:rPr>
        <w:t xml:space="preserve">) and the overall global stack size. The main difference is that some parts of the framework run with privileged access rights which only affect the global stack (e.g. OS callbacks). </w:t>
      </w:r>
    </w:p>
    <w:p w14:paraId="12A5762D" w14:textId="77777777" w:rsidR="00EB6458" w:rsidRDefault="00EB6458" w:rsidP="00EB6458">
      <w:pPr>
        <w:rPr>
          <w:rFonts w:eastAsia="Bosch Office Sans"/>
          <w:iCs/>
          <w:lang w:val="en-US"/>
        </w:rPr>
      </w:pPr>
    </w:p>
    <w:p w14:paraId="70B35344" w14:textId="77777777" w:rsidR="00EB6458" w:rsidRDefault="00EB6458" w:rsidP="00EB6458">
      <w:pPr>
        <w:rPr>
          <w:rFonts w:eastAsia="Bosch Office Sans"/>
          <w:iCs/>
          <w:lang w:val="en-US"/>
        </w:rPr>
      </w:pPr>
      <w:r>
        <w:rPr>
          <w:rFonts w:eastAsia="Bosch Office Sans"/>
          <w:iCs/>
          <w:lang w:val="en-US"/>
        </w:rPr>
        <w:t xml:space="preserve">Therefore, this chapter is split in two parts: </w:t>
      </w:r>
    </w:p>
    <w:p w14:paraId="2A8E5D60" w14:textId="77777777" w:rsidR="00EB6458" w:rsidRDefault="00EB6458" w:rsidP="00F00720">
      <w:pPr>
        <w:numPr>
          <w:ilvl w:val="0"/>
          <w:numId w:val="34"/>
        </w:numPr>
        <w:rPr>
          <w:rFonts w:eastAsia="Bosch Office Sans"/>
          <w:iCs/>
          <w:lang w:val="en-US"/>
        </w:rPr>
      </w:pPr>
      <w:r>
        <w:rPr>
          <w:rFonts w:eastAsia="Bosch Office Sans"/>
          <w:iCs/>
          <w:lang w:val="en-US"/>
        </w:rPr>
        <w:t>function specific stack size needed to set-up the MPU for untrusted FUNC</w:t>
      </w:r>
    </w:p>
    <w:p w14:paraId="32A10783" w14:textId="77777777" w:rsidR="00EB6458" w:rsidRDefault="00EB6458" w:rsidP="00F00720">
      <w:pPr>
        <w:numPr>
          <w:ilvl w:val="0"/>
          <w:numId w:val="34"/>
        </w:numPr>
        <w:rPr>
          <w:rFonts w:eastAsia="Bosch Office Sans"/>
          <w:iCs/>
          <w:lang w:val="en-US"/>
        </w:rPr>
      </w:pPr>
      <w:r>
        <w:rPr>
          <w:rFonts w:eastAsia="Bosch Office Sans"/>
          <w:iCs/>
          <w:lang w:val="en-US"/>
        </w:rPr>
        <w:t xml:space="preserve">global stack size </w:t>
      </w:r>
    </w:p>
    <w:p w14:paraId="38C5D50B" w14:textId="77777777" w:rsidR="00EB6458" w:rsidRDefault="00EB6458" w:rsidP="00EB6458">
      <w:pPr>
        <w:rPr>
          <w:rFonts w:eastAsia="Bosch Office Sans"/>
          <w:iCs/>
          <w:lang w:val="en-US"/>
        </w:rPr>
      </w:pPr>
    </w:p>
    <w:p w14:paraId="188ACAF5" w14:textId="19DD6BA9" w:rsidR="00EB6458" w:rsidRDefault="009C3223" w:rsidP="00EB6458">
      <w:pPr>
        <w:pStyle w:val="berschrift4"/>
        <w:tabs>
          <w:tab w:val="clear" w:pos="360"/>
          <w:tab w:val="num" w:pos="864"/>
        </w:tabs>
        <w:ind w:left="864" w:hanging="864"/>
        <w:rPr>
          <w:rFonts w:eastAsia="Bosch Office Sans"/>
          <w:lang w:val="en-US"/>
        </w:rPr>
      </w:pPr>
      <w:bookmarkStart w:id="86" w:name="_Toc86823288"/>
      <w:r>
        <w:rPr>
          <w:rFonts w:eastAsia="Bosch Office Sans"/>
          <w:lang w:val="en-US"/>
        </w:rPr>
        <w:t xml:space="preserve">  </w:t>
      </w:r>
      <w:r w:rsidR="00EB6458">
        <w:rPr>
          <w:rFonts w:eastAsia="Bosch Office Sans"/>
          <w:lang w:val="en-US"/>
        </w:rPr>
        <w:t>Function specific stack size</w:t>
      </w:r>
      <w:bookmarkEnd w:id="86"/>
    </w:p>
    <w:p w14:paraId="5E78038A" w14:textId="77777777" w:rsidR="009C3223" w:rsidRPr="009C3223" w:rsidRDefault="009C3223" w:rsidP="009C3223">
      <w:pPr>
        <w:rPr>
          <w:rFonts w:eastAsia="Bosch Office Sans"/>
          <w:lang w:val="en-US" w:eastAsia="en-US"/>
        </w:rPr>
      </w:pPr>
    </w:p>
    <w:p w14:paraId="1F98E92E" w14:textId="77777777" w:rsidR="00EB6458" w:rsidRDefault="00EB6458" w:rsidP="00EB6458">
      <w:pPr>
        <w:rPr>
          <w:rFonts w:eastAsia="Bosch Office Sans"/>
          <w:iCs/>
          <w:lang w:val="en-US"/>
        </w:rPr>
      </w:pPr>
      <w:r>
        <w:rPr>
          <w:rFonts w:eastAsia="Bosch Office Sans"/>
          <w:iCs/>
          <w:lang w:val="en-US"/>
        </w:rPr>
        <w:t>This section gives some details about the general handling of the function specific stack sizes which is used to set-up the MPU and to be provided via stack and stacko parameter for untrusted FUNCs. The general statement is that most of the framework required stack values are already considered internally. Only a few topics have to be handled when specifying a TPSW.</w:t>
      </w:r>
    </w:p>
    <w:p w14:paraId="48364AD3" w14:textId="77777777" w:rsidR="00EB6458" w:rsidRDefault="00EB6458" w:rsidP="00EB6458">
      <w:pPr>
        <w:rPr>
          <w:rFonts w:eastAsia="Bosch Office Sans"/>
          <w:iCs/>
          <w:lang w:val="en-US"/>
        </w:rPr>
      </w:pPr>
    </w:p>
    <w:p w14:paraId="65E15492" w14:textId="77777777" w:rsidR="00EB6458" w:rsidRPr="00D57A96" w:rsidRDefault="00EB6458" w:rsidP="00EB6458">
      <w:pPr>
        <w:rPr>
          <w:rFonts w:eastAsia="Bosch Office Sans"/>
          <w:iCs/>
          <w:lang w:val="fr-FR"/>
        </w:rPr>
      </w:pPr>
    </w:p>
    <w:p w14:paraId="10764FAA" w14:textId="77777777" w:rsidR="00EB6458" w:rsidRPr="00060DEF" w:rsidRDefault="00EB6458" w:rsidP="00EB6458">
      <w:pPr>
        <w:rPr>
          <w:rFonts w:eastAsia="Bosch Office Sans"/>
          <w:b/>
          <w:iCs/>
          <w:u w:val="single"/>
        </w:rPr>
      </w:pPr>
      <w:r w:rsidRPr="00060DEF">
        <w:rPr>
          <w:rFonts w:eastAsia="Bosch Office Sans"/>
          <w:b/>
          <w:iCs/>
          <w:u w:val="single"/>
        </w:rPr>
        <w:t>Rules for function specific stack sizes</w:t>
      </w:r>
    </w:p>
    <w:p w14:paraId="25DAF271" w14:textId="77777777" w:rsidR="00EB6458" w:rsidRPr="00E8580C" w:rsidRDefault="00EB6458" w:rsidP="00EB6458">
      <w:pPr>
        <w:rPr>
          <w:rFonts w:eastAsia="Bosch Office Sans"/>
          <w:b/>
          <w:iCs/>
        </w:rPr>
      </w:pPr>
      <w:r w:rsidRPr="00352A7D">
        <w:rPr>
          <w:rFonts w:eastAsia="Bosch Office Sans"/>
          <w:b/>
          <w:iCs/>
        </w:rPr>
        <w:t xml:space="preserve">If an untrusted function A calls another function B of a different application (trusted or untrusted), the required stack size configured in </w:t>
      </w:r>
      <w:r w:rsidR="0080487B">
        <w:rPr>
          <w:rFonts w:ascii="Courier New" w:eastAsia="MS Mincho" w:hAnsi="Courier New" w:cs="Courier New"/>
          <w:color w:val="000000"/>
          <w:sz w:val="16"/>
          <w:szCs w:val="16"/>
          <w:lang w:eastAsia="ja-JP"/>
        </w:rPr>
        <w:t>RBTPSW_</w:t>
      </w:r>
      <w:r w:rsidRPr="00352A7D">
        <w:rPr>
          <w:rFonts w:ascii="Courier New" w:eastAsia="MS Mincho" w:hAnsi="Courier New" w:cs="Courier New"/>
          <w:color w:val="000000"/>
          <w:sz w:val="16"/>
          <w:szCs w:val="16"/>
          <w:lang w:eastAsia="ja-JP"/>
        </w:rPr>
        <w:t>DEF_FUNC_&lt;</w:t>
      </w:r>
      <w:r w:rsidRPr="00352A7D">
        <w:rPr>
          <w:rFonts w:ascii="Courier New" w:eastAsia="MS Mincho" w:hAnsi="Courier New" w:cs="Courier New"/>
          <w:i/>
          <w:color w:val="000000"/>
          <w:sz w:val="16"/>
          <w:szCs w:val="16"/>
          <w:lang w:eastAsia="ja-JP"/>
        </w:rPr>
        <w:t>Ret</w:t>
      </w:r>
      <w:r w:rsidRPr="00352A7D">
        <w:rPr>
          <w:rFonts w:ascii="Courier New" w:eastAsia="MS Mincho" w:hAnsi="Courier New" w:cs="Courier New"/>
          <w:color w:val="000000"/>
          <w:sz w:val="16"/>
          <w:szCs w:val="16"/>
          <w:lang w:eastAsia="ja-JP"/>
        </w:rPr>
        <w:t>&gt;_&lt;</w:t>
      </w:r>
      <w:r w:rsidRPr="00352A7D">
        <w:rPr>
          <w:rFonts w:ascii="Courier New" w:eastAsia="MS Mincho" w:hAnsi="Courier New" w:cs="Courier New"/>
          <w:i/>
          <w:color w:val="000000"/>
          <w:sz w:val="16"/>
          <w:szCs w:val="16"/>
          <w:lang w:eastAsia="ja-JP"/>
        </w:rPr>
        <w:t>n</w:t>
      </w:r>
      <w:r w:rsidRPr="00352A7D">
        <w:rPr>
          <w:rFonts w:ascii="Courier New" w:eastAsia="MS Mincho" w:hAnsi="Courier New" w:cs="Courier New"/>
          <w:color w:val="000000"/>
          <w:sz w:val="16"/>
          <w:szCs w:val="16"/>
          <w:lang w:eastAsia="ja-JP"/>
        </w:rPr>
        <w:t>&gt;PARAM(</w:t>
      </w:r>
      <w:r w:rsidRPr="00352A7D">
        <w:rPr>
          <w:rFonts w:ascii="Courier New" w:eastAsia="Bosch Office Sans" w:hAnsi="Courier New" w:cs="Courier New"/>
          <w:i/>
          <w:sz w:val="16"/>
          <w:szCs w:val="16"/>
          <w:lang w:val="en-US"/>
        </w:rPr>
        <w:t>TPSWAppName,</w:t>
      </w:r>
      <w:r w:rsidRPr="00352A7D">
        <w:rPr>
          <w:rFonts w:ascii="Courier New" w:eastAsia="MS Mincho" w:hAnsi="Courier New" w:cs="Courier New"/>
          <w:i/>
          <w:color w:val="000000"/>
          <w:sz w:val="16"/>
          <w:szCs w:val="16"/>
          <w:lang w:eastAsia="ja-JP"/>
        </w:rPr>
        <w:t xml:space="preserve"> RetVal</w:t>
      </w:r>
      <w:r w:rsidRPr="00352A7D">
        <w:rPr>
          <w:rFonts w:ascii="Courier New" w:eastAsia="MS Mincho" w:hAnsi="Courier New" w:cs="Courier New"/>
          <w:color w:val="000000"/>
          <w:sz w:val="16"/>
          <w:szCs w:val="16"/>
          <w:lang w:eastAsia="ja-JP"/>
        </w:rPr>
        <w:t xml:space="preserve">, </w:t>
      </w:r>
      <w:r w:rsidRPr="00352A7D">
        <w:rPr>
          <w:rFonts w:ascii="Courier New" w:eastAsia="MS Mincho" w:hAnsi="Courier New" w:cs="Courier New"/>
          <w:i/>
          <w:color w:val="000000"/>
          <w:sz w:val="16"/>
          <w:szCs w:val="16"/>
          <w:lang w:eastAsia="ja-JP"/>
        </w:rPr>
        <w:t>FuncName</w:t>
      </w:r>
      <w:r w:rsidRPr="00352A7D">
        <w:rPr>
          <w:rFonts w:ascii="Courier New" w:eastAsia="MS Mincho" w:hAnsi="Courier New" w:cs="Courier New"/>
          <w:color w:val="000000"/>
          <w:sz w:val="16"/>
          <w:szCs w:val="16"/>
          <w:lang w:eastAsia="ja-JP"/>
        </w:rPr>
        <w:t>,</w:t>
      </w:r>
      <w:r w:rsidR="0009230D">
        <w:rPr>
          <w:rFonts w:ascii="Courier New" w:eastAsia="MS Mincho" w:hAnsi="Courier New" w:cs="Courier New"/>
          <w:color w:val="000000"/>
          <w:sz w:val="16"/>
          <w:szCs w:val="16"/>
          <w:lang w:eastAsia="ja-JP"/>
        </w:rPr>
        <w:t xml:space="preserve"> timelimit,</w:t>
      </w:r>
      <w:r w:rsidRPr="00352A7D">
        <w:rPr>
          <w:rFonts w:ascii="Courier New" w:eastAsia="MS Mincho" w:hAnsi="Courier New" w:cs="Courier New"/>
          <w:color w:val="000000"/>
          <w:sz w:val="16"/>
          <w:szCs w:val="16"/>
          <w:lang w:eastAsia="ja-JP"/>
        </w:rPr>
        <w:t xml:space="preserve"> </w:t>
      </w:r>
      <w:r w:rsidRPr="00352A7D">
        <w:rPr>
          <w:rFonts w:ascii="Courier New" w:eastAsia="MS Mincho" w:hAnsi="Courier New" w:cs="Courier New"/>
          <w:b/>
          <w:i/>
          <w:color w:val="000000"/>
          <w:sz w:val="16"/>
          <w:szCs w:val="16"/>
          <w:lang w:eastAsia="ja-JP"/>
        </w:rPr>
        <w:t>Stack</w:t>
      </w:r>
      <w:r w:rsidRPr="00352A7D">
        <w:rPr>
          <w:rFonts w:ascii="Courier New" w:eastAsia="MS Mincho" w:hAnsi="Courier New" w:cs="Courier New"/>
          <w:b/>
          <w:color w:val="000000"/>
          <w:sz w:val="16"/>
          <w:szCs w:val="16"/>
          <w:lang w:eastAsia="ja-JP"/>
        </w:rPr>
        <w:t xml:space="preserve">, </w:t>
      </w:r>
      <w:r w:rsidRPr="00352A7D">
        <w:rPr>
          <w:rFonts w:ascii="Courier New" w:eastAsia="MS Mincho" w:hAnsi="Courier New" w:cs="Courier New"/>
          <w:i/>
          <w:color w:val="000000"/>
          <w:sz w:val="16"/>
          <w:szCs w:val="16"/>
          <w:lang w:eastAsia="ja-JP"/>
        </w:rPr>
        <w:t>StackO</w:t>
      </w:r>
      <w:r w:rsidRPr="00352A7D">
        <w:rPr>
          <w:rFonts w:ascii="Courier New" w:eastAsia="MS Mincho" w:hAnsi="Courier New" w:cs="Courier New"/>
          <w:color w:val="000000"/>
          <w:sz w:val="16"/>
          <w:szCs w:val="16"/>
          <w:lang w:eastAsia="ja-JP"/>
        </w:rPr>
        <w:t xml:space="preserve">, </w:t>
      </w:r>
      <w:r w:rsidRPr="00352A7D">
        <w:rPr>
          <w:rFonts w:ascii="Courier New" w:eastAsia="MS Mincho" w:hAnsi="Courier New" w:cs="Courier New"/>
          <w:i/>
          <w:color w:val="000000"/>
          <w:sz w:val="16"/>
          <w:szCs w:val="16"/>
          <w:lang w:eastAsia="ja-JP"/>
        </w:rPr>
        <w:t>Type_1</w:t>
      </w:r>
      <w:r w:rsidRPr="00352A7D">
        <w:rPr>
          <w:rFonts w:ascii="Courier New" w:eastAsia="MS Mincho" w:hAnsi="Courier New" w:cs="Courier New"/>
          <w:color w:val="000000"/>
          <w:sz w:val="16"/>
          <w:szCs w:val="16"/>
          <w:lang w:eastAsia="ja-JP"/>
        </w:rPr>
        <w:t xml:space="preserve">, </w:t>
      </w:r>
      <w:r w:rsidRPr="00352A7D">
        <w:rPr>
          <w:rFonts w:ascii="Courier New" w:eastAsia="MS Mincho" w:hAnsi="Courier New" w:cs="Courier New"/>
          <w:i/>
          <w:color w:val="000000"/>
          <w:sz w:val="16"/>
          <w:szCs w:val="16"/>
          <w:lang w:eastAsia="ja-JP"/>
        </w:rPr>
        <w:t>Param_1</w:t>
      </w:r>
      <w:r w:rsidRPr="00352A7D">
        <w:rPr>
          <w:rFonts w:ascii="Courier New" w:eastAsia="MS Mincho" w:hAnsi="Courier New" w:cs="Courier New"/>
          <w:color w:val="000000"/>
          <w:sz w:val="16"/>
          <w:szCs w:val="16"/>
          <w:lang w:eastAsia="ja-JP"/>
        </w:rPr>
        <w:t xml:space="preserve">, ..., </w:t>
      </w:r>
      <w:r w:rsidRPr="00352A7D">
        <w:rPr>
          <w:rFonts w:ascii="Courier New" w:eastAsia="MS Mincho" w:hAnsi="Courier New" w:cs="Courier New"/>
          <w:i/>
          <w:color w:val="000000"/>
          <w:sz w:val="16"/>
          <w:szCs w:val="16"/>
          <w:lang w:eastAsia="ja-JP"/>
        </w:rPr>
        <w:t>Type_n</w:t>
      </w:r>
      <w:r w:rsidRPr="00352A7D">
        <w:rPr>
          <w:rFonts w:ascii="Courier New" w:eastAsia="MS Mincho" w:hAnsi="Courier New" w:cs="Courier New"/>
          <w:color w:val="000000"/>
          <w:sz w:val="16"/>
          <w:szCs w:val="16"/>
          <w:lang w:eastAsia="ja-JP"/>
        </w:rPr>
        <w:t xml:space="preserve">, </w:t>
      </w:r>
      <w:r w:rsidRPr="00352A7D">
        <w:rPr>
          <w:rFonts w:ascii="Courier New" w:eastAsia="MS Mincho" w:hAnsi="Courier New" w:cs="Courier New"/>
          <w:i/>
          <w:color w:val="000000"/>
          <w:sz w:val="16"/>
          <w:szCs w:val="16"/>
          <w:lang w:eastAsia="ja-JP"/>
        </w:rPr>
        <w:t>Param_n</w:t>
      </w:r>
      <w:r w:rsidRPr="00352A7D">
        <w:rPr>
          <w:rFonts w:ascii="Courier New" w:eastAsia="MS Mincho" w:hAnsi="Courier New" w:cs="Courier New"/>
          <w:color w:val="000000"/>
          <w:sz w:val="16"/>
          <w:szCs w:val="16"/>
          <w:lang w:eastAsia="ja-JP"/>
        </w:rPr>
        <w:t xml:space="preserve">) </w:t>
      </w:r>
      <w:r w:rsidRPr="00352A7D">
        <w:rPr>
          <w:rFonts w:eastAsia="Bosch Office Sans"/>
          <w:b/>
          <w:iCs/>
        </w:rPr>
        <w:t>of the caller function A has to be increased by 100 bytes (according (b), see below).</w:t>
      </w:r>
    </w:p>
    <w:p w14:paraId="5B93B00B" w14:textId="77777777" w:rsidR="00EB6458" w:rsidRPr="00980591" w:rsidRDefault="00EB6458" w:rsidP="00EB6458">
      <w:pPr>
        <w:rPr>
          <w:rFonts w:eastAsia="Bosch Office Sans"/>
          <w:iCs/>
        </w:rPr>
      </w:pPr>
    </w:p>
    <w:p w14:paraId="4BD56B6A" w14:textId="77777777" w:rsidR="00EB6458" w:rsidRDefault="00EB6458" w:rsidP="00EB6458">
      <w:pPr>
        <w:rPr>
          <w:rFonts w:eastAsia="Bosch Office Sans"/>
          <w:iCs/>
          <w:lang w:val="en-US"/>
        </w:rPr>
      </w:pPr>
    </w:p>
    <w:p w14:paraId="55869E0B" w14:textId="77777777" w:rsidR="00EB6458" w:rsidRPr="00FB44BB" w:rsidRDefault="00EB6458" w:rsidP="00EB6458">
      <w:pPr>
        <w:rPr>
          <w:rFonts w:eastAsia="Bosch Office Sans"/>
          <w:iCs/>
          <w:u w:val="single"/>
          <w:lang w:val="en-US"/>
        </w:rPr>
      </w:pPr>
      <w:r w:rsidRPr="00FB44BB">
        <w:rPr>
          <w:rFonts w:eastAsia="Bosch Office Sans"/>
          <w:iCs/>
          <w:u w:val="single"/>
          <w:lang w:val="en-US"/>
        </w:rPr>
        <w:t>Examples:</w:t>
      </w:r>
    </w:p>
    <w:p w14:paraId="2869F25A" w14:textId="77777777" w:rsidR="00EB6458" w:rsidRDefault="00EB6458" w:rsidP="00F00720">
      <w:pPr>
        <w:numPr>
          <w:ilvl w:val="0"/>
          <w:numId w:val="36"/>
        </w:numPr>
        <w:rPr>
          <w:rFonts w:eastAsia="Bosch Office Sans"/>
          <w:iCs/>
          <w:lang w:val="en-US"/>
        </w:rPr>
      </w:pPr>
      <w:r w:rsidRPr="007C47C7">
        <w:rPr>
          <w:rFonts w:ascii="Courier New" w:eastAsia="Bosch Office Sans" w:hAnsi="Courier New" w:cs="Courier New"/>
          <w:iCs/>
          <w:lang w:val="en-US"/>
        </w:rPr>
        <w:t>void MYTPSW1_FuncA(uint8_t* p1)</w:t>
      </w:r>
      <w:r>
        <w:rPr>
          <w:rFonts w:eastAsia="Bosch Office Sans"/>
          <w:iCs/>
          <w:lang w:val="en-US"/>
        </w:rPr>
        <w:t xml:space="preserve"> needs 400 bytes and calls </w:t>
      </w:r>
      <w:r w:rsidRPr="000C394D">
        <w:rPr>
          <w:rFonts w:ascii="Courier New" w:eastAsia="Bosch Office Sans" w:hAnsi="Courier New" w:cs="Courier New"/>
          <w:iCs/>
          <w:lang w:val="en-US"/>
        </w:rPr>
        <w:t>MYTPSW2_FuncB()</w:t>
      </w:r>
      <w:r>
        <w:rPr>
          <w:rFonts w:eastAsia="Bosch Office Sans"/>
          <w:iCs/>
          <w:lang w:val="en-US"/>
        </w:rPr>
        <w:t xml:space="preserve"> and a trusted function </w:t>
      </w:r>
      <w:r w:rsidRPr="000C394D">
        <w:rPr>
          <w:rFonts w:ascii="Courier New" w:eastAsia="Bosch Office Sans" w:hAnsi="Courier New" w:cs="Courier New"/>
          <w:iCs/>
          <w:lang w:val="en-US"/>
        </w:rPr>
        <w:t>RB_xx()</w:t>
      </w:r>
      <w:r w:rsidRPr="006F0E03">
        <w:rPr>
          <w:rFonts w:eastAsia="Bosch Office Sans"/>
          <w:iCs/>
          <w:lang w:val="en-US"/>
        </w:rPr>
        <w:t>sequentially</w:t>
      </w:r>
    </w:p>
    <w:p w14:paraId="03831ED2" w14:textId="77777777" w:rsidR="00EB6458" w:rsidRDefault="00EB6458" w:rsidP="00EB6458">
      <w:pPr>
        <w:ind w:left="720"/>
        <w:rPr>
          <w:rFonts w:eastAsia="Bosch Office Sans"/>
          <w:iCs/>
          <w:lang w:val="en-US"/>
        </w:rPr>
      </w:pPr>
      <w:r>
        <w:rPr>
          <w:rFonts w:eastAsia="Bosch Office Sans"/>
          <w:iCs/>
          <w:lang w:val="en-US"/>
        </w:rPr>
        <w:t xml:space="preserve">=&gt; the required stack for FuncA is 400 bytes + 100 bytes for the call to </w:t>
      </w:r>
      <w:r w:rsidRPr="000C394D">
        <w:rPr>
          <w:rFonts w:ascii="Courier New" w:eastAsia="Bosch Office Sans" w:hAnsi="Courier New" w:cs="Courier New"/>
          <w:iCs/>
          <w:lang w:val="en-US"/>
        </w:rPr>
        <w:t>MYTPSW2/RB_xx</w:t>
      </w:r>
      <w:r>
        <w:rPr>
          <w:rFonts w:eastAsia="Bosch Office Sans"/>
          <w:iCs/>
          <w:lang w:val="en-US"/>
        </w:rPr>
        <w:t xml:space="preserve"> + overhead for copy-pointer manipulators</w:t>
      </w:r>
    </w:p>
    <w:p w14:paraId="584213A3" w14:textId="77777777" w:rsidR="00EB6458" w:rsidRDefault="00EB6458" w:rsidP="00F00720">
      <w:pPr>
        <w:numPr>
          <w:ilvl w:val="0"/>
          <w:numId w:val="36"/>
        </w:numPr>
        <w:rPr>
          <w:rFonts w:eastAsia="Bosch Office Sans"/>
          <w:iCs/>
          <w:lang w:val="en-US"/>
        </w:rPr>
      </w:pPr>
      <w:r w:rsidRPr="007C47C7">
        <w:rPr>
          <w:rFonts w:ascii="Courier New" w:eastAsia="Bosch Office Sans" w:hAnsi="Courier New" w:cs="Courier New"/>
          <w:iCs/>
          <w:lang w:val="en-US"/>
        </w:rPr>
        <w:t>uint32_t MYTPSW2_FuncB(void)</w:t>
      </w:r>
      <w:r>
        <w:rPr>
          <w:rFonts w:eastAsia="Bosch Office Sans"/>
          <w:iCs/>
          <w:lang w:val="en-US"/>
        </w:rPr>
        <w:t xml:space="preserve"> needs 600 bytes</w:t>
      </w:r>
    </w:p>
    <w:p w14:paraId="79F83AA3" w14:textId="77777777" w:rsidR="00EB6458" w:rsidRDefault="00EB6458" w:rsidP="00EB6458">
      <w:pPr>
        <w:ind w:left="720"/>
        <w:rPr>
          <w:rFonts w:eastAsia="Bosch Office Sans"/>
          <w:iCs/>
          <w:lang w:val="en-US"/>
        </w:rPr>
      </w:pPr>
      <w:r>
        <w:rPr>
          <w:rFonts w:eastAsia="Bosch Office Sans"/>
          <w:iCs/>
          <w:lang w:val="en-US"/>
        </w:rPr>
        <w:t>=&gt; the required stack for FuncB is just 600 bytes, no overhead for manipulators, no overhead because no trustlevel switch</w:t>
      </w:r>
    </w:p>
    <w:p w14:paraId="42EE8B08" w14:textId="77777777" w:rsidR="00EB6458" w:rsidRDefault="00EB6458" w:rsidP="00EB6458">
      <w:pPr>
        <w:rPr>
          <w:rFonts w:eastAsia="Bosch Office Sans"/>
          <w:iCs/>
          <w:lang w:val="en-US"/>
        </w:rPr>
      </w:pPr>
    </w:p>
    <w:p w14:paraId="545889A5" w14:textId="77777777" w:rsidR="00EB6458" w:rsidRDefault="00EB6458" w:rsidP="00EB6458">
      <w:pPr>
        <w:rPr>
          <w:rFonts w:ascii="Courier New" w:eastAsia="Bosch Office Sans" w:hAnsi="Courier New" w:cs="Courier New"/>
          <w:iCs/>
          <w:sz w:val="16"/>
          <w:szCs w:val="16"/>
          <w:lang w:val="en-US"/>
        </w:rPr>
      </w:pPr>
      <w:r>
        <w:rPr>
          <w:rFonts w:ascii="Courier New" w:eastAsia="Bosch Office Sans" w:hAnsi="Courier New" w:cs="Courier New"/>
          <w:iCs/>
          <w:sz w:val="16"/>
          <w:szCs w:val="16"/>
          <w:lang w:val="en-US"/>
        </w:rPr>
        <w:lastRenderedPageBreak/>
        <w:t xml:space="preserve">#define </w:t>
      </w:r>
      <w:r w:rsidRPr="00343611">
        <w:rPr>
          <w:rFonts w:ascii="Courier New" w:eastAsia="Bosch Office Sans" w:hAnsi="Courier New" w:cs="Courier New"/>
          <w:iCs/>
          <w:sz w:val="16"/>
          <w:szCs w:val="16"/>
          <w:lang w:val="en-US"/>
        </w:rPr>
        <w:t>STACKADDER_</w:t>
      </w:r>
      <w:r>
        <w:rPr>
          <w:rFonts w:ascii="Courier New" w:eastAsia="Bosch Office Sans" w:hAnsi="Courier New" w:cs="Courier New"/>
          <w:iCs/>
          <w:sz w:val="16"/>
          <w:szCs w:val="16"/>
          <w:lang w:val="en-US"/>
        </w:rPr>
        <w:t xml:space="preserve">FuncA   </w:t>
      </w:r>
      <w:r>
        <w:rPr>
          <w:rFonts w:ascii="Courier New" w:eastAsia="Bosch Office Sans" w:hAnsi="Courier New" w:cs="Courier New"/>
          <w:b/>
          <w:iCs/>
          <w:sz w:val="16"/>
          <w:szCs w:val="16"/>
          <w:lang w:val="en-US"/>
        </w:rPr>
        <w:t>1</w:t>
      </w:r>
      <w:r w:rsidRPr="00343611">
        <w:rPr>
          <w:rFonts w:ascii="Courier New" w:eastAsia="Bosch Office Sans" w:hAnsi="Courier New" w:cs="Courier New"/>
          <w:b/>
          <w:iCs/>
          <w:sz w:val="16"/>
          <w:szCs w:val="16"/>
          <w:lang w:val="en-US"/>
        </w:rPr>
        <w:t>*</w:t>
      </w:r>
      <w:r w:rsidR="0080487B">
        <w:rPr>
          <w:rFonts w:ascii="Courier New" w:eastAsia="Bosch Office Sans" w:hAnsi="Courier New" w:cs="Courier New"/>
          <w:b/>
          <w:iCs/>
          <w:sz w:val="16"/>
          <w:szCs w:val="16"/>
          <w:lang w:val="en-US"/>
        </w:rPr>
        <w:t>RBTPSW_</w:t>
      </w:r>
      <w:r w:rsidRPr="00343611">
        <w:rPr>
          <w:rFonts w:ascii="Courier New" w:eastAsia="Bosch Office Sans" w:hAnsi="Courier New" w:cs="Courier New"/>
          <w:b/>
          <w:iCs/>
          <w:sz w:val="16"/>
          <w:szCs w:val="16"/>
          <w:lang w:val="en-US"/>
        </w:rPr>
        <w:t>PARAM_CPYPTR_STACKADDER(uint8_t)</w:t>
      </w:r>
    </w:p>
    <w:p w14:paraId="63A573AE" w14:textId="77777777" w:rsidR="00EB6458" w:rsidRDefault="0080487B" w:rsidP="00EB6458">
      <w:pPr>
        <w:rPr>
          <w:rFonts w:ascii="Courier New" w:eastAsia="Bosch Office Sans" w:hAnsi="Courier New" w:cs="Courier New"/>
          <w:iCs/>
          <w:sz w:val="16"/>
          <w:szCs w:val="16"/>
          <w:lang w:val="en-US"/>
        </w:rPr>
      </w:pPr>
      <w:r>
        <w:rPr>
          <w:rFonts w:ascii="Courier New" w:eastAsia="Bosch Office Sans" w:hAnsi="Courier New" w:cs="Courier New"/>
          <w:iCs/>
          <w:sz w:val="16"/>
          <w:szCs w:val="16"/>
          <w:lang w:val="en-US"/>
        </w:rPr>
        <w:t>RBTPSW_</w:t>
      </w:r>
      <w:r w:rsidR="00EB6458" w:rsidRPr="00FE12FC">
        <w:rPr>
          <w:rFonts w:ascii="Courier New" w:eastAsia="Bosch Office Sans" w:hAnsi="Courier New" w:cs="Courier New"/>
          <w:iCs/>
          <w:sz w:val="16"/>
          <w:szCs w:val="16"/>
          <w:lang w:val="en-US"/>
        </w:rPr>
        <w:t>DEF_FUNC_</w:t>
      </w:r>
      <w:r w:rsidR="00EB6458">
        <w:rPr>
          <w:rFonts w:ascii="Courier New" w:eastAsia="Bosch Office Sans" w:hAnsi="Courier New" w:cs="Courier New"/>
          <w:iCs/>
          <w:sz w:val="16"/>
          <w:szCs w:val="16"/>
          <w:lang w:val="en-US"/>
        </w:rPr>
        <w:t>NORET_1</w:t>
      </w:r>
      <w:r w:rsidR="00EB6458" w:rsidRPr="00FE12FC">
        <w:rPr>
          <w:rFonts w:ascii="Courier New" w:eastAsia="Bosch Office Sans" w:hAnsi="Courier New" w:cs="Courier New"/>
          <w:iCs/>
          <w:sz w:val="16"/>
          <w:szCs w:val="16"/>
          <w:lang w:val="en-US"/>
        </w:rPr>
        <w:t xml:space="preserve">PARAM(MYTPSW1, </w:t>
      </w:r>
      <w:r w:rsidR="00EB6458">
        <w:rPr>
          <w:rFonts w:ascii="Courier New" w:eastAsia="Bosch Office Sans" w:hAnsi="Courier New" w:cs="Courier New"/>
          <w:iCs/>
          <w:sz w:val="16"/>
          <w:szCs w:val="16"/>
          <w:lang w:val="en-US"/>
        </w:rPr>
        <w:t>(</w:t>
      </w:r>
      <w:r w:rsidR="00EB6458">
        <w:rPr>
          <w:rFonts w:ascii="Courier New" w:eastAsia="Bosch Office Sans" w:hAnsi="Courier New" w:cs="Courier New"/>
          <w:b/>
          <w:iCs/>
          <w:sz w:val="16"/>
          <w:szCs w:val="16"/>
          <w:lang w:val="en-US"/>
        </w:rPr>
        <w:t>4</w:t>
      </w:r>
      <w:r w:rsidR="00EB6458" w:rsidRPr="00343611">
        <w:rPr>
          <w:rFonts w:ascii="Courier New" w:eastAsia="Bosch Office Sans" w:hAnsi="Courier New" w:cs="Courier New"/>
          <w:b/>
          <w:iCs/>
          <w:sz w:val="16"/>
          <w:szCs w:val="16"/>
          <w:lang w:val="en-US"/>
        </w:rPr>
        <w:t>00</w:t>
      </w:r>
      <w:r w:rsidR="00EB6458">
        <w:rPr>
          <w:rFonts w:ascii="Courier New" w:eastAsia="Bosch Office Sans" w:hAnsi="Courier New" w:cs="Courier New"/>
          <w:b/>
          <w:iCs/>
          <w:sz w:val="16"/>
          <w:szCs w:val="16"/>
          <w:lang w:val="en-US"/>
        </w:rPr>
        <w:t>+100)</w:t>
      </w:r>
      <w:r w:rsidR="00EB6458" w:rsidRPr="00343611">
        <w:rPr>
          <w:rFonts w:ascii="Courier New" w:eastAsia="Bosch Office Sans" w:hAnsi="Courier New" w:cs="Courier New"/>
          <w:iCs/>
          <w:sz w:val="16"/>
          <w:szCs w:val="16"/>
          <w:lang w:val="en-US"/>
        </w:rPr>
        <w:t>,</w:t>
      </w:r>
      <w:r w:rsidR="0009230D">
        <w:rPr>
          <w:rFonts w:ascii="Courier New" w:eastAsia="Bosch Office Sans" w:hAnsi="Courier New" w:cs="Courier New"/>
          <w:iCs/>
          <w:sz w:val="16"/>
          <w:szCs w:val="16"/>
          <w:lang w:val="en-US"/>
        </w:rPr>
        <w:t xml:space="preserve">0, </w:t>
      </w:r>
      <w:r w:rsidR="0009230D" w:rsidRPr="0009230D">
        <w:rPr>
          <w:rFonts w:ascii="Courier New" w:eastAsia="Bosch Office Sans" w:hAnsi="Courier New" w:cs="Courier New"/>
          <w:iCs/>
          <w:sz w:val="16"/>
          <w:szCs w:val="16"/>
          <w:lang w:val="en-US"/>
        </w:rPr>
        <w:t>RBTPSW_NO_TIMELIMIT</w:t>
      </w:r>
      <w:r w:rsidR="0009230D">
        <w:rPr>
          <w:rFonts w:ascii="Courier New" w:eastAsia="Bosch Office Sans" w:hAnsi="Courier New" w:cs="Courier New"/>
          <w:iCs/>
          <w:sz w:val="16"/>
          <w:szCs w:val="16"/>
          <w:lang w:val="en-US"/>
        </w:rPr>
        <w:t>,</w:t>
      </w:r>
      <w:r w:rsidR="00EB6458" w:rsidRPr="00343611">
        <w:rPr>
          <w:rFonts w:ascii="Courier New" w:eastAsia="Bosch Office Sans" w:hAnsi="Courier New" w:cs="Courier New"/>
          <w:iCs/>
          <w:sz w:val="16"/>
          <w:szCs w:val="16"/>
          <w:lang w:val="en-US"/>
        </w:rPr>
        <w:t xml:space="preserve"> STACKADDER_</w:t>
      </w:r>
      <w:r w:rsidR="00EB6458">
        <w:rPr>
          <w:rFonts w:ascii="Courier New" w:eastAsia="Bosch Office Sans" w:hAnsi="Courier New" w:cs="Courier New"/>
          <w:iCs/>
          <w:sz w:val="16"/>
          <w:szCs w:val="16"/>
          <w:lang w:val="en-US"/>
        </w:rPr>
        <w:t>FuncA</w:t>
      </w:r>
      <w:r w:rsidR="00EB6458" w:rsidRPr="00343611">
        <w:rPr>
          <w:rFonts w:ascii="Courier New" w:eastAsia="Bosch Office Sans" w:hAnsi="Courier New" w:cs="Courier New"/>
          <w:iCs/>
          <w:sz w:val="16"/>
          <w:szCs w:val="16"/>
          <w:lang w:val="en-US"/>
        </w:rPr>
        <w:t>,</w:t>
      </w:r>
      <w:r w:rsidR="00EB6458" w:rsidRPr="00FE12FC">
        <w:rPr>
          <w:rFonts w:ascii="Courier New" w:eastAsia="Bosch Office Sans" w:hAnsi="Courier New" w:cs="Courier New"/>
          <w:iCs/>
          <w:sz w:val="16"/>
          <w:szCs w:val="16"/>
          <w:lang w:val="en-US"/>
        </w:rPr>
        <w:t xml:space="preserve"> </w:t>
      </w:r>
      <w:r w:rsidR="00EB6458" w:rsidRPr="007571C1">
        <w:rPr>
          <w:rFonts w:ascii="Courier New" w:eastAsia="Bosch Office Sans" w:hAnsi="Courier New" w:cs="Courier New"/>
          <w:iCs/>
          <w:sz w:val="16"/>
          <w:szCs w:val="16"/>
          <w:lang w:val="en-US"/>
        </w:rPr>
        <w:t>MYTPSW1_FuncA</w:t>
      </w:r>
      <w:r w:rsidR="00EB6458" w:rsidRPr="00FE12FC">
        <w:rPr>
          <w:rFonts w:ascii="Courier New" w:eastAsia="Bosch Office Sans" w:hAnsi="Courier New" w:cs="Courier New"/>
          <w:iCs/>
          <w:sz w:val="16"/>
          <w:szCs w:val="16"/>
          <w:lang w:val="en-US"/>
        </w:rPr>
        <w:t>, uint8_t*, p</w:t>
      </w:r>
      <w:r w:rsidR="00EB6458">
        <w:rPr>
          <w:rFonts w:ascii="Courier New" w:eastAsia="Bosch Office Sans" w:hAnsi="Courier New" w:cs="Courier New"/>
          <w:iCs/>
          <w:sz w:val="16"/>
          <w:szCs w:val="16"/>
          <w:lang w:val="en-US"/>
        </w:rPr>
        <w:t>1</w:t>
      </w:r>
      <w:r w:rsidR="00EB6458" w:rsidRPr="00FE12FC">
        <w:rPr>
          <w:rFonts w:ascii="Courier New" w:eastAsia="Bosch Office Sans" w:hAnsi="Courier New" w:cs="Courier New"/>
          <w:iCs/>
          <w:sz w:val="16"/>
          <w:szCs w:val="16"/>
          <w:lang w:val="en-US"/>
        </w:rPr>
        <w:t>)</w:t>
      </w:r>
    </w:p>
    <w:p w14:paraId="5D53B3E6" w14:textId="77777777" w:rsidR="00EB6458" w:rsidRDefault="0080487B" w:rsidP="00EB6458">
      <w:pPr>
        <w:rPr>
          <w:rFonts w:ascii="Courier New" w:eastAsia="Bosch Office Sans" w:hAnsi="Courier New" w:cs="Courier New"/>
          <w:iCs/>
          <w:sz w:val="16"/>
          <w:szCs w:val="16"/>
          <w:lang w:val="en-US"/>
        </w:rPr>
      </w:pPr>
      <w:r>
        <w:rPr>
          <w:rFonts w:ascii="Courier New" w:eastAsia="Bosch Office Sans" w:hAnsi="Courier New" w:cs="Courier New"/>
          <w:iCs/>
          <w:sz w:val="16"/>
          <w:szCs w:val="16"/>
          <w:lang w:val="en-US"/>
        </w:rPr>
        <w:t>RBTPSW_</w:t>
      </w:r>
      <w:r w:rsidR="00EB6458" w:rsidRPr="00FE12FC">
        <w:rPr>
          <w:rFonts w:ascii="Courier New" w:eastAsia="Bosch Office Sans" w:hAnsi="Courier New" w:cs="Courier New"/>
          <w:iCs/>
          <w:sz w:val="16"/>
          <w:szCs w:val="16"/>
          <w:lang w:val="en-US"/>
        </w:rPr>
        <w:t>DEF_FUNC_</w:t>
      </w:r>
      <w:r w:rsidR="00EB6458">
        <w:rPr>
          <w:rFonts w:ascii="Courier New" w:eastAsia="Bosch Office Sans" w:hAnsi="Courier New" w:cs="Courier New"/>
          <w:iCs/>
          <w:sz w:val="16"/>
          <w:szCs w:val="16"/>
          <w:lang w:val="en-US"/>
        </w:rPr>
        <w:t>RET_0</w:t>
      </w:r>
      <w:r w:rsidR="00EB6458" w:rsidRPr="00FE12FC">
        <w:rPr>
          <w:rFonts w:ascii="Courier New" w:eastAsia="Bosch Office Sans" w:hAnsi="Courier New" w:cs="Courier New"/>
          <w:iCs/>
          <w:sz w:val="16"/>
          <w:szCs w:val="16"/>
          <w:lang w:val="en-US"/>
        </w:rPr>
        <w:t>PARAM(MYTPSW</w:t>
      </w:r>
      <w:r w:rsidR="00EB6458">
        <w:rPr>
          <w:rFonts w:ascii="Courier New" w:eastAsia="Bosch Office Sans" w:hAnsi="Courier New" w:cs="Courier New"/>
          <w:iCs/>
          <w:sz w:val="16"/>
          <w:szCs w:val="16"/>
          <w:lang w:val="en-US"/>
        </w:rPr>
        <w:t>2</w:t>
      </w:r>
      <w:r w:rsidR="00EB6458" w:rsidRPr="00FE12FC">
        <w:rPr>
          <w:rFonts w:ascii="Courier New" w:eastAsia="Bosch Office Sans" w:hAnsi="Courier New" w:cs="Courier New"/>
          <w:iCs/>
          <w:sz w:val="16"/>
          <w:szCs w:val="16"/>
          <w:lang w:val="en-US"/>
        </w:rPr>
        <w:t xml:space="preserve">, </w:t>
      </w:r>
      <w:r w:rsidR="00EB6458">
        <w:rPr>
          <w:rFonts w:ascii="Courier New" w:eastAsia="Bosch Office Sans" w:hAnsi="Courier New" w:cs="Courier New"/>
          <w:b/>
          <w:iCs/>
          <w:sz w:val="16"/>
          <w:szCs w:val="16"/>
          <w:lang w:val="en-US"/>
        </w:rPr>
        <w:t>6</w:t>
      </w:r>
      <w:r w:rsidR="00EB6458" w:rsidRPr="00343611">
        <w:rPr>
          <w:rFonts w:ascii="Courier New" w:eastAsia="Bosch Office Sans" w:hAnsi="Courier New" w:cs="Courier New"/>
          <w:b/>
          <w:iCs/>
          <w:sz w:val="16"/>
          <w:szCs w:val="16"/>
          <w:lang w:val="en-US"/>
        </w:rPr>
        <w:t>00</w:t>
      </w:r>
      <w:r w:rsidR="00EB6458" w:rsidRPr="00343611">
        <w:rPr>
          <w:rFonts w:ascii="Courier New" w:eastAsia="Bosch Office Sans" w:hAnsi="Courier New" w:cs="Courier New"/>
          <w:iCs/>
          <w:sz w:val="16"/>
          <w:szCs w:val="16"/>
          <w:lang w:val="en-US"/>
        </w:rPr>
        <w:t xml:space="preserve">, </w:t>
      </w:r>
      <w:r w:rsidR="00EB6458">
        <w:rPr>
          <w:rFonts w:ascii="Courier New" w:eastAsia="Bosch Office Sans" w:hAnsi="Courier New" w:cs="Courier New"/>
          <w:iCs/>
          <w:sz w:val="16"/>
          <w:szCs w:val="16"/>
          <w:lang w:val="en-US"/>
        </w:rPr>
        <w:t>0</w:t>
      </w:r>
      <w:r w:rsidR="00EB6458" w:rsidRPr="00343611">
        <w:rPr>
          <w:rFonts w:ascii="Courier New" w:eastAsia="Bosch Office Sans" w:hAnsi="Courier New" w:cs="Courier New"/>
          <w:iCs/>
          <w:sz w:val="16"/>
          <w:szCs w:val="16"/>
          <w:lang w:val="en-US"/>
        </w:rPr>
        <w:t>,</w:t>
      </w:r>
      <w:r w:rsidR="0009230D">
        <w:rPr>
          <w:rFonts w:ascii="Courier New" w:eastAsia="Bosch Office Sans" w:hAnsi="Courier New" w:cs="Courier New"/>
          <w:iCs/>
          <w:sz w:val="16"/>
          <w:szCs w:val="16"/>
          <w:lang w:val="en-US"/>
        </w:rPr>
        <w:t xml:space="preserve"> </w:t>
      </w:r>
      <w:r w:rsidR="0009230D" w:rsidRPr="0009230D">
        <w:rPr>
          <w:rFonts w:ascii="Courier New" w:eastAsia="Bosch Office Sans" w:hAnsi="Courier New" w:cs="Courier New"/>
          <w:iCs/>
          <w:sz w:val="16"/>
          <w:szCs w:val="16"/>
          <w:lang w:val="en-US"/>
        </w:rPr>
        <w:t>RBTPSW_NO_TIMELIMIT</w:t>
      </w:r>
      <w:r w:rsidR="0009230D">
        <w:rPr>
          <w:rFonts w:ascii="Courier New" w:eastAsia="Bosch Office Sans" w:hAnsi="Courier New" w:cs="Courier New"/>
          <w:iCs/>
          <w:sz w:val="16"/>
          <w:szCs w:val="16"/>
          <w:lang w:val="en-US"/>
        </w:rPr>
        <w:t>,</w:t>
      </w:r>
      <w:r w:rsidR="00EB6458" w:rsidRPr="00FE12FC">
        <w:rPr>
          <w:rFonts w:ascii="Courier New" w:eastAsia="Bosch Office Sans" w:hAnsi="Courier New" w:cs="Courier New"/>
          <w:iCs/>
          <w:sz w:val="16"/>
          <w:szCs w:val="16"/>
          <w:lang w:val="en-US"/>
        </w:rPr>
        <w:t xml:space="preserve"> </w:t>
      </w:r>
      <w:r w:rsidR="00EB6458">
        <w:rPr>
          <w:rFonts w:ascii="Courier New" w:eastAsia="Bosch Office Sans" w:hAnsi="Courier New" w:cs="Courier New"/>
          <w:iCs/>
          <w:sz w:val="16"/>
          <w:szCs w:val="16"/>
          <w:lang w:val="en-US"/>
        </w:rPr>
        <w:t xml:space="preserve">uint32_t, </w:t>
      </w:r>
      <w:r w:rsidR="00EB6458" w:rsidRPr="007571C1">
        <w:rPr>
          <w:rFonts w:ascii="Courier New" w:eastAsia="Bosch Office Sans" w:hAnsi="Courier New" w:cs="Courier New"/>
          <w:iCs/>
          <w:sz w:val="16"/>
          <w:szCs w:val="16"/>
          <w:lang w:val="en-US"/>
        </w:rPr>
        <w:t>MYTPSW</w:t>
      </w:r>
      <w:r w:rsidR="00EB6458">
        <w:rPr>
          <w:rFonts w:ascii="Courier New" w:eastAsia="Bosch Office Sans" w:hAnsi="Courier New" w:cs="Courier New"/>
          <w:iCs/>
          <w:sz w:val="16"/>
          <w:szCs w:val="16"/>
          <w:lang w:val="en-US"/>
        </w:rPr>
        <w:t>2</w:t>
      </w:r>
      <w:r w:rsidR="00EB6458" w:rsidRPr="007571C1">
        <w:rPr>
          <w:rFonts w:ascii="Courier New" w:eastAsia="Bosch Office Sans" w:hAnsi="Courier New" w:cs="Courier New"/>
          <w:iCs/>
          <w:sz w:val="16"/>
          <w:szCs w:val="16"/>
          <w:lang w:val="en-US"/>
        </w:rPr>
        <w:t>_Func</w:t>
      </w:r>
      <w:r w:rsidR="00EB6458">
        <w:rPr>
          <w:rFonts w:ascii="Courier New" w:eastAsia="Bosch Office Sans" w:hAnsi="Courier New" w:cs="Courier New"/>
          <w:iCs/>
          <w:sz w:val="16"/>
          <w:szCs w:val="16"/>
          <w:lang w:val="en-US"/>
        </w:rPr>
        <w:t>B</w:t>
      </w:r>
      <w:r w:rsidR="00EB6458" w:rsidRPr="00FE12FC">
        <w:rPr>
          <w:rFonts w:ascii="Courier New" w:eastAsia="Bosch Office Sans" w:hAnsi="Courier New" w:cs="Courier New"/>
          <w:iCs/>
          <w:sz w:val="16"/>
          <w:szCs w:val="16"/>
          <w:lang w:val="en-US"/>
        </w:rPr>
        <w:t>)</w:t>
      </w:r>
    </w:p>
    <w:p w14:paraId="6F2968A7" w14:textId="77777777" w:rsidR="00EB6458" w:rsidRDefault="00EB6458" w:rsidP="00EB6458">
      <w:pPr>
        <w:rPr>
          <w:rFonts w:eastAsia="Bosch Office Sans"/>
          <w:iCs/>
          <w:lang w:val="en-US"/>
        </w:rPr>
      </w:pPr>
    </w:p>
    <w:p w14:paraId="22A0B04D" w14:textId="77777777" w:rsidR="00EB6458" w:rsidRDefault="00EB6458" w:rsidP="00EB6458">
      <w:pPr>
        <w:rPr>
          <w:rFonts w:eastAsia="Bosch Office Sans"/>
          <w:iCs/>
          <w:lang w:val="en-US"/>
        </w:rPr>
      </w:pPr>
    </w:p>
    <w:p w14:paraId="09984787" w14:textId="77777777" w:rsidR="00EB6458" w:rsidRDefault="00EB6458" w:rsidP="00EB6458">
      <w:pPr>
        <w:rPr>
          <w:rFonts w:eastAsia="Bosch Office Sans"/>
          <w:iCs/>
          <w:lang w:val="en-US"/>
        </w:rPr>
      </w:pPr>
    </w:p>
    <w:p w14:paraId="31FCB972" w14:textId="77777777" w:rsidR="00EB6458" w:rsidRPr="00D57A96" w:rsidRDefault="00EB6458" w:rsidP="00EB6458">
      <w:pPr>
        <w:rPr>
          <w:rFonts w:eastAsia="Bosch Office Sans"/>
          <w:iCs/>
          <w:u w:val="single"/>
          <w:lang w:val="en-US"/>
        </w:rPr>
      </w:pPr>
      <w:r>
        <w:rPr>
          <w:rFonts w:eastAsia="Bosch Office Sans"/>
          <w:iCs/>
          <w:u w:val="single"/>
          <w:lang w:val="en-US"/>
        </w:rPr>
        <w:t xml:space="preserve">Details </w:t>
      </w:r>
    </w:p>
    <w:p w14:paraId="4763151E" w14:textId="77777777" w:rsidR="00EB6458" w:rsidRPr="005D08DC" w:rsidRDefault="00EB6458" w:rsidP="00EB6458">
      <w:pPr>
        <w:rPr>
          <w:rFonts w:eastAsia="Bosch Office Sans"/>
          <w:iCs/>
          <w:lang w:val="en-US"/>
        </w:rPr>
      </w:pPr>
      <w:r w:rsidRPr="005D08DC">
        <w:rPr>
          <w:rFonts w:eastAsia="Bosch Office Sans"/>
          <w:iCs/>
          <w:lang w:val="en-US"/>
        </w:rPr>
        <w:t>The following</w:t>
      </w:r>
      <w:r>
        <w:rPr>
          <w:rFonts w:eastAsia="Bosch Office Sans"/>
          <w:iCs/>
          <w:lang w:val="en-US"/>
        </w:rPr>
        <w:t xml:space="preserve"> flow </w:t>
      </w:r>
      <w:r w:rsidRPr="005D08DC">
        <w:rPr>
          <w:rFonts w:eastAsia="Bosch Office Sans"/>
          <w:iCs/>
          <w:lang w:val="en-US"/>
        </w:rPr>
        <w:t xml:space="preserve">shows that both, the caller and callee stack sizes, have to be adapted when doing a function call between applications: </w:t>
      </w:r>
    </w:p>
    <w:p w14:paraId="3F2DFD69" w14:textId="77777777" w:rsidR="00EB6458" w:rsidRPr="005D08DC" w:rsidRDefault="00EB6458" w:rsidP="00EB6458">
      <w:pPr>
        <w:rPr>
          <w:rFonts w:eastAsia="Bosch Office Sans"/>
          <w:iCs/>
          <w:lang w:val="en-US"/>
        </w:rPr>
      </w:pPr>
      <w:r w:rsidRPr="005D08DC">
        <w:rPr>
          <w:rFonts w:eastAsia="Bosch Office Sans"/>
          <w:iCs/>
          <w:lang w:val="en-US"/>
        </w:rPr>
        <w:t xml:space="preserve">=&gt; stack consumption </w:t>
      </w:r>
      <w:r>
        <w:rPr>
          <w:rFonts w:eastAsia="Bosch Office Sans"/>
          <w:iCs/>
          <w:lang w:val="en-US"/>
        </w:rPr>
        <w:t xml:space="preserve">of </w:t>
      </w:r>
      <w:r w:rsidRPr="005D08DC">
        <w:rPr>
          <w:rFonts w:eastAsia="Bosch Office Sans"/>
          <w:iCs/>
          <w:lang w:val="en-US"/>
        </w:rPr>
        <w:t xml:space="preserve">caller function </w:t>
      </w:r>
      <w:r w:rsidRPr="00D04661">
        <w:rPr>
          <w:rFonts w:eastAsia="Bosch Office Sans"/>
          <w:b/>
          <w:iCs/>
          <w:lang w:val="en-US"/>
        </w:rPr>
        <w:t>(a)</w:t>
      </w:r>
    </w:p>
    <w:p w14:paraId="625F72FE" w14:textId="77777777" w:rsidR="00EB6458" w:rsidRPr="005D08DC" w:rsidRDefault="00EB6458" w:rsidP="00EB6458">
      <w:pPr>
        <w:ind w:firstLine="720"/>
        <w:rPr>
          <w:rFonts w:eastAsia="Bosch Office Sans"/>
          <w:iCs/>
          <w:lang w:val="en-US"/>
        </w:rPr>
      </w:pPr>
      <w:r w:rsidRPr="005D08DC">
        <w:rPr>
          <w:rFonts w:eastAsia="Bosch Office Sans"/>
          <w:iCs/>
          <w:lang w:val="en-US"/>
        </w:rPr>
        <w:t xml:space="preserve">=&gt; TPSW framework overhead (on caller stack) </w:t>
      </w:r>
      <w:r w:rsidRPr="00D04661">
        <w:rPr>
          <w:rFonts w:eastAsia="Bosch Office Sans"/>
          <w:b/>
          <w:iCs/>
          <w:lang w:val="en-US"/>
        </w:rPr>
        <w:t>(b)</w:t>
      </w:r>
    </w:p>
    <w:p w14:paraId="02CB6FEA" w14:textId="77777777" w:rsidR="00EB6458" w:rsidRPr="005D08DC" w:rsidRDefault="00EB6458" w:rsidP="00EB6458">
      <w:pPr>
        <w:ind w:left="720" w:firstLine="720"/>
        <w:rPr>
          <w:rFonts w:eastAsia="Bosch Office Sans"/>
          <w:iCs/>
          <w:lang w:val="en-US"/>
        </w:rPr>
      </w:pPr>
      <w:r w:rsidRPr="005D08DC">
        <w:rPr>
          <w:rFonts w:eastAsia="Bosch Office Sans"/>
          <w:iCs/>
          <w:lang w:val="en-US"/>
        </w:rPr>
        <w:t xml:space="preserve">=&gt; TPSW framework overhead (on callee stack) </w:t>
      </w:r>
      <w:r w:rsidRPr="00D04661">
        <w:rPr>
          <w:rFonts w:eastAsia="Bosch Office Sans"/>
          <w:b/>
          <w:iCs/>
          <w:lang w:val="en-US"/>
        </w:rPr>
        <w:t>(c)</w:t>
      </w:r>
    </w:p>
    <w:p w14:paraId="51911E3A" w14:textId="77777777" w:rsidR="00EB6458" w:rsidRPr="005D08DC" w:rsidRDefault="00EB6458" w:rsidP="00EB6458">
      <w:pPr>
        <w:ind w:left="1440" w:firstLine="720"/>
        <w:rPr>
          <w:rFonts w:eastAsia="Bosch Office Sans"/>
          <w:iCs/>
          <w:lang w:val="en-US"/>
        </w:rPr>
      </w:pPr>
      <w:r w:rsidRPr="005D08DC">
        <w:rPr>
          <w:rFonts w:eastAsia="Bosch Office Sans"/>
          <w:iCs/>
          <w:lang w:val="en-US"/>
        </w:rPr>
        <w:t xml:space="preserve">=&gt; stack consumption </w:t>
      </w:r>
      <w:r>
        <w:rPr>
          <w:rFonts w:eastAsia="Bosch Office Sans"/>
          <w:iCs/>
          <w:lang w:val="en-US"/>
        </w:rPr>
        <w:t xml:space="preserve">of </w:t>
      </w:r>
      <w:r w:rsidRPr="005D08DC">
        <w:rPr>
          <w:rFonts w:eastAsia="Bosch Office Sans"/>
          <w:iCs/>
          <w:lang w:val="en-US"/>
        </w:rPr>
        <w:t xml:space="preserve">callee function </w:t>
      </w:r>
      <w:r w:rsidRPr="00D04661">
        <w:rPr>
          <w:rFonts w:eastAsia="Bosch Office Sans"/>
          <w:b/>
          <w:iCs/>
          <w:lang w:val="en-US"/>
        </w:rPr>
        <w:t>(d)</w:t>
      </w:r>
    </w:p>
    <w:p w14:paraId="47417615" w14:textId="77777777" w:rsidR="00EB6458" w:rsidRPr="005D08DC" w:rsidRDefault="00EB6458" w:rsidP="00EB6458">
      <w:pPr>
        <w:rPr>
          <w:rFonts w:eastAsia="Bosch Office Sans"/>
          <w:iCs/>
          <w:lang w:val="en-US"/>
        </w:rPr>
      </w:pPr>
    </w:p>
    <w:p w14:paraId="355BDA66" w14:textId="1B639834" w:rsidR="00EB6458" w:rsidRPr="005D08DC" w:rsidRDefault="00EB6458" w:rsidP="00EB6458">
      <w:pPr>
        <w:rPr>
          <w:rFonts w:eastAsia="Bosch Office Sans"/>
          <w:iCs/>
          <w:lang w:val="en-US"/>
        </w:rPr>
      </w:pPr>
      <w:r w:rsidRPr="00D04661">
        <w:rPr>
          <w:rFonts w:eastAsia="Bosch Office Sans"/>
          <w:b/>
          <w:iCs/>
          <w:lang w:val="en-US"/>
        </w:rPr>
        <w:t>(a)</w:t>
      </w:r>
      <w:r w:rsidRPr="005D08DC">
        <w:rPr>
          <w:rFonts w:eastAsia="Bosch Office Sans"/>
          <w:iCs/>
          <w:lang w:val="en-US"/>
        </w:rPr>
        <w:t xml:space="preserve"> and </w:t>
      </w:r>
      <w:r w:rsidRPr="00D04661">
        <w:rPr>
          <w:rFonts w:eastAsia="Bosch Office Sans"/>
          <w:b/>
          <w:iCs/>
          <w:lang w:val="en-US"/>
        </w:rPr>
        <w:t>(d)</w:t>
      </w:r>
      <w:r w:rsidRPr="005D08DC">
        <w:rPr>
          <w:rFonts w:eastAsia="Bosch Office Sans"/>
          <w:iCs/>
          <w:lang w:val="en-US"/>
        </w:rPr>
        <w:t xml:space="preserve"> are given by the TPSW supplier and/or </w:t>
      </w:r>
      <w:r>
        <w:rPr>
          <w:rFonts w:eastAsia="Bosch Office Sans"/>
          <w:iCs/>
          <w:lang w:val="en-US"/>
        </w:rPr>
        <w:t xml:space="preserve">determined </w:t>
      </w:r>
      <w:r w:rsidR="00AD04B6">
        <w:rPr>
          <w:rFonts w:eastAsia="Bosch Office Sans"/>
          <w:iCs/>
          <w:lang w:val="en-US"/>
        </w:rPr>
        <w:t>with your s</w:t>
      </w:r>
      <w:r w:rsidRPr="005D08DC">
        <w:rPr>
          <w:rFonts w:eastAsia="Bosch Office Sans"/>
          <w:iCs/>
          <w:lang w:val="en-US"/>
        </w:rPr>
        <w:t>tack</w:t>
      </w:r>
      <w:r w:rsidR="00AD04B6">
        <w:rPr>
          <w:rFonts w:eastAsia="Bosch Office Sans"/>
          <w:iCs/>
          <w:lang w:val="en-US"/>
        </w:rPr>
        <w:t xml:space="preserve"> analysis</w:t>
      </w:r>
      <w:r w:rsidRPr="005D08DC">
        <w:rPr>
          <w:rFonts w:eastAsia="Bosch Office Sans"/>
          <w:iCs/>
          <w:lang w:val="en-US"/>
        </w:rPr>
        <w:t xml:space="preserve"> tool</w:t>
      </w:r>
      <w:r w:rsidR="009C3223">
        <w:rPr>
          <w:rFonts w:eastAsia="Bosch Office Sans"/>
          <w:iCs/>
          <w:lang w:val="en-US"/>
        </w:rPr>
        <w:t xml:space="preserve">, such as </w:t>
      </w:r>
      <w:r w:rsidR="00BA61D1">
        <w:rPr>
          <w:rFonts w:eastAsia="Bosch Office Sans"/>
          <w:iCs/>
          <w:lang w:val="en-US"/>
        </w:rPr>
        <w:t xml:space="preserve">GHS </w:t>
      </w:r>
      <w:r w:rsidR="009C3223">
        <w:rPr>
          <w:rFonts w:eastAsia="Bosch Office Sans"/>
          <w:iCs/>
          <w:lang w:val="en-US"/>
        </w:rPr>
        <w:t>gstack.</w:t>
      </w:r>
    </w:p>
    <w:p w14:paraId="1FD63B92" w14:textId="77777777" w:rsidR="00EB6458" w:rsidRDefault="00EB6458" w:rsidP="00EB6458">
      <w:pPr>
        <w:rPr>
          <w:rFonts w:eastAsia="Bosch Office Sans"/>
          <w:iCs/>
          <w:lang w:val="en-US"/>
        </w:rPr>
      </w:pPr>
    </w:p>
    <w:p w14:paraId="78B81292" w14:textId="77777777" w:rsidR="00EB6458" w:rsidRDefault="00EB6458" w:rsidP="00EB6458">
      <w:pPr>
        <w:rPr>
          <w:rFonts w:eastAsia="Bosch Office Sans"/>
          <w:iCs/>
          <w:lang w:val="en-US"/>
        </w:rPr>
      </w:pPr>
      <w:r w:rsidRPr="00D04661">
        <w:rPr>
          <w:rFonts w:eastAsia="Bosch Office Sans"/>
          <w:b/>
          <w:iCs/>
          <w:lang w:val="en-US"/>
        </w:rPr>
        <w:t>(b)</w:t>
      </w:r>
      <w:r w:rsidRPr="005D08DC">
        <w:rPr>
          <w:rFonts w:eastAsia="Bosch Office Sans"/>
          <w:iCs/>
          <w:lang w:val="en-US"/>
        </w:rPr>
        <w:t xml:space="preserve"> is mainly defined by the </w:t>
      </w:r>
      <w:r>
        <w:rPr>
          <w:rFonts w:eastAsia="Bosch Office Sans"/>
          <w:iCs/>
          <w:lang w:val="en-US"/>
        </w:rPr>
        <w:t>caller wrapper of the TPSW framework</w:t>
      </w:r>
      <w:r w:rsidRPr="005D08DC">
        <w:rPr>
          <w:rFonts w:eastAsia="Bosch Office Sans"/>
          <w:iCs/>
          <w:lang w:val="en-US"/>
        </w:rPr>
        <w:t xml:space="preserve"> </w:t>
      </w:r>
      <w:r>
        <w:rPr>
          <w:rFonts w:eastAsia="Bosch Office Sans"/>
          <w:iCs/>
          <w:lang w:val="en-US"/>
        </w:rPr>
        <w:t>(</w:t>
      </w:r>
      <w:r w:rsidR="0080487B">
        <w:rPr>
          <w:rFonts w:eastAsia="Bosch Office Sans"/>
          <w:iCs/>
          <w:lang w:val="en-US"/>
        </w:rPr>
        <w:t>RBTPSW_</w:t>
      </w:r>
      <w:r w:rsidRPr="005D08DC">
        <w:rPr>
          <w:rFonts w:eastAsia="Bosch Office Sans"/>
          <w:iCs/>
          <w:lang w:val="en-US"/>
        </w:rPr>
        <w:t>Caller_##fnname</w:t>
      </w:r>
      <w:r>
        <w:rPr>
          <w:rFonts w:eastAsia="Bosch Office Sans"/>
          <w:iCs/>
          <w:lang w:val="en-US"/>
        </w:rPr>
        <w:t xml:space="preserve">) </w:t>
      </w:r>
      <w:r w:rsidRPr="005D08DC">
        <w:rPr>
          <w:rFonts w:eastAsia="Bosch Office Sans"/>
          <w:iCs/>
          <w:lang w:val="en-US"/>
        </w:rPr>
        <w:t xml:space="preserve">and OS/MPU set-up overhead. </w:t>
      </w:r>
    </w:p>
    <w:p w14:paraId="48AD76A1" w14:textId="77777777" w:rsidR="00EB6458" w:rsidRDefault="00EB6458" w:rsidP="00EB6458">
      <w:pPr>
        <w:rPr>
          <w:rFonts w:eastAsia="Bosch Office Sans"/>
          <w:iCs/>
          <w:lang w:val="en-US"/>
        </w:rPr>
      </w:pPr>
      <w:r>
        <w:rPr>
          <w:rFonts w:eastAsia="Bosch Office Sans"/>
          <w:iCs/>
          <w:lang w:val="en-US"/>
        </w:rPr>
        <w:t xml:space="preserve">OS and MPU set-up are not relevant for the untrusted function specific stack because they are running in privileged mode. The required stack for </w:t>
      </w:r>
      <w:r w:rsidR="0080487B">
        <w:rPr>
          <w:rFonts w:eastAsia="Bosch Office Sans"/>
          <w:iCs/>
          <w:lang w:val="en-US"/>
        </w:rPr>
        <w:t>RBTPSW_</w:t>
      </w:r>
      <w:r>
        <w:rPr>
          <w:rFonts w:eastAsia="Bosch Office Sans"/>
          <w:iCs/>
          <w:lang w:val="en-US"/>
        </w:rPr>
        <w:t>Caller_##fnname consists of a limited number of framework structures which is &lt; 100 bytes. This overhead has to be considered explicitly when an untrusted function calls another function. I.e. the stack size of the caller has to be increased. A call from trusted can be ignored here because the used stack frame is accounted to the global (privileged) stack (off course to be considered there - see next section).</w:t>
      </w:r>
    </w:p>
    <w:p w14:paraId="41ACE79D" w14:textId="77777777" w:rsidR="00EB6458" w:rsidRDefault="00EB6458" w:rsidP="00EB6458">
      <w:pPr>
        <w:rPr>
          <w:rFonts w:eastAsia="Bosch Office Sans"/>
          <w:iCs/>
          <w:lang w:val="en-US"/>
        </w:rPr>
      </w:pPr>
    </w:p>
    <w:p w14:paraId="213E45CF" w14:textId="77777777" w:rsidR="00EB6458" w:rsidRPr="00EF6E62" w:rsidRDefault="00EB6458" w:rsidP="00EB6458">
      <w:pPr>
        <w:rPr>
          <w:rFonts w:eastAsia="Bosch Office Sans"/>
          <w:iCs/>
          <w:lang w:val="en-US"/>
        </w:rPr>
      </w:pPr>
      <w:r w:rsidRPr="00D04661">
        <w:rPr>
          <w:rFonts w:eastAsia="Bosch Office Sans"/>
          <w:b/>
          <w:iCs/>
          <w:lang w:val="en-US"/>
        </w:rPr>
        <w:t>(c)</w:t>
      </w:r>
      <w:r w:rsidRPr="005D08DC">
        <w:rPr>
          <w:rFonts w:eastAsia="Bosch Office Sans"/>
          <w:iCs/>
          <w:lang w:val="en-US"/>
        </w:rPr>
        <w:t xml:space="preserve"> is mainly defined by the local buffers for parameters and return values which are allocated additionally on the callee stack (</w:t>
      </w:r>
      <w:r>
        <w:rPr>
          <w:rFonts w:eastAsia="Bosch Office Sans"/>
          <w:iCs/>
          <w:lang w:val="en-US"/>
        </w:rPr>
        <w:t>i.e. TPSW internal wrapper function</w:t>
      </w:r>
      <w:r w:rsidRPr="005D08DC">
        <w:rPr>
          <w:rFonts w:eastAsia="Bosch Office Sans"/>
          <w:iCs/>
          <w:lang w:val="en-US"/>
        </w:rPr>
        <w:t xml:space="preserve">: </w:t>
      </w:r>
      <w:r w:rsidR="0080487B">
        <w:rPr>
          <w:rFonts w:eastAsia="Bosch Office Sans"/>
          <w:iCs/>
          <w:lang w:val="en-US"/>
        </w:rPr>
        <w:t>RBTPSW_</w:t>
      </w:r>
      <w:r w:rsidRPr="005D08DC">
        <w:rPr>
          <w:rFonts w:eastAsia="Bosch Office Sans"/>
          <w:iCs/>
          <w:lang w:val="en-US"/>
        </w:rPr>
        <w:t>FnCall_Core_##fnname)</w:t>
      </w:r>
      <w:r>
        <w:rPr>
          <w:rFonts w:eastAsia="Bosch Office Sans"/>
          <w:iCs/>
          <w:lang w:val="en-US"/>
        </w:rPr>
        <w:t xml:space="preserve"> and the manipulator functions</w:t>
      </w:r>
      <w:r w:rsidRPr="005D08DC">
        <w:rPr>
          <w:rFonts w:eastAsia="Bosch Office Sans"/>
          <w:iCs/>
          <w:lang w:val="en-US"/>
        </w:rPr>
        <w:t xml:space="preserve">. </w:t>
      </w:r>
      <w:r>
        <w:rPr>
          <w:rFonts w:eastAsia="Bosch Office Sans"/>
          <w:iCs/>
          <w:lang w:val="en-US"/>
        </w:rPr>
        <w:t xml:space="preserve">All parameters and return values are already considered by the framework for the dynamic MPU set-up. The stack consumption of the used manipulators has to be specified separately. Macros are provided for the default manipulators. E.g. </w:t>
      </w:r>
      <w:r w:rsidR="0080487B">
        <w:rPr>
          <w:rFonts w:eastAsia="Bosch Office Sans"/>
          <w:iCs/>
          <w:lang w:val="en-US"/>
        </w:rPr>
        <w:t>RBTPSW_</w:t>
      </w:r>
      <w:r w:rsidRPr="00EF6E62">
        <w:rPr>
          <w:rFonts w:eastAsia="Bosch Office Sans"/>
          <w:iCs/>
          <w:lang w:val="en-US"/>
        </w:rPr>
        <w:t>PARAM_CPYARRAY_BYLENGTH_STACKADDER</w:t>
      </w:r>
    </w:p>
    <w:p w14:paraId="6D08CC85" w14:textId="77777777" w:rsidR="00EB6458" w:rsidRPr="005D08DC" w:rsidRDefault="00EB6458" w:rsidP="00EB6458">
      <w:pPr>
        <w:rPr>
          <w:rFonts w:eastAsia="Bosch Office Sans"/>
          <w:iCs/>
          <w:lang w:val="en-US"/>
        </w:rPr>
      </w:pPr>
    </w:p>
    <w:p w14:paraId="059AFE9C" w14:textId="77777777" w:rsidR="00EB6458" w:rsidRDefault="00EB6458" w:rsidP="00EB6458">
      <w:pPr>
        <w:rPr>
          <w:rFonts w:eastAsia="Bosch Office Sans"/>
          <w:iCs/>
          <w:lang w:val="en-US"/>
        </w:rPr>
      </w:pPr>
      <w:r w:rsidRPr="00230D1D">
        <w:rPr>
          <w:rFonts w:eastAsia="Bosch Office Sans"/>
          <w:iCs/>
          <w:u w:val="single"/>
          <w:lang w:val="en-US"/>
        </w:rPr>
        <w:lastRenderedPageBreak/>
        <w:t>Example</w:t>
      </w:r>
      <w:r>
        <w:rPr>
          <w:rFonts w:eastAsia="Bosch Office Sans"/>
          <w:iCs/>
          <w:lang w:val="en-US"/>
        </w:rPr>
        <w:t xml:space="preserve">: a function which </w:t>
      </w:r>
      <w:r w:rsidRPr="00C917E1">
        <w:rPr>
          <w:rFonts w:eastAsia="Bosch Office Sans"/>
          <w:iCs/>
          <w:lang w:val="en-US"/>
        </w:rPr>
        <w:t xml:space="preserve">needs </w:t>
      </w:r>
      <w:r>
        <w:rPr>
          <w:rFonts w:eastAsia="Bosch Office Sans"/>
          <w:iCs/>
          <w:lang w:val="en-US"/>
        </w:rPr>
        <w:t>3</w:t>
      </w:r>
      <w:r w:rsidRPr="00C917E1">
        <w:rPr>
          <w:rFonts w:eastAsia="Bosch Office Sans"/>
          <w:iCs/>
          <w:lang w:val="en-US"/>
        </w:rPr>
        <w:t>00 bytes and uses</w:t>
      </w:r>
      <w:r>
        <w:rPr>
          <w:rFonts w:eastAsia="Bosch Office Sans"/>
          <w:iCs/>
          <w:lang w:val="en-US"/>
        </w:rPr>
        <w:t xml:space="preserve"> three copy-pointer manipulators has to be defined as:</w:t>
      </w:r>
    </w:p>
    <w:p w14:paraId="2626568E" w14:textId="77777777" w:rsidR="00EB6458" w:rsidRPr="00FE12FC" w:rsidRDefault="00EB6458" w:rsidP="00EB6458">
      <w:pPr>
        <w:rPr>
          <w:rFonts w:ascii="Courier New" w:eastAsia="Bosch Office Sans" w:hAnsi="Courier New" w:cs="Courier New"/>
          <w:iCs/>
          <w:sz w:val="16"/>
          <w:szCs w:val="16"/>
          <w:lang w:val="en-US"/>
        </w:rPr>
      </w:pPr>
      <w:r w:rsidRPr="00FE12FC">
        <w:rPr>
          <w:rFonts w:ascii="Courier New" w:eastAsia="Bosch Office Sans" w:hAnsi="Courier New" w:cs="Courier New"/>
          <w:iCs/>
          <w:sz w:val="16"/>
          <w:szCs w:val="16"/>
          <w:lang w:val="en-US"/>
        </w:rPr>
        <w:t>#</w:t>
      </w:r>
      <w:r w:rsidRPr="00343611">
        <w:rPr>
          <w:rFonts w:ascii="Courier New" w:eastAsia="Bosch Office Sans" w:hAnsi="Courier New" w:cs="Courier New"/>
          <w:iCs/>
          <w:sz w:val="16"/>
          <w:szCs w:val="16"/>
          <w:lang w:val="en-US"/>
        </w:rPr>
        <w:t xml:space="preserve">define </w:t>
      </w:r>
      <w:r w:rsidR="0080487B">
        <w:rPr>
          <w:rFonts w:ascii="Courier New" w:eastAsia="Bosch Office Sans" w:hAnsi="Courier New" w:cs="Courier New"/>
          <w:iCs/>
          <w:sz w:val="16"/>
          <w:szCs w:val="16"/>
          <w:lang w:val="en-US"/>
        </w:rPr>
        <w:t>RBTPSW_</w:t>
      </w:r>
      <w:r w:rsidRPr="00343611">
        <w:rPr>
          <w:rFonts w:ascii="Courier New" w:eastAsia="Bosch Office Sans" w:hAnsi="Courier New" w:cs="Courier New"/>
          <w:iCs/>
          <w:sz w:val="16"/>
          <w:szCs w:val="16"/>
          <w:lang w:val="en-US"/>
        </w:rPr>
        <w:t>STACKADDER_FUN_My</w:t>
      </w:r>
      <w:r>
        <w:rPr>
          <w:rFonts w:ascii="Courier New" w:eastAsia="Bosch Office Sans" w:hAnsi="Courier New" w:cs="Courier New"/>
          <w:iCs/>
          <w:sz w:val="16"/>
          <w:szCs w:val="16"/>
          <w:lang w:val="en-US"/>
        </w:rPr>
        <w:t>A</w:t>
      </w:r>
      <w:r w:rsidRPr="00343611">
        <w:rPr>
          <w:rFonts w:ascii="Courier New" w:eastAsia="Bosch Office Sans" w:hAnsi="Courier New" w:cs="Courier New"/>
          <w:iCs/>
          <w:sz w:val="16"/>
          <w:szCs w:val="16"/>
          <w:lang w:val="en-US"/>
        </w:rPr>
        <w:t>_UL</w:t>
      </w:r>
      <w:r>
        <w:rPr>
          <w:rFonts w:ascii="Courier New" w:eastAsia="Bosch Office Sans" w:hAnsi="Courier New" w:cs="Courier New"/>
          <w:iCs/>
          <w:sz w:val="16"/>
          <w:szCs w:val="16"/>
          <w:lang w:val="en-US"/>
        </w:rPr>
        <w:t xml:space="preserve">   </w:t>
      </w:r>
      <w:r w:rsidRPr="00FE12FC">
        <w:rPr>
          <w:rFonts w:ascii="Courier New" w:eastAsia="Bosch Office Sans" w:hAnsi="Courier New" w:cs="Courier New"/>
          <w:iCs/>
          <w:sz w:val="16"/>
          <w:szCs w:val="16"/>
          <w:lang w:val="en-US"/>
        </w:rPr>
        <w:t xml:space="preserve"> </w:t>
      </w:r>
      <w:r w:rsidRPr="00334CBA">
        <w:rPr>
          <w:rFonts w:ascii="Courier New" w:eastAsia="Bosch Office Sans" w:hAnsi="Courier New" w:cs="Courier New"/>
          <w:b/>
          <w:iCs/>
          <w:sz w:val="16"/>
          <w:szCs w:val="16"/>
          <w:lang w:val="en-US"/>
        </w:rPr>
        <w:t>3*</w:t>
      </w:r>
      <w:r w:rsidR="0080487B">
        <w:rPr>
          <w:rFonts w:ascii="Courier New" w:eastAsia="Bosch Office Sans" w:hAnsi="Courier New" w:cs="Courier New"/>
          <w:b/>
          <w:iCs/>
          <w:sz w:val="16"/>
          <w:szCs w:val="16"/>
          <w:lang w:val="en-US"/>
        </w:rPr>
        <w:t>RBTPSW_</w:t>
      </w:r>
      <w:r w:rsidRPr="00334CBA">
        <w:rPr>
          <w:rFonts w:ascii="Courier New" w:eastAsia="Bosch Office Sans" w:hAnsi="Courier New" w:cs="Courier New"/>
          <w:b/>
          <w:iCs/>
          <w:sz w:val="16"/>
          <w:szCs w:val="16"/>
          <w:lang w:val="en-US"/>
        </w:rPr>
        <w:t>PARAM_CPYPTR_STACKADDER</w:t>
      </w:r>
      <w:r w:rsidRPr="00343611">
        <w:rPr>
          <w:rFonts w:ascii="Courier New" w:eastAsia="Bosch Office Sans" w:hAnsi="Courier New" w:cs="Courier New"/>
          <w:b/>
          <w:iCs/>
          <w:sz w:val="16"/>
          <w:szCs w:val="16"/>
          <w:lang w:val="en-US"/>
        </w:rPr>
        <w:t>(uint8_t)</w:t>
      </w:r>
    </w:p>
    <w:p w14:paraId="27D33BB0" w14:textId="77777777" w:rsidR="00EB6458" w:rsidRDefault="0080487B" w:rsidP="00EB6458">
      <w:pPr>
        <w:rPr>
          <w:rFonts w:ascii="Courier New" w:eastAsia="Bosch Office Sans" w:hAnsi="Courier New" w:cs="Courier New"/>
          <w:iCs/>
          <w:sz w:val="16"/>
          <w:szCs w:val="16"/>
          <w:lang w:val="en-US"/>
        </w:rPr>
      </w:pPr>
      <w:r>
        <w:rPr>
          <w:rFonts w:ascii="Courier New" w:eastAsia="Bosch Office Sans" w:hAnsi="Courier New" w:cs="Courier New"/>
          <w:iCs/>
          <w:sz w:val="16"/>
          <w:szCs w:val="16"/>
          <w:lang w:val="en-US"/>
        </w:rPr>
        <w:t>RBTPSW_</w:t>
      </w:r>
      <w:r w:rsidR="00EB6458" w:rsidRPr="00FE12FC">
        <w:rPr>
          <w:rFonts w:ascii="Courier New" w:eastAsia="Bosch Office Sans" w:hAnsi="Courier New" w:cs="Courier New"/>
          <w:iCs/>
          <w:sz w:val="16"/>
          <w:szCs w:val="16"/>
          <w:lang w:val="en-US"/>
        </w:rPr>
        <w:t xml:space="preserve">DEF_FUNC_RET_3PARAM(MYTPSW1, </w:t>
      </w:r>
      <w:r w:rsidR="00EB6458">
        <w:rPr>
          <w:rFonts w:ascii="Courier New" w:eastAsia="Bosch Office Sans" w:hAnsi="Courier New" w:cs="Courier New"/>
          <w:b/>
          <w:iCs/>
          <w:sz w:val="16"/>
          <w:szCs w:val="16"/>
          <w:lang w:val="en-US"/>
        </w:rPr>
        <w:t>3</w:t>
      </w:r>
      <w:r w:rsidR="00EB6458" w:rsidRPr="00343611">
        <w:rPr>
          <w:rFonts w:ascii="Courier New" w:eastAsia="Bosch Office Sans" w:hAnsi="Courier New" w:cs="Courier New"/>
          <w:b/>
          <w:iCs/>
          <w:sz w:val="16"/>
          <w:szCs w:val="16"/>
          <w:lang w:val="en-US"/>
        </w:rPr>
        <w:t>00</w:t>
      </w:r>
      <w:r w:rsidR="00EB6458" w:rsidRPr="00343611">
        <w:rPr>
          <w:rFonts w:ascii="Courier New" w:eastAsia="Bosch Office Sans" w:hAnsi="Courier New" w:cs="Courier New"/>
          <w:iCs/>
          <w:sz w:val="16"/>
          <w:szCs w:val="16"/>
          <w:lang w:val="en-US"/>
        </w:rPr>
        <w:t>,</w:t>
      </w:r>
      <w:r w:rsidR="007C1360">
        <w:rPr>
          <w:rFonts w:ascii="Courier New" w:eastAsia="Bosch Office Sans" w:hAnsi="Courier New" w:cs="Courier New"/>
          <w:iCs/>
          <w:sz w:val="16"/>
          <w:szCs w:val="16"/>
          <w:lang w:val="en-US"/>
        </w:rPr>
        <w:t xml:space="preserve">0, </w:t>
      </w:r>
      <w:r w:rsidR="007C1360" w:rsidRPr="007C1360">
        <w:rPr>
          <w:rFonts w:ascii="Courier New" w:eastAsia="Bosch Office Sans" w:hAnsi="Courier New" w:cs="Courier New"/>
          <w:iCs/>
          <w:sz w:val="16"/>
          <w:szCs w:val="16"/>
          <w:lang w:val="en-US"/>
        </w:rPr>
        <w:t>RBTPSW_NO_TIMELIMIT</w:t>
      </w:r>
      <w:r w:rsidR="007C1360">
        <w:rPr>
          <w:rFonts w:ascii="Courier New" w:eastAsia="Bosch Office Sans" w:hAnsi="Courier New" w:cs="Courier New"/>
          <w:iCs/>
          <w:sz w:val="16"/>
          <w:szCs w:val="16"/>
          <w:lang w:val="en-US"/>
        </w:rPr>
        <w:t>,</w:t>
      </w:r>
      <w:r w:rsidR="00EB6458" w:rsidRPr="00343611">
        <w:rPr>
          <w:rFonts w:ascii="Courier New" w:eastAsia="Bosch Office Sans" w:hAnsi="Courier New" w:cs="Courier New"/>
          <w:iCs/>
          <w:sz w:val="16"/>
          <w:szCs w:val="16"/>
          <w:lang w:val="en-US"/>
        </w:rPr>
        <w:t xml:space="preserve"> </w:t>
      </w:r>
      <w:r>
        <w:rPr>
          <w:rFonts w:ascii="Courier New" w:eastAsia="Bosch Office Sans" w:hAnsi="Courier New" w:cs="Courier New"/>
          <w:iCs/>
          <w:sz w:val="16"/>
          <w:szCs w:val="16"/>
          <w:lang w:val="en-US"/>
        </w:rPr>
        <w:t>RBTPSW_</w:t>
      </w:r>
      <w:r w:rsidR="00EB6458" w:rsidRPr="00343611">
        <w:rPr>
          <w:rFonts w:ascii="Courier New" w:eastAsia="Bosch Office Sans" w:hAnsi="Courier New" w:cs="Courier New"/>
          <w:iCs/>
          <w:sz w:val="16"/>
          <w:szCs w:val="16"/>
          <w:lang w:val="en-US"/>
        </w:rPr>
        <w:t>STACKADDER_FUN_My</w:t>
      </w:r>
      <w:r w:rsidR="00EB6458">
        <w:rPr>
          <w:rFonts w:ascii="Courier New" w:eastAsia="Bosch Office Sans" w:hAnsi="Courier New" w:cs="Courier New"/>
          <w:iCs/>
          <w:sz w:val="16"/>
          <w:szCs w:val="16"/>
          <w:lang w:val="en-US"/>
        </w:rPr>
        <w:t>A</w:t>
      </w:r>
      <w:r w:rsidR="00EB6458" w:rsidRPr="00343611">
        <w:rPr>
          <w:rFonts w:ascii="Courier New" w:eastAsia="Bosch Office Sans" w:hAnsi="Courier New" w:cs="Courier New"/>
          <w:iCs/>
          <w:sz w:val="16"/>
          <w:szCs w:val="16"/>
          <w:lang w:val="en-US"/>
        </w:rPr>
        <w:t>_UL,</w:t>
      </w:r>
      <w:r w:rsidR="00EB6458" w:rsidRPr="00FE12FC">
        <w:rPr>
          <w:rFonts w:ascii="Courier New" w:eastAsia="Bosch Office Sans" w:hAnsi="Courier New" w:cs="Courier New"/>
          <w:iCs/>
          <w:sz w:val="16"/>
          <w:szCs w:val="16"/>
          <w:lang w:val="en-US"/>
        </w:rPr>
        <w:t xml:space="preserve"> int32_t, </w:t>
      </w:r>
      <w:r w:rsidR="00EB6458" w:rsidRPr="00343611">
        <w:rPr>
          <w:rFonts w:ascii="Courier New" w:eastAsia="Bosch Office Sans" w:hAnsi="Courier New" w:cs="Courier New"/>
          <w:iCs/>
          <w:sz w:val="16"/>
          <w:szCs w:val="16"/>
          <w:lang w:val="en-US"/>
        </w:rPr>
        <w:t>FUN_My</w:t>
      </w:r>
      <w:r w:rsidR="00EB6458">
        <w:rPr>
          <w:rFonts w:ascii="Courier New" w:eastAsia="Bosch Office Sans" w:hAnsi="Courier New" w:cs="Courier New"/>
          <w:iCs/>
          <w:sz w:val="16"/>
          <w:szCs w:val="16"/>
          <w:lang w:val="en-US"/>
        </w:rPr>
        <w:t>A</w:t>
      </w:r>
      <w:r w:rsidR="00EB6458" w:rsidRPr="00343611">
        <w:rPr>
          <w:rFonts w:ascii="Courier New" w:eastAsia="Bosch Office Sans" w:hAnsi="Courier New" w:cs="Courier New"/>
          <w:iCs/>
          <w:sz w:val="16"/>
          <w:szCs w:val="16"/>
          <w:lang w:val="en-US"/>
        </w:rPr>
        <w:t>_UL</w:t>
      </w:r>
      <w:r w:rsidR="00EB6458" w:rsidRPr="00FE12FC">
        <w:rPr>
          <w:rFonts w:ascii="Courier New" w:eastAsia="Bosch Office Sans" w:hAnsi="Courier New" w:cs="Courier New"/>
          <w:iCs/>
          <w:sz w:val="16"/>
          <w:szCs w:val="16"/>
          <w:lang w:val="en-US"/>
        </w:rPr>
        <w:t>, uint8_t*,</w:t>
      </w:r>
      <w:r w:rsidR="00EB6458">
        <w:rPr>
          <w:rFonts w:ascii="Courier New" w:eastAsia="Bosch Office Sans" w:hAnsi="Courier New" w:cs="Courier New"/>
          <w:iCs/>
          <w:sz w:val="16"/>
          <w:szCs w:val="16"/>
          <w:lang w:val="en-US"/>
        </w:rPr>
        <w:t xml:space="preserve"> </w:t>
      </w:r>
      <w:r w:rsidR="00EB6458" w:rsidRPr="00FE12FC">
        <w:rPr>
          <w:rFonts w:ascii="Courier New" w:eastAsia="Bosch Office Sans" w:hAnsi="Courier New" w:cs="Courier New"/>
          <w:iCs/>
          <w:sz w:val="16"/>
          <w:szCs w:val="16"/>
          <w:lang w:val="en-US"/>
        </w:rPr>
        <w:t>p_in, uint8_t*, p_out, uint8_t*, p_inout)</w:t>
      </w:r>
    </w:p>
    <w:p w14:paraId="6DA587F5" w14:textId="77777777" w:rsidR="00EB6458" w:rsidRPr="00FE12FC" w:rsidRDefault="00EB6458" w:rsidP="00EB6458">
      <w:pPr>
        <w:rPr>
          <w:rFonts w:ascii="Courier New" w:eastAsia="Bosch Office Sans" w:hAnsi="Courier New" w:cs="Courier New"/>
          <w:iCs/>
          <w:sz w:val="16"/>
          <w:szCs w:val="16"/>
          <w:lang w:val="en-US"/>
        </w:rPr>
      </w:pPr>
    </w:p>
    <w:p w14:paraId="025DA49D" w14:textId="77777777" w:rsidR="00EB6458" w:rsidRPr="0043664D" w:rsidRDefault="00EB6458" w:rsidP="00EB6458">
      <w:pPr>
        <w:rPr>
          <w:rFonts w:ascii="Courier New" w:eastAsia="Bosch Office Sans" w:hAnsi="Courier New" w:cs="Courier New"/>
          <w:iCs/>
          <w:sz w:val="16"/>
          <w:szCs w:val="16"/>
          <w:lang w:val="fr-FR"/>
        </w:rPr>
      </w:pPr>
      <w:r w:rsidRPr="007571C1">
        <w:rPr>
          <w:rFonts w:ascii="Courier New" w:eastAsia="Bosch Office Sans" w:hAnsi="Courier New" w:cs="Courier New"/>
          <w:iCs/>
          <w:sz w:val="16"/>
          <w:szCs w:val="16"/>
          <w:lang w:val="fr-FR"/>
        </w:rPr>
        <w:t>FUN_MyA_UL</w:t>
      </w:r>
      <w:r w:rsidRPr="0043664D">
        <w:rPr>
          <w:rFonts w:ascii="Courier New" w:eastAsia="Bosch Office Sans" w:hAnsi="Courier New" w:cs="Courier New"/>
          <w:iCs/>
          <w:sz w:val="16"/>
          <w:szCs w:val="16"/>
          <w:lang w:val="fr-FR"/>
        </w:rPr>
        <w:t>(uint8_t* p1, uint8_t* p2, uint8_t* p3)</w:t>
      </w:r>
      <w:r>
        <w:rPr>
          <w:rFonts w:ascii="Courier New" w:eastAsia="Bosch Office Sans" w:hAnsi="Courier New" w:cs="Courier New"/>
          <w:iCs/>
          <w:sz w:val="16"/>
          <w:szCs w:val="16"/>
          <w:lang w:val="fr-FR"/>
        </w:rPr>
        <w:t>;</w:t>
      </w:r>
    </w:p>
    <w:p w14:paraId="5D80D002" w14:textId="77777777" w:rsidR="00EB6458" w:rsidRPr="001371B0" w:rsidRDefault="00EB6458" w:rsidP="00EB6458">
      <w:pPr>
        <w:rPr>
          <w:rFonts w:eastAsia="Bosch Office Sans"/>
          <w:iCs/>
          <w:lang w:val="de-DE"/>
        </w:rPr>
      </w:pPr>
    </w:p>
    <w:p w14:paraId="31B8C6AE" w14:textId="77777777" w:rsidR="00EB6458" w:rsidRPr="00230D1D" w:rsidRDefault="00230D1D" w:rsidP="00EB6458">
      <w:pPr>
        <w:rPr>
          <w:rFonts w:eastAsia="Bosch Office Sans"/>
          <w:iCs/>
          <w:lang w:val="en-US"/>
        </w:rPr>
      </w:pPr>
      <w:r w:rsidRPr="00230D1D">
        <w:rPr>
          <w:rFonts w:eastAsia="Bosch Office Sans"/>
          <w:iCs/>
          <w:u w:val="single"/>
          <w:lang w:val="en-US"/>
        </w:rPr>
        <w:t>Note</w:t>
      </w:r>
      <w:r w:rsidRPr="00230D1D">
        <w:rPr>
          <w:rFonts w:eastAsia="Bosch Office Sans"/>
          <w:iCs/>
          <w:lang w:val="en-US"/>
        </w:rPr>
        <w:t>: the stack consumed by the Os (CallTrustedFunction() API)</w:t>
      </w:r>
      <w:r>
        <w:rPr>
          <w:rFonts w:eastAsia="Bosch Office Sans"/>
          <w:iCs/>
          <w:lang w:val="en-US"/>
        </w:rPr>
        <w:t xml:space="preserve"> is also taken in account: 20 bytes stack are required for each function.</w:t>
      </w:r>
    </w:p>
    <w:p w14:paraId="18AAC58C" w14:textId="77777777" w:rsidR="00EB6458" w:rsidRPr="00230D1D" w:rsidRDefault="00EB6458" w:rsidP="00EB6458">
      <w:pPr>
        <w:rPr>
          <w:rFonts w:eastAsia="Bosch Office Sans"/>
          <w:iCs/>
          <w:lang w:val="en-US"/>
        </w:rPr>
      </w:pPr>
    </w:p>
    <w:p w14:paraId="6A695882" w14:textId="159E785B" w:rsidR="00EB6458" w:rsidRDefault="009C3223" w:rsidP="00EB6458">
      <w:pPr>
        <w:pStyle w:val="berschrift4"/>
        <w:tabs>
          <w:tab w:val="clear" w:pos="360"/>
          <w:tab w:val="num" w:pos="864"/>
        </w:tabs>
        <w:ind w:left="864" w:hanging="864"/>
        <w:rPr>
          <w:rFonts w:eastAsia="Bosch Office Sans"/>
          <w:lang w:val="en-US"/>
        </w:rPr>
      </w:pPr>
      <w:bookmarkStart w:id="87" w:name="_Toc86823289"/>
      <w:r>
        <w:rPr>
          <w:rFonts w:eastAsia="Bosch Office Sans"/>
          <w:lang w:val="en-US"/>
        </w:rPr>
        <w:t xml:space="preserve">  </w:t>
      </w:r>
      <w:r w:rsidR="00EB6458">
        <w:rPr>
          <w:rFonts w:eastAsia="Bosch Office Sans"/>
          <w:lang w:val="en-US"/>
        </w:rPr>
        <w:t>Global stack size</w:t>
      </w:r>
      <w:bookmarkEnd w:id="87"/>
    </w:p>
    <w:p w14:paraId="7B7BF0DB" w14:textId="77777777" w:rsidR="009C3223" w:rsidRPr="009C3223" w:rsidRDefault="009C3223" w:rsidP="009C3223">
      <w:pPr>
        <w:rPr>
          <w:rFonts w:eastAsia="Bosch Office Sans"/>
          <w:lang w:val="en-US" w:eastAsia="en-US"/>
        </w:rPr>
      </w:pPr>
    </w:p>
    <w:p w14:paraId="66756C75" w14:textId="77777777" w:rsidR="00EB6458" w:rsidRDefault="00EB6458" w:rsidP="00EB6458">
      <w:pPr>
        <w:rPr>
          <w:rFonts w:eastAsia="Bosch Office Sans"/>
          <w:iCs/>
          <w:lang w:val="en-US"/>
        </w:rPr>
      </w:pPr>
      <w:r>
        <w:rPr>
          <w:rFonts w:eastAsia="Bosch Office Sans"/>
          <w:iCs/>
          <w:lang w:val="en-US"/>
        </w:rPr>
        <w:t>To get the global stack overhead, three steps have to be done:</w:t>
      </w:r>
    </w:p>
    <w:p w14:paraId="41CEC0A9" w14:textId="77777777" w:rsidR="00EB6458" w:rsidRDefault="00EB6458" w:rsidP="00F00720">
      <w:pPr>
        <w:numPr>
          <w:ilvl w:val="0"/>
          <w:numId w:val="35"/>
        </w:numPr>
        <w:rPr>
          <w:rFonts w:eastAsia="Bosch Office Sans"/>
          <w:iCs/>
          <w:lang w:val="en-US"/>
        </w:rPr>
      </w:pPr>
      <w:r>
        <w:rPr>
          <w:rFonts w:eastAsia="Bosch Office Sans"/>
          <w:iCs/>
          <w:lang w:val="en-US"/>
        </w:rPr>
        <w:t>Getting the complete TPSW call graph – independent of trusted or untrusted level. Including the manipulator code, framework and OS overhead etc.</w:t>
      </w:r>
    </w:p>
    <w:p w14:paraId="33C1EC69" w14:textId="77777777" w:rsidR="00EB6458" w:rsidRDefault="00EB6458" w:rsidP="00F00720">
      <w:pPr>
        <w:numPr>
          <w:ilvl w:val="0"/>
          <w:numId w:val="35"/>
        </w:numPr>
        <w:rPr>
          <w:rFonts w:eastAsia="Bosch Office Sans"/>
          <w:iCs/>
          <w:lang w:val="en-US"/>
        </w:rPr>
      </w:pPr>
      <w:r>
        <w:rPr>
          <w:rFonts w:eastAsia="Bosch Office Sans"/>
          <w:iCs/>
          <w:lang w:val="en-US"/>
        </w:rPr>
        <w:t>Adding some offset to compensate the MPU granularity restrictions</w:t>
      </w:r>
    </w:p>
    <w:p w14:paraId="319749E4" w14:textId="77777777" w:rsidR="00EB6458" w:rsidRDefault="00EB6458" w:rsidP="00F00720">
      <w:pPr>
        <w:numPr>
          <w:ilvl w:val="0"/>
          <w:numId w:val="35"/>
        </w:numPr>
        <w:rPr>
          <w:rFonts w:eastAsia="Bosch Office Sans"/>
          <w:iCs/>
          <w:lang w:val="en-US"/>
        </w:rPr>
      </w:pPr>
      <w:r>
        <w:rPr>
          <w:rFonts w:eastAsia="Bosch Office Sans"/>
          <w:iCs/>
          <w:lang w:val="en-US"/>
        </w:rPr>
        <w:t>Considering the nesting level (i.e. task scheme) to get the total stack adder</w:t>
      </w:r>
    </w:p>
    <w:p w14:paraId="13FA9030" w14:textId="77777777" w:rsidR="00EB6458" w:rsidRDefault="00EB6458" w:rsidP="00EB6458">
      <w:pPr>
        <w:rPr>
          <w:rFonts w:eastAsia="Bosch Office Sans"/>
          <w:iCs/>
          <w:lang w:val="en-US"/>
        </w:rPr>
      </w:pPr>
    </w:p>
    <w:p w14:paraId="0E7A4B8C" w14:textId="77777777" w:rsidR="00EB6458" w:rsidRPr="005C2B0C" w:rsidRDefault="00B5195E" w:rsidP="00EB6458">
      <w:pPr>
        <w:rPr>
          <w:rFonts w:eastAsia="Bosch Office Sans"/>
          <w:b/>
          <w:iCs/>
          <w:lang w:val="en-US"/>
        </w:rPr>
      </w:pPr>
      <w:r>
        <w:rPr>
          <w:rFonts w:eastAsia="Bosch Office Sans"/>
          <w:b/>
          <w:iCs/>
          <w:lang w:val="en-US"/>
        </w:rPr>
        <w:t>Currently no tooling is available for getting the complete call graph and the stack consumption of each function.</w:t>
      </w:r>
      <w:r w:rsidR="00EB6458" w:rsidRPr="005C2B0C">
        <w:rPr>
          <w:rFonts w:eastAsia="Bosch Office Sans"/>
          <w:b/>
          <w:iCs/>
          <w:lang w:val="en-US"/>
        </w:rPr>
        <w:t xml:space="preserve"> </w:t>
      </w:r>
    </w:p>
    <w:p w14:paraId="04B0DFA1" w14:textId="77777777" w:rsidR="00EB6458" w:rsidRDefault="00EB6458" w:rsidP="00EB6458">
      <w:pPr>
        <w:rPr>
          <w:rFonts w:eastAsia="Bosch Office Sans"/>
        </w:rPr>
      </w:pPr>
    </w:p>
    <w:p w14:paraId="107FC595" w14:textId="48FBCE20" w:rsidR="00EB6458" w:rsidRPr="00325099" w:rsidRDefault="009C3223" w:rsidP="00EB6458">
      <w:pPr>
        <w:pStyle w:val="berschrift3"/>
        <w:tabs>
          <w:tab w:val="clear" w:pos="360"/>
          <w:tab w:val="num" w:pos="720"/>
        </w:tabs>
        <w:ind w:left="720" w:hanging="720"/>
        <w:rPr>
          <w:rFonts w:eastAsia="Bosch Office Sans"/>
        </w:rPr>
      </w:pPr>
      <w:bookmarkStart w:id="88" w:name="_Toc86823290"/>
      <w:r>
        <w:rPr>
          <w:rFonts w:eastAsia="Bosch Office Sans"/>
        </w:rPr>
        <w:t xml:space="preserve">  </w:t>
      </w:r>
      <w:r w:rsidR="00EB6458" w:rsidRPr="00325099">
        <w:rPr>
          <w:rFonts w:eastAsia="Bosch Office Sans"/>
        </w:rPr>
        <w:t>Recommendation on usage</w:t>
      </w:r>
      <w:bookmarkEnd w:id="88"/>
    </w:p>
    <w:p w14:paraId="10CBB169" w14:textId="6410D036" w:rsidR="00EB6458" w:rsidRDefault="009C3223" w:rsidP="00EB6458">
      <w:pPr>
        <w:pStyle w:val="berschrift4"/>
        <w:tabs>
          <w:tab w:val="clear" w:pos="360"/>
          <w:tab w:val="num" w:pos="864"/>
        </w:tabs>
        <w:ind w:left="864" w:hanging="864"/>
        <w:rPr>
          <w:rFonts w:eastAsia="Bosch Office Sans"/>
        </w:rPr>
      </w:pPr>
      <w:bookmarkStart w:id="89" w:name="_Toc86823291"/>
      <w:r>
        <w:rPr>
          <w:rFonts w:eastAsia="Bosch Office Sans"/>
        </w:rPr>
        <w:t xml:space="preserve">  </w:t>
      </w:r>
      <w:r w:rsidR="00EB6458" w:rsidRPr="00325099">
        <w:rPr>
          <w:rFonts w:eastAsia="Bosch Office Sans"/>
        </w:rPr>
        <w:t>Header structure</w:t>
      </w:r>
      <w:bookmarkEnd w:id="89"/>
    </w:p>
    <w:p w14:paraId="74109FB9" w14:textId="77777777" w:rsidR="009C3223" w:rsidRPr="009C3223" w:rsidRDefault="009C3223" w:rsidP="009C3223">
      <w:pPr>
        <w:rPr>
          <w:rFonts w:eastAsia="Bosch Office Sans"/>
          <w:lang w:eastAsia="en-US"/>
        </w:rPr>
      </w:pPr>
    </w:p>
    <w:p w14:paraId="7161B92C" w14:textId="77777777" w:rsidR="00EB6458" w:rsidRPr="005E3CC4" w:rsidRDefault="00EB6458" w:rsidP="00EB6458">
      <w:pPr>
        <w:rPr>
          <w:rFonts w:eastAsia="Bosch Office Sans"/>
          <w:szCs w:val="20"/>
        </w:rPr>
      </w:pPr>
      <w:r w:rsidRPr="005E3CC4">
        <w:rPr>
          <w:rFonts w:eastAsia="Bosch Office Sans"/>
          <w:szCs w:val="20"/>
        </w:rPr>
        <w:t xml:space="preserve">It is recommended for a given untrusted/trusted application to gather the Application configuration/declaration and FUNC declaration/definition in a wrapper (*.c and *.h file). The header of the wrapper must include all header files which contains the functions which will be used by the TPSW framework. This is required in order to check at compilation time that the definition of the encapsulated function and the definition of the FUNC definition are identical. </w:t>
      </w:r>
    </w:p>
    <w:p w14:paraId="4D09B762" w14:textId="77777777" w:rsidR="00EB6458" w:rsidRPr="005E3CC4" w:rsidRDefault="00EB6458" w:rsidP="00EB6458">
      <w:pPr>
        <w:rPr>
          <w:rFonts w:eastAsia="Bosch Office Sans"/>
          <w:szCs w:val="20"/>
        </w:rPr>
      </w:pPr>
    </w:p>
    <w:p w14:paraId="08CD01BF" w14:textId="77777777" w:rsidR="00EB6458" w:rsidRPr="005E3CC4" w:rsidRDefault="00EB6458" w:rsidP="00F00720">
      <w:pPr>
        <w:numPr>
          <w:ilvl w:val="0"/>
          <w:numId w:val="31"/>
        </w:numPr>
        <w:rPr>
          <w:rFonts w:eastAsia="Bosch Office Sans"/>
          <w:b/>
          <w:szCs w:val="20"/>
        </w:rPr>
      </w:pPr>
      <w:r w:rsidRPr="005E3CC4">
        <w:rPr>
          <w:rFonts w:eastAsia="Bosch Office Sans"/>
          <w:b/>
          <w:szCs w:val="20"/>
        </w:rPr>
        <w:t>This is an example of the call of a trusted =&gt; untrusted software call.</w:t>
      </w:r>
    </w:p>
    <w:p w14:paraId="3BC8B961" w14:textId="440E5B2D" w:rsidR="00EB6458" w:rsidRPr="00325099" w:rsidRDefault="00953B70" w:rsidP="00EB6458">
      <w:pPr>
        <w:rPr>
          <w:rFonts w:eastAsia="Bosch Office Sans"/>
        </w:rPr>
      </w:pPr>
      <w:r>
        <w:rPr>
          <w:rFonts w:eastAsia="Bosch Office Sans"/>
          <w:noProof/>
          <w:lang w:val="en-US" w:eastAsia="en-US"/>
        </w:rPr>
        <w:lastRenderedPageBreak/>
        <mc:AlternateContent>
          <mc:Choice Requires="wpc">
            <w:drawing>
              <wp:inline distT="0" distB="0" distL="0" distR="0" wp14:anchorId="5BBAF9DF" wp14:editId="4D6202B3">
                <wp:extent cx="6137910" cy="3336327"/>
                <wp:effectExtent l="0" t="0" r="0" b="16510"/>
                <wp:docPr id="255" name="Zeichenbereich 25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68" name="AutoShape 5"/>
                        <wps:cNvSpPr>
                          <a:spLocks noChangeArrowheads="1"/>
                        </wps:cNvSpPr>
                        <wps:spPr bwMode="auto">
                          <a:xfrm>
                            <a:off x="205105" y="2539173"/>
                            <a:ext cx="702690" cy="720962"/>
                          </a:xfrm>
                          <a:prstGeom prst="foldedCorner">
                            <a:avLst>
                              <a:gd name="adj" fmla="val 12500"/>
                            </a:avLst>
                          </a:prstGeom>
                          <a:solidFill>
                            <a:srgbClr val="BBE0E3"/>
                          </a:solidFill>
                          <a:ln w="9525">
                            <a:solidFill>
                              <a:srgbClr val="000000"/>
                            </a:solidFill>
                            <a:round/>
                            <a:headEnd/>
                            <a:tailEnd/>
                          </a:ln>
                        </wps:spPr>
                        <wps:txbx>
                          <w:txbxContent>
                            <w:p w14:paraId="60C72837" w14:textId="77777777" w:rsidR="004769B8" w:rsidRPr="00A14F9E" w:rsidRDefault="004769B8" w:rsidP="00EB6458">
                              <w:pPr>
                                <w:autoSpaceDE w:val="0"/>
                                <w:autoSpaceDN w:val="0"/>
                                <w:adjustRightInd w:val="0"/>
                                <w:jc w:val="center"/>
                                <w:rPr>
                                  <w:rFonts w:ascii="Arial" w:hAnsi="Arial" w:cs="Arial"/>
                                  <w:b/>
                                  <w:color w:val="000000"/>
                                  <w:szCs w:val="32"/>
                                </w:rPr>
                              </w:pPr>
                              <w:r w:rsidRPr="00A14F9E">
                                <w:rPr>
                                  <w:rFonts w:ascii="Arial" w:hAnsi="Arial" w:cs="Arial"/>
                                  <w:b/>
                                  <w:color w:val="000000"/>
                                  <w:szCs w:val="32"/>
                                </w:rPr>
                                <w:t>TPSW.c</w:t>
                              </w:r>
                            </w:p>
                            <w:p w14:paraId="535E9D45" w14:textId="77777777" w:rsidR="004769B8" w:rsidRDefault="004769B8" w:rsidP="00EB6458">
                              <w:pPr>
                                <w:autoSpaceDE w:val="0"/>
                                <w:autoSpaceDN w:val="0"/>
                                <w:adjustRightInd w:val="0"/>
                                <w:jc w:val="center"/>
                                <w:rPr>
                                  <w:rFonts w:ascii="Arial" w:hAnsi="Arial" w:cs="Arial"/>
                                  <w:color w:val="000000"/>
                                  <w:szCs w:val="32"/>
                                </w:rPr>
                              </w:pPr>
                              <w:r w:rsidRPr="00A96358">
                                <w:rPr>
                                  <w:rFonts w:ascii="Arial" w:hAnsi="Arial" w:cs="Arial"/>
                                  <w:color w:val="000000"/>
                                  <w:szCs w:val="32"/>
                                </w:rPr>
                                <w:t>Myfunc()</w:t>
                              </w:r>
                            </w:p>
                            <w:p w14:paraId="6FC4515B" w14:textId="77777777" w:rsidR="004769B8" w:rsidRPr="00A96358" w:rsidRDefault="004769B8" w:rsidP="00EB6458">
                              <w:pPr>
                                <w:autoSpaceDE w:val="0"/>
                                <w:autoSpaceDN w:val="0"/>
                                <w:adjustRightInd w:val="0"/>
                                <w:jc w:val="center"/>
                                <w:rPr>
                                  <w:rFonts w:ascii="Arial" w:hAnsi="Arial" w:cs="Arial"/>
                                  <w:color w:val="000000"/>
                                  <w:szCs w:val="28"/>
                                </w:rPr>
                              </w:pPr>
                              <w:r>
                                <w:rPr>
                                  <w:rFonts w:ascii="Arial" w:hAnsi="Arial" w:cs="Arial"/>
                                  <w:color w:val="000000"/>
                                  <w:szCs w:val="28"/>
                                </w:rPr>
                                <w:t>Myfunc2()</w:t>
                              </w:r>
                            </w:p>
                            <w:p w14:paraId="59720279" w14:textId="77777777" w:rsidR="004769B8" w:rsidRPr="00A96358" w:rsidRDefault="004769B8" w:rsidP="00EB6458">
                              <w:pPr>
                                <w:autoSpaceDE w:val="0"/>
                                <w:autoSpaceDN w:val="0"/>
                                <w:adjustRightInd w:val="0"/>
                                <w:jc w:val="center"/>
                                <w:rPr>
                                  <w:rFonts w:ascii="Arial" w:hAnsi="Arial" w:cs="Arial"/>
                                  <w:color w:val="000000"/>
                                  <w:szCs w:val="32"/>
                                </w:rPr>
                              </w:pPr>
                            </w:p>
                          </w:txbxContent>
                        </wps:txbx>
                        <wps:bodyPr rot="0" vert="horz" wrap="none" lIns="64008" tIns="32004" rIns="64008" bIns="32004" anchor="ctr" anchorCtr="0">
                          <a:noAutofit/>
                        </wps:bodyPr>
                      </wps:wsp>
                      <wps:wsp>
                        <wps:cNvPr id="169" name="AutoShape 8"/>
                        <wps:cNvSpPr>
                          <a:spLocks noChangeArrowheads="1"/>
                        </wps:cNvSpPr>
                        <wps:spPr bwMode="auto">
                          <a:xfrm>
                            <a:off x="29845" y="901700"/>
                            <a:ext cx="1104261" cy="989948"/>
                          </a:xfrm>
                          <a:prstGeom prst="hexagon">
                            <a:avLst>
                              <a:gd name="adj" fmla="val 27751"/>
                              <a:gd name="vf" fmla="val 115470"/>
                            </a:avLst>
                          </a:prstGeom>
                          <a:solidFill>
                            <a:srgbClr val="BBE0E3"/>
                          </a:solidFill>
                          <a:ln w="9525">
                            <a:solidFill>
                              <a:srgbClr val="000000"/>
                            </a:solidFill>
                            <a:miter lim="800000"/>
                            <a:headEnd/>
                            <a:tailEnd/>
                          </a:ln>
                        </wps:spPr>
                        <wps:txbx>
                          <w:txbxContent>
                            <w:p w14:paraId="74C88C77" w14:textId="77777777" w:rsidR="004769B8" w:rsidRPr="00A14F9E" w:rsidRDefault="004769B8" w:rsidP="00EB6458">
                              <w:pPr>
                                <w:autoSpaceDE w:val="0"/>
                                <w:autoSpaceDN w:val="0"/>
                                <w:adjustRightInd w:val="0"/>
                                <w:jc w:val="center"/>
                                <w:rPr>
                                  <w:rFonts w:ascii="Arial" w:hAnsi="Arial" w:cs="Arial"/>
                                  <w:b/>
                                  <w:color w:val="000000"/>
                                  <w:sz w:val="25"/>
                                  <w:szCs w:val="36"/>
                                </w:rPr>
                              </w:pPr>
                              <w:r w:rsidRPr="00A14F9E">
                                <w:rPr>
                                  <w:rFonts w:ascii="Arial" w:hAnsi="Arial" w:cs="Arial"/>
                                  <w:b/>
                                  <w:color w:val="000000"/>
                                  <w:sz w:val="25"/>
                                  <w:szCs w:val="36"/>
                                </w:rPr>
                                <w:t>TPSW.h</w:t>
                              </w:r>
                            </w:p>
                            <w:p w14:paraId="4CC1A97D" w14:textId="77777777" w:rsidR="004769B8" w:rsidRDefault="004769B8" w:rsidP="00EB6458">
                              <w:pPr>
                                <w:autoSpaceDE w:val="0"/>
                                <w:autoSpaceDN w:val="0"/>
                                <w:adjustRightInd w:val="0"/>
                                <w:jc w:val="center"/>
                                <w:rPr>
                                  <w:rFonts w:ascii="Arial" w:hAnsi="Arial" w:cs="Arial"/>
                                  <w:color w:val="000000"/>
                                  <w:szCs w:val="28"/>
                                </w:rPr>
                              </w:pPr>
                              <w:r w:rsidRPr="00A96358">
                                <w:rPr>
                                  <w:rFonts w:ascii="Arial" w:hAnsi="Arial" w:cs="Arial"/>
                                  <w:color w:val="000000"/>
                                  <w:szCs w:val="28"/>
                                </w:rPr>
                                <w:t>Myfunc()</w:t>
                              </w:r>
                            </w:p>
                            <w:p w14:paraId="3C900EC8" w14:textId="77777777" w:rsidR="004769B8" w:rsidRPr="00A96358" w:rsidRDefault="004769B8" w:rsidP="00EB6458">
                              <w:pPr>
                                <w:autoSpaceDE w:val="0"/>
                                <w:autoSpaceDN w:val="0"/>
                                <w:adjustRightInd w:val="0"/>
                                <w:jc w:val="center"/>
                                <w:rPr>
                                  <w:rFonts w:ascii="Arial" w:hAnsi="Arial" w:cs="Arial"/>
                                  <w:color w:val="000000"/>
                                  <w:szCs w:val="28"/>
                                </w:rPr>
                              </w:pPr>
                              <w:r>
                                <w:rPr>
                                  <w:rFonts w:ascii="Arial" w:hAnsi="Arial" w:cs="Arial"/>
                                  <w:color w:val="000000"/>
                                  <w:szCs w:val="28"/>
                                </w:rPr>
                                <w:t>Myfunc2()</w:t>
                              </w:r>
                            </w:p>
                            <w:p w14:paraId="7D93D77C" w14:textId="77777777" w:rsidR="004769B8" w:rsidRPr="00A96358" w:rsidRDefault="004769B8" w:rsidP="00EB6458">
                              <w:pPr>
                                <w:autoSpaceDE w:val="0"/>
                                <w:autoSpaceDN w:val="0"/>
                                <w:adjustRightInd w:val="0"/>
                                <w:jc w:val="center"/>
                                <w:rPr>
                                  <w:rFonts w:ascii="Arial" w:hAnsi="Arial" w:cs="Arial"/>
                                  <w:color w:val="000000"/>
                                  <w:szCs w:val="28"/>
                                </w:rPr>
                              </w:pPr>
                            </w:p>
                          </w:txbxContent>
                        </wps:txbx>
                        <wps:bodyPr rot="0" vert="horz" wrap="none" lIns="64008" tIns="32004" rIns="64008" bIns="32004" anchor="ctr" anchorCtr="0">
                          <a:noAutofit/>
                        </wps:bodyPr>
                      </wps:wsp>
                      <wps:wsp>
                        <wps:cNvPr id="170" name="AutoShape 10"/>
                        <wps:cNvSpPr>
                          <a:spLocks noChangeArrowheads="1"/>
                        </wps:cNvSpPr>
                        <wps:spPr bwMode="auto">
                          <a:xfrm>
                            <a:off x="3841750" y="2539337"/>
                            <a:ext cx="1577720" cy="694362"/>
                          </a:xfrm>
                          <a:prstGeom prst="foldedCorner">
                            <a:avLst>
                              <a:gd name="adj" fmla="val 12500"/>
                            </a:avLst>
                          </a:prstGeom>
                          <a:solidFill>
                            <a:srgbClr val="BBE0E3"/>
                          </a:solidFill>
                          <a:ln w="9525">
                            <a:solidFill>
                              <a:srgbClr val="000000"/>
                            </a:solidFill>
                            <a:round/>
                            <a:headEnd/>
                            <a:tailEnd/>
                          </a:ln>
                        </wps:spPr>
                        <wps:txbx>
                          <w:txbxContent>
                            <w:p w14:paraId="4AECF67C" w14:textId="77777777" w:rsidR="004769B8" w:rsidRPr="00723A92" w:rsidRDefault="004769B8" w:rsidP="00EB6458">
                              <w:pPr>
                                <w:autoSpaceDE w:val="0"/>
                                <w:autoSpaceDN w:val="0"/>
                                <w:adjustRightInd w:val="0"/>
                                <w:jc w:val="center"/>
                                <w:rPr>
                                  <w:rFonts w:ascii="Arial" w:hAnsi="Arial" w:cs="Arial"/>
                                  <w:b/>
                                  <w:color w:val="000000"/>
                                  <w:sz w:val="25"/>
                                  <w:szCs w:val="36"/>
                                </w:rPr>
                              </w:pPr>
                              <w:r w:rsidRPr="00723A92">
                                <w:rPr>
                                  <w:rFonts w:ascii="Arial" w:hAnsi="Arial" w:cs="Arial"/>
                                  <w:b/>
                                  <w:color w:val="000000"/>
                                  <w:sz w:val="25"/>
                                  <w:szCs w:val="36"/>
                                </w:rPr>
                                <w:t>RB.c</w:t>
                              </w:r>
                            </w:p>
                            <w:p w14:paraId="7FB8BFEB" w14:textId="77777777" w:rsidR="004769B8" w:rsidRDefault="004769B8" w:rsidP="00EB6458">
                              <w:pPr>
                                <w:autoSpaceDE w:val="0"/>
                                <w:autoSpaceDN w:val="0"/>
                                <w:adjustRightInd w:val="0"/>
                                <w:jc w:val="center"/>
                                <w:rPr>
                                  <w:rFonts w:ascii="Arial" w:hAnsi="Arial" w:cs="Arial"/>
                                  <w:color w:val="000000"/>
                                  <w:szCs w:val="28"/>
                                </w:rPr>
                              </w:pPr>
                              <w:r w:rsidRPr="00A96358">
                                <w:rPr>
                                  <w:rFonts w:ascii="Arial" w:hAnsi="Arial" w:cs="Arial"/>
                                  <w:color w:val="000000"/>
                                  <w:szCs w:val="28"/>
                                </w:rPr>
                                <w:t>TPSW_CALL(Myfunc());</w:t>
                              </w:r>
                            </w:p>
                            <w:p w14:paraId="6DA7A882" w14:textId="77777777" w:rsidR="004769B8" w:rsidRPr="00A96358" w:rsidRDefault="004769B8" w:rsidP="00EB6458">
                              <w:pPr>
                                <w:autoSpaceDE w:val="0"/>
                                <w:autoSpaceDN w:val="0"/>
                                <w:adjustRightInd w:val="0"/>
                                <w:jc w:val="center"/>
                                <w:rPr>
                                  <w:rFonts w:ascii="Arial" w:hAnsi="Arial" w:cs="Arial"/>
                                  <w:color w:val="000000"/>
                                  <w:szCs w:val="28"/>
                                </w:rPr>
                              </w:pPr>
                              <w:r w:rsidRPr="00A96358">
                                <w:rPr>
                                  <w:rFonts w:ascii="Arial" w:hAnsi="Arial" w:cs="Arial"/>
                                  <w:color w:val="000000"/>
                                  <w:szCs w:val="28"/>
                                </w:rPr>
                                <w:t>TPSW_CALL(Myfunc</w:t>
                              </w:r>
                              <w:r>
                                <w:rPr>
                                  <w:rFonts w:ascii="Arial" w:hAnsi="Arial" w:cs="Arial"/>
                                  <w:color w:val="000000"/>
                                  <w:szCs w:val="28"/>
                                </w:rPr>
                                <w:t>2</w:t>
                              </w:r>
                              <w:r w:rsidRPr="00A96358">
                                <w:rPr>
                                  <w:rFonts w:ascii="Arial" w:hAnsi="Arial" w:cs="Arial"/>
                                  <w:color w:val="000000"/>
                                  <w:szCs w:val="28"/>
                                </w:rPr>
                                <w:t>());</w:t>
                              </w:r>
                            </w:p>
                            <w:p w14:paraId="53F87318" w14:textId="77777777" w:rsidR="004769B8" w:rsidRPr="00A96358" w:rsidRDefault="004769B8" w:rsidP="00EB6458">
                              <w:pPr>
                                <w:autoSpaceDE w:val="0"/>
                                <w:autoSpaceDN w:val="0"/>
                                <w:adjustRightInd w:val="0"/>
                                <w:jc w:val="center"/>
                                <w:rPr>
                                  <w:rFonts w:ascii="Arial" w:hAnsi="Arial" w:cs="Arial"/>
                                  <w:color w:val="000000"/>
                                  <w:szCs w:val="28"/>
                                </w:rPr>
                              </w:pPr>
                            </w:p>
                          </w:txbxContent>
                        </wps:txbx>
                        <wps:bodyPr rot="0" vert="horz" wrap="none" lIns="64008" tIns="32004" rIns="64008" bIns="32004" anchor="ctr" anchorCtr="0">
                          <a:noAutofit/>
                        </wps:bodyPr>
                      </wps:wsp>
                      <wps:wsp>
                        <wps:cNvPr id="171" name="AutoShape 11"/>
                        <wps:cNvSpPr>
                          <a:spLocks noChangeArrowheads="1"/>
                        </wps:cNvSpPr>
                        <wps:spPr bwMode="auto">
                          <a:xfrm>
                            <a:off x="1757680" y="991859"/>
                            <a:ext cx="1368752" cy="630703"/>
                          </a:xfrm>
                          <a:prstGeom prst="hexagon">
                            <a:avLst>
                              <a:gd name="adj" fmla="val 52113"/>
                              <a:gd name="vf" fmla="val 115470"/>
                            </a:avLst>
                          </a:prstGeom>
                          <a:solidFill>
                            <a:srgbClr val="BBE0E3"/>
                          </a:solidFill>
                          <a:ln w="9525">
                            <a:solidFill>
                              <a:srgbClr val="000000"/>
                            </a:solidFill>
                            <a:miter lim="800000"/>
                            <a:headEnd/>
                            <a:tailEnd/>
                          </a:ln>
                        </wps:spPr>
                        <wps:txbx>
                          <w:txbxContent>
                            <w:p w14:paraId="0A1AA7F3" w14:textId="77777777" w:rsidR="004769B8" w:rsidRPr="00723A92" w:rsidRDefault="004769B8" w:rsidP="00EB6458">
                              <w:pPr>
                                <w:autoSpaceDE w:val="0"/>
                                <w:autoSpaceDN w:val="0"/>
                                <w:adjustRightInd w:val="0"/>
                                <w:jc w:val="center"/>
                                <w:rPr>
                                  <w:rFonts w:ascii="Arial" w:hAnsi="Arial" w:cs="Arial"/>
                                  <w:b/>
                                  <w:color w:val="000000"/>
                                  <w:sz w:val="25"/>
                                  <w:szCs w:val="36"/>
                                </w:rPr>
                              </w:pPr>
                              <w:r w:rsidRPr="00723A92">
                                <w:rPr>
                                  <w:rFonts w:ascii="Arial" w:hAnsi="Arial" w:cs="Arial"/>
                                  <w:b/>
                                  <w:color w:val="000000"/>
                                  <w:sz w:val="25"/>
                                  <w:szCs w:val="36"/>
                                </w:rPr>
                                <w:t>Wrapper.h</w:t>
                              </w:r>
                            </w:p>
                            <w:p w14:paraId="3BA9DA70" w14:textId="77777777" w:rsidR="004769B8" w:rsidRPr="00A96358" w:rsidRDefault="004769B8" w:rsidP="00EB6458">
                              <w:pPr>
                                <w:autoSpaceDE w:val="0"/>
                                <w:autoSpaceDN w:val="0"/>
                                <w:adjustRightInd w:val="0"/>
                                <w:jc w:val="center"/>
                                <w:rPr>
                                  <w:rFonts w:ascii="Arial" w:hAnsi="Arial" w:cs="Arial"/>
                                  <w:color w:val="000000"/>
                                  <w:szCs w:val="28"/>
                                </w:rPr>
                              </w:pPr>
                              <w:r w:rsidRPr="00A96358">
                                <w:rPr>
                                  <w:rFonts w:ascii="Arial" w:hAnsi="Arial" w:cs="Arial"/>
                                  <w:color w:val="000000"/>
                                  <w:szCs w:val="28"/>
                                </w:rPr>
                                <w:t>TPSW_DECL</w:t>
                              </w:r>
                            </w:p>
                          </w:txbxContent>
                        </wps:txbx>
                        <wps:bodyPr rot="0" vert="horz" wrap="none" lIns="64008" tIns="32004" rIns="64008" bIns="32004" anchor="ctr" anchorCtr="0">
                          <a:noAutofit/>
                        </wps:bodyPr>
                      </wps:wsp>
                      <wps:wsp>
                        <wps:cNvPr id="172" name="AutoShape 12"/>
                        <wps:cNvSpPr>
                          <a:spLocks noChangeArrowheads="1"/>
                        </wps:cNvSpPr>
                        <wps:spPr bwMode="auto">
                          <a:xfrm>
                            <a:off x="1955800" y="2779850"/>
                            <a:ext cx="918590" cy="556477"/>
                          </a:xfrm>
                          <a:prstGeom prst="foldedCorner">
                            <a:avLst>
                              <a:gd name="adj" fmla="val 12500"/>
                            </a:avLst>
                          </a:prstGeom>
                          <a:solidFill>
                            <a:srgbClr val="BBE0E3"/>
                          </a:solidFill>
                          <a:ln w="9525">
                            <a:solidFill>
                              <a:srgbClr val="000000"/>
                            </a:solidFill>
                            <a:round/>
                            <a:headEnd/>
                            <a:tailEnd/>
                          </a:ln>
                        </wps:spPr>
                        <wps:txbx>
                          <w:txbxContent>
                            <w:p w14:paraId="3D42479B" w14:textId="77777777" w:rsidR="004769B8" w:rsidRPr="00723A92" w:rsidRDefault="004769B8" w:rsidP="00EB6458">
                              <w:pPr>
                                <w:autoSpaceDE w:val="0"/>
                                <w:autoSpaceDN w:val="0"/>
                                <w:adjustRightInd w:val="0"/>
                                <w:jc w:val="center"/>
                                <w:rPr>
                                  <w:rFonts w:ascii="Arial" w:hAnsi="Arial" w:cs="Arial"/>
                                  <w:b/>
                                  <w:color w:val="000000"/>
                                  <w:sz w:val="25"/>
                                  <w:szCs w:val="36"/>
                                </w:rPr>
                              </w:pPr>
                              <w:r w:rsidRPr="00723A92">
                                <w:rPr>
                                  <w:rFonts w:ascii="Arial" w:hAnsi="Arial" w:cs="Arial"/>
                                  <w:b/>
                                  <w:color w:val="000000"/>
                                  <w:sz w:val="25"/>
                                  <w:szCs w:val="36"/>
                                </w:rPr>
                                <w:t>Wrapper.c</w:t>
                              </w:r>
                            </w:p>
                            <w:p w14:paraId="32C1DF4C" w14:textId="77777777" w:rsidR="004769B8" w:rsidRPr="00A96358" w:rsidRDefault="004769B8" w:rsidP="00EB6458">
                              <w:pPr>
                                <w:autoSpaceDE w:val="0"/>
                                <w:autoSpaceDN w:val="0"/>
                                <w:adjustRightInd w:val="0"/>
                                <w:jc w:val="center"/>
                                <w:rPr>
                                  <w:rFonts w:ascii="Arial" w:hAnsi="Arial" w:cs="Arial"/>
                                  <w:color w:val="000000"/>
                                  <w:szCs w:val="28"/>
                                </w:rPr>
                              </w:pPr>
                              <w:r w:rsidRPr="00A96358">
                                <w:rPr>
                                  <w:rFonts w:ascii="Arial" w:hAnsi="Arial" w:cs="Arial"/>
                                  <w:color w:val="000000"/>
                                  <w:szCs w:val="28"/>
                                </w:rPr>
                                <w:t>TPSW_DEF</w:t>
                              </w:r>
                            </w:p>
                          </w:txbxContent>
                        </wps:txbx>
                        <wps:bodyPr rot="0" vert="horz" wrap="none" lIns="64008" tIns="32004" rIns="64008" bIns="32004" anchor="ctr" anchorCtr="0">
                          <a:noAutofit/>
                        </wps:bodyPr>
                      </wps:wsp>
                      <wps:wsp>
                        <wps:cNvPr id="173" name="AutoShape 13"/>
                        <wps:cNvCnPr>
                          <a:cxnSpLocks noChangeShapeType="1"/>
                        </wps:cNvCnPr>
                        <wps:spPr bwMode="auto">
                          <a:xfrm flipH="1" flipV="1">
                            <a:off x="548640" y="1712595"/>
                            <a:ext cx="8255" cy="8267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4" name="AutoShape 14"/>
                        <wps:cNvCnPr>
                          <a:cxnSpLocks noChangeShapeType="1"/>
                        </wps:cNvCnPr>
                        <wps:spPr bwMode="auto">
                          <a:xfrm flipV="1">
                            <a:off x="2413000" y="1623060"/>
                            <a:ext cx="2540" cy="11569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5" name="AutoShape 15"/>
                        <wps:cNvCnPr>
                          <a:cxnSpLocks noChangeShapeType="1"/>
                        </wps:cNvCnPr>
                        <wps:spPr bwMode="auto">
                          <a:xfrm flipH="1">
                            <a:off x="1067435" y="1307465"/>
                            <a:ext cx="69024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6" name="AutoShape 16"/>
                        <wps:cNvCnPr>
                          <a:cxnSpLocks noChangeShapeType="1"/>
                        </wps:cNvCnPr>
                        <wps:spPr bwMode="auto">
                          <a:xfrm flipH="1" flipV="1">
                            <a:off x="3073400" y="1307465"/>
                            <a:ext cx="1557655" cy="12319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7" name="AutoShape 11"/>
                        <wps:cNvSpPr>
                          <a:spLocks noChangeArrowheads="1"/>
                        </wps:cNvSpPr>
                        <wps:spPr bwMode="auto">
                          <a:xfrm>
                            <a:off x="473710" y="180338"/>
                            <a:ext cx="3180118" cy="360776"/>
                          </a:xfrm>
                          <a:prstGeom prst="hexagon">
                            <a:avLst>
                              <a:gd name="adj" fmla="val 216857"/>
                              <a:gd name="vf" fmla="val 115470"/>
                            </a:avLst>
                          </a:prstGeom>
                          <a:solidFill>
                            <a:srgbClr val="BBE0E3"/>
                          </a:solidFill>
                          <a:ln w="9525">
                            <a:solidFill>
                              <a:srgbClr val="000000"/>
                            </a:solidFill>
                            <a:miter lim="800000"/>
                            <a:headEnd/>
                            <a:tailEnd/>
                          </a:ln>
                        </wps:spPr>
                        <wps:txbx>
                          <w:txbxContent>
                            <w:p w14:paraId="69B2A37D" w14:textId="77777777" w:rsidR="004769B8" w:rsidRPr="005E3CC4" w:rsidRDefault="004769B8" w:rsidP="005E3CC4">
                              <w:pPr>
                                <w:rPr>
                                  <w:szCs w:val="36"/>
                                </w:rPr>
                              </w:pPr>
                              <w:r w:rsidRPr="005E3CC4">
                                <w:rPr>
                                  <w:rFonts w:ascii="Arial" w:hAnsi="Arial" w:cs="Arial"/>
                                  <w:b/>
                                  <w:color w:val="000000"/>
                                  <w:sz w:val="25"/>
                                  <w:szCs w:val="36"/>
                                </w:rPr>
                                <w:t>RBTPSW_TPSWCapsule.h</w:t>
                              </w:r>
                            </w:p>
                          </w:txbxContent>
                        </wps:txbx>
                        <wps:bodyPr rot="0" vert="horz" wrap="none" lIns="64008" tIns="32004" rIns="64008" bIns="32004" anchor="ctr" anchorCtr="0">
                          <a:noAutofit/>
                        </wps:bodyPr>
                      </wps:wsp>
                      <wps:wsp>
                        <wps:cNvPr id="178" name="AutoShape 14"/>
                        <wps:cNvCnPr>
                          <a:cxnSpLocks noChangeShapeType="1"/>
                        </wps:cNvCnPr>
                        <wps:spPr bwMode="auto">
                          <a:xfrm flipV="1">
                            <a:off x="2415540" y="541020"/>
                            <a:ext cx="10160" cy="4508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5BBAF9DF" id="Zeichenbereich 255" o:spid="_x0000_s1100" editas="canvas" style="width:483.3pt;height:262.7pt;mso-position-horizontal-relative:char;mso-position-vertical-relative:line" coordsize="61379,333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">
                <v:shape id="_x0000_s1101" type="#_x0000_t75" style="position:absolute;width:61379;height:33362;visibility:visible;mso-wrap-style:square">
                  <v:fill o:detectmouseclick="t"/>
                  <v:path o:connecttype="none"/>
                </v:shape>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AutoShape 5" o:spid="_x0000_s1102" type="#_x0000_t65" style="position:absolute;left:2051;top:25391;width:7026;height:721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" fillcolor="#bbe0e3">
                  <v:textbox inset="5.04pt,2.52pt,5.04pt,2.52pt">
                    <w:txbxContent>
                      <w:p w14:paraId="60C72837" w14:textId="77777777" w:rsidR="004769B8" w:rsidRPr="00A14F9E" w:rsidRDefault="004769B8" w:rsidP="00EB6458">
                        <w:pPr>
                          <w:autoSpaceDE w:val="0"/>
                          <w:autoSpaceDN w:val="0"/>
                          <w:adjustRightInd w:val="0"/>
                          <w:jc w:val="center"/>
                          <w:rPr>
                            <w:rFonts w:ascii="Arial" w:hAnsi="Arial" w:cs="Arial"/>
                            <w:b/>
                            <w:color w:val="000000"/>
                            <w:szCs w:val="32"/>
                          </w:rPr>
                        </w:pPr>
                        <w:r w:rsidRPr="00A14F9E">
                          <w:rPr>
                            <w:rFonts w:ascii="Arial" w:hAnsi="Arial" w:cs="Arial"/>
                            <w:b/>
                            <w:color w:val="000000"/>
                            <w:szCs w:val="32"/>
                          </w:rPr>
                          <w:t>TPSW.c</w:t>
                        </w:r>
                      </w:p>
                      <w:p w14:paraId="535E9D45" w14:textId="77777777" w:rsidR="004769B8" w:rsidRDefault="004769B8" w:rsidP="00EB6458">
                        <w:pPr>
                          <w:autoSpaceDE w:val="0"/>
                          <w:autoSpaceDN w:val="0"/>
                          <w:adjustRightInd w:val="0"/>
                          <w:jc w:val="center"/>
                          <w:rPr>
                            <w:rFonts w:ascii="Arial" w:hAnsi="Arial" w:cs="Arial"/>
                            <w:color w:val="000000"/>
                            <w:szCs w:val="32"/>
                          </w:rPr>
                        </w:pPr>
                        <w:r w:rsidRPr="00A96358">
                          <w:rPr>
                            <w:rFonts w:ascii="Arial" w:hAnsi="Arial" w:cs="Arial"/>
                            <w:color w:val="000000"/>
                            <w:szCs w:val="32"/>
                          </w:rPr>
                          <w:t>Myfunc()</w:t>
                        </w:r>
                      </w:p>
                      <w:p w14:paraId="6FC4515B" w14:textId="77777777" w:rsidR="004769B8" w:rsidRPr="00A96358" w:rsidRDefault="004769B8" w:rsidP="00EB6458">
                        <w:pPr>
                          <w:autoSpaceDE w:val="0"/>
                          <w:autoSpaceDN w:val="0"/>
                          <w:adjustRightInd w:val="0"/>
                          <w:jc w:val="center"/>
                          <w:rPr>
                            <w:rFonts w:ascii="Arial" w:hAnsi="Arial" w:cs="Arial"/>
                            <w:color w:val="000000"/>
                            <w:szCs w:val="28"/>
                          </w:rPr>
                        </w:pPr>
                        <w:r>
                          <w:rPr>
                            <w:rFonts w:ascii="Arial" w:hAnsi="Arial" w:cs="Arial"/>
                            <w:color w:val="000000"/>
                            <w:szCs w:val="28"/>
                          </w:rPr>
                          <w:t>Myfunc2()</w:t>
                        </w:r>
                      </w:p>
                      <w:p w14:paraId="59720279" w14:textId="77777777" w:rsidR="004769B8" w:rsidRPr="00A96358" w:rsidRDefault="004769B8" w:rsidP="00EB6458">
                        <w:pPr>
                          <w:autoSpaceDE w:val="0"/>
                          <w:autoSpaceDN w:val="0"/>
                          <w:adjustRightInd w:val="0"/>
                          <w:jc w:val="center"/>
                          <w:rPr>
                            <w:rFonts w:ascii="Arial" w:hAnsi="Arial" w:cs="Arial"/>
                            <w:color w:val="000000"/>
                            <w:szCs w:val="32"/>
                          </w:rPr>
                        </w:pPr>
                      </w:p>
                    </w:txbxContent>
                  </v:textbox>
                </v:shape>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AutoShape 8" o:spid="_x0000_s1103" type="#_x0000_t9" style="position:absolute;left:298;top:9017;width:11043;height:9899;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" adj="5374" fillcolor="#bbe0e3">
                  <v:textbox inset="5.04pt,2.52pt,5.04pt,2.52pt">
                    <w:txbxContent>
                      <w:p w14:paraId="74C88C77" w14:textId="77777777" w:rsidR="004769B8" w:rsidRPr="00A14F9E" w:rsidRDefault="004769B8" w:rsidP="00EB6458">
                        <w:pPr>
                          <w:autoSpaceDE w:val="0"/>
                          <w:autoSpaceDN w:val="0"/>
                          <w:adjustRightInd w:val="0"/>
                          <w:jc w:val="center"/>
                          <w:rPr>
                            <w:rFonts w:ascii="Arial" w:hAnsi="Arial" w:cs="Arial"/>
                            <w:b/>
                            <w:color w:val="000000"/>
                            <w:sz w:val="25"/>
                            <w:szCs w:val="36"/>
                          </w:rPr>
                        </w:pPr>
                        <w:r w:rsidRPr="00A14F9E">
                          <w:rPr>
                            <w:rFonts w:ascii="Arial" w:hAnsi="Arial" w:cs="Arial"/>
                            <w:b/>
                            <w:color w:val="000000"/>
                            <w:sz w:val="25"/>
                            <w:szCs w:val="36"/>
                          </w:rPr>
                          <w:t>TPSW.h</w:t>
                        </w:r>
                      </w:p>
                      <w:p w14:paraId="4CC1A97D" w14:textId="77777777" w:rsidR="004769B8" w:rsidRDefault="004769B8" w:rsidP="00EB6458">
                        <w:pPr>
                          <w:autoSpaceDE w:val="0"/>
                          <w:autoSpaceDN w:val="0"/>
                          <w:adjustRightInd w:val="0"/>
                          <w:jc w:val="center"/>
                          <w:rPr>
                            <w:rFonts w:ascii="Arial" w:hAnsi="Arial" w:cs="Arial"/>
                            <w:color w:val="000000"/>
                            <w:szCs w:val="28"/>
                          </w:rPr>
                        </w:pPr>
                        <w:r w:rsidRPr="00A96358">
                          <w:rPr>
                            <w:rFonts w:ascii="Arial" w:hAnsi="Arial" w:cs="Arial"/>
                            <w:color w:val="000000"/>
                            <w:szCs w:val="28"/>
                          </w:rPr>
                          <w:t>Myfunc()</w:t>
                        </w:r>
                      </w:p>
                      <w:p w14:paraId="3C900EC8" w14:textId="77777777" w:rsidR="004769B8" w:rsidRPr="00A96358" w:rsidRDefault="004769B8" w:rsidP="00EB6458">
                        <w:pPr>
                          <w:autoSpaceDE w:val="0"/>
                          <w:autoSpaceDN w:val="0"/>
                          <w:adjustRightInd w:val="0"/>
                          <w:jc w:val="center"/>
                          <w:rPr>
                            <w:rFonts w:ascii="Arial" w:hAnsi="Arial" w:cs="Arial"/>
                            <w:color w:val="000000"/>
                            <w:szCs w:val="28"/>
                          </w:rPr>
                        </w:pPr>
                        <w:r>
                          <w:rPr>
                            <w:rFonts w:ascii="Arial" w:hAnsi="Arial" w:cs="Arial"/>
                            <w:color w:val="000000"/>
                            <w:szCs w:val="28"/>
                          </w:rPr>
                          <w:t>Myfunc2()</w:t>
                        </w:r>
                      </w:p>
                      <w:p w14:paraId="7D93D77C" w14:textId="77777777" w:rsidR="004769B8" w:rsidRPr="00A96358" w:rsidRDefault="004769B8" w:rsidP="00EB6458">
                        <w:pPr>
                          <w:autoSpaceDE w:val="0"/>
                          <w:autoSpaceDN w:val="0"/>
                          <w:adjustRightInd w:val="0"/>
                          <w:jc w:val="center"/>
                          <w:rPr>
                            <w:rFonts w:ascii="Arial" w:hAnsi="Arial" w:cs="Arial"/>
                            <w:color w:val="000000"/>
                            <w:szCs w:val="28"/>
                          </w:rPr>
                        </w:pPr>
                      </w:p>
                    </w:txbxContent>
                  </v:textbox>
                </v:shape>
                <v:shape id="AutoShape 10" o:spid="_x0000_s1104" type="#_x0000_t65" style="position:absolute;left:38417;top:25393;width:15777;height:6943;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" fillcolor="#bbe0e3">
                  <v:textbox inset="5.04pt,2.52pt,5.04pt,2.52pt">
                    <w:txbxContent>
                      <w:p w14:paraId="4AECF67C" w14:textId="77777777" w:rsidR="004769B8" w:rsidRPr="00723A92" w:rsidRDefault="004769B8" w:rsidP="00EB6458">
                        <w:pPr>
                          <w:autoSpaceDE w:val="0"/>
                          <w:autoSpaceDN w:val="0"/>
                          <w:adjustRightInd w:val="0"/>
                          <w:jc w:val="center"/>
                          <w:rPr>
                            <w:rFonts w:ascii="Arial" w:hAnsi="Arial" w:cs="Arial"/>
                            <w:b/>
                            <w:color w:val="000000"/>
                            <w:sz w:val="25"/>
                            <w:szCs w:val="36"/>
                          </w:rPr>
                        </w:pPr>
                        <w:r w:rsidRPr="00723A92">
                          <w:rPr>
                            <w:rFonts w:ascii="Arial" w:hAnsi="Arial" w:cs="Arial"/>
                            <w:b/>
                            <w:color w:val="000000"/>
                            <w:sz w:val="25"/>
                            <w:szCs w:val="36"/>
                          </w:rPr>
                          <w:t>RB.c</w:t>
                        </w:r>
                      </w:p>
                      <w:p w14:paraId="7FB8BFEB" w14:textId="77777777" w:rsidR="004769B8" w:rsidRDefault="004769B8" w:rsidP="00EB6458">
                        <w:pPr>
                          <w:autoSpaceDE w:val="0"/>
                          <w:autoSpaceDN w:val="0"/>
                          <w:adjustRightInd w:val="0"/>
                          <w:jc w:val="center"/>
                          <w:rPr>
                            <w:rFonts w:ascii="Arial" w:hAnsi="Arial" w:cs="Arial"/>
                            <w:color w:val="000000"/>
                            <w:szCs w:val="28"/>
                          </w:rPr>
                        </w:pPr>
                        <w:r w:rsidRPr="00A96358">
                          <w:rPr>
                            <w:rFonts w:ascii="Arial" w:hAnsi="Arial" w:cs="Arial"/>
                            <w:color w:val="000000"/>
                            <w:szCs w:val="28"/>
                          </w:rPr>
                          <w:t>TPSW_CALL(Myfunc());</w:t>
                        </w:r>
                      </w:p>
                      <w:p w14:paraId="6DA7A882" w14:textId="77777777" w:rsidR="004769B8" w:rsidRPr="00A96358" w:rsidRDefault="004769B8" w:rsidP="00EB6458">
                        <w:pPr>
                          <w:autoSpaceDE w:val="0"/>
                          <w:autoSpaceDN w:val="0"/>
                          <w:adjustRightInd w:val="0"/>
                          <w:jc w:val="center"/>
                          <w:rPr>
                            <w:rFonts w:ascii="Arial" w:hAnsi="Arial" w:cs="Arial"/>
                            <w:color w:val="000000"/>
                            <w:szCs w:val="28"/>
                          </w:rPr>
                        </w:pPr>
                        <w:r w:rsidRPr="00A96358">
                          <w:rPr>
                            <w:rFonts w:ascii="Arial" w:hAnsi="Arial" w:cs="Arial"/>
                            <w:color w:val="000000"/>
                            <w:szCs w:val="28"/>
                          </w:rPr>
                          <w:t>TPSW_CALL(Myfunc</w:t>
                        </w:r>
                        <w:r>
                          <w:rPr>
                            <w:rFonts w:ascii="Arial" w:hAnsi="Arial" w:cs="Arial"/>
                            <w:color w:val="000000"/>
                            <w:szCs w:val="28"/>
                          </w:rPr>
                          <w:t>2</w:t>
                        </w:r>
                        <w:r w:rsidRPr="00A96358">
                          <w:rPr>
                            <w:rFonts w:ascii="Arial" w:hAnsi="Arial" w:cs="Arial"/>
                            <w:color w:val="000000"/>
                            <w:szCs w:val="28"/>
                          </w:rPr>
                          <w:t>());</w:t>
                        </w:r>
                      </w:p>
                      <w:p w14:paraId="53F87318" w14:textId="77777777" w:rsidR="004769B8" w:rsidRPr="00A96358" w:rsidRDefault="004769B8" w:rsidP="00EB6458">
                        <w:pPr>
                          <w:autoSpaceDE w:val="0"/>
                          <w:autoSpaceDN w:val="0"/>
                          <w:adjustRightInd w:val="0"/>
                          <w:jc w:val="center"/>
                          <w:rPr>
                            <w:rFonts w:ascii="Arial" w:hAnsi="Arial" w:cs="Arial"/>
                            <w:color w:val="000000"/>
                            <w:szCs w:val="28"/>
                          </w:rPr>
                        </w:pPr>
                      </w:p>
                    </w:txbxContent>
                  </v:textbox>
                </v:shape>
                <v:shape id="AutoShape 11" o:spid="_x0000_s1105" type="#_x0000_t9" style="position:absolute;left:17576;top:9918;width:13688;height:6307;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" adj="5187" fillcolor="#bbe0e3">
                  <v:textbox inset="5.04pt,2.52pt,5.04pt,2.52pt">
                    <w:txbxContent>
                      <w:p w14:paraId="0A1AA7F3" w14:textId="77777777" w:rsidR="004769B8" w:rsidRPr="00723A92" w:rsidRDefault="004769B8" w:rsidP="00EB6458">
                        <w:pPr>
                          <w:autoSpaceDE w:val="0"/>
                          <w:autoSpaceDN w:val="0"/>
                          <w:adjustRightInd w:val="0"/>
                          <w:jc w:val="center"/>
                          <w:rPr>
                            <w:rFonts w:ascii="Arial" w:hAnsi="Arial" w:cs="Arial"/>
                            <w:b/>
                            <w:color w:val="000000"/>
                            <w:sz w:val="25"/>
                            <w:szCs w:val="36"/>
                          </w:rPr>
                        </w:pPr>
                        <w:r w:rsidRPr="00723A92">
                          <w:rPr>
                            <w:rFonts w:ascii="Arial" w:hAnsi="Arial" w:cs="Arial"/>
                            <w:b/>
                            <w:color w:val="000000"/>
                            <w:sz w:val="25"/>
                            <w:szCs w:val="36"/>
                          </w:rPr>
                          <w:t>Wrapper.h</w:t>
                        </w:r>
                      </w:p>
                      <w:p w14:paraId="3BA9DA70" w14:textId="77777777" w:rsidR="004769B8" w:rsidRPr="00A96358" w:rsidRDefault="004769B8" w:rsidP="00EB6458">
                        <w:pPr>
                          <w:autoSpaceDE w:val="0"/>
                          <w:autoSpaceDN w:val="0"/>
                          <w:adjustRightInd w:val="0"/>
                          <w:jc w:val="center"/>
                          <w:rPr>
                            <w:rFonts w:ascii="Arial" w:hAnsi="Arial" w:cs="Arial"/>
                            <w:color w:val="000000"/>
                            <w:szCs w:val="28"/>
                          </w:rPr>
                        </w:pPr>
                        <w:r w:rsidRPr="00A96358">
                          <w:rPr>
                            <w:rFonts w:ascii="Arial" w:hAnsi="Arial" w:cs="Arial"/>
                            <w:color w:val="000000"/>
                            <w:szCs w:val="28"/>
                          </w:rPr>
                          <w:t>TPSW_DECL</w:t>
                        </w:r>
                      </w:p>
                    </w:txbxContent>
                  </v:textbox>
                </v:shape>
                <v:shape id="AutoShape 12" o:spid="_x0000_s1106" type="#_x0000_t65" style="position:absolute;left:19558;top:27798;width:9185;height:556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" fillcolor="#bbe0e3">
                  <v:textbox inset="5.04pt,2.52pt,5.04pt,2.52pt">
                    <w:txbxContent>
                      <w:p w14:paraId="3D42479B" w14:textId="77777777" w:rsidR="004769B8" w:rsidRPr="00723A92" w:rsidRDefault="004769B8" w:rsidP="00EB6458">
                        <w:pPr>
                          <w:autoSpaceDE w:val="0"/>
                          <w:autoSpaceDN w:val="0"/>
                          <w:adjustRightInd w:val="0"/>
                          <w:jc w:val="center"/>
                          <w:rPr>
                            <w:rFonts w:ascii="Arial" w:hAnsi="Arial" w:cs="Arial"/>
                            <w:b/>
                            <w:color w:val="000000"/>
                            <w:sz w:val="25"/>
                            <w:szCs w:val="36"/>
                          </w:rPr>
                        </w:pPr>
                        <w:r w:rsidRPr="00723A92">
                          <w:rPr>
                            <w:rFonts w:ascii="Arial" w:hAnsi="Arial" w:cs="Arial"/>
                            <w:b/>
                            <w:color w:val="000000"/>
                            <w:sz w:val="25"/>
                            <w:szCs w:val="36"/>
                          </w:rPr>
                          <w:t>Wrapper.c</w:t>
                        </w:r>
                      </w:p>
                      <w:p w14:paraId="32C1DF4C" w14:textId="77777777" w:rsidR="004769B8" w:rsidRPr="00A96358" w:rsidRDefault="004769B8" w:rsidP="00EB6458">
                        <w:pPr>
                          <w:autoSpaceDE w:val="0"/>
                          <w:autoSpaceDN w:val="0"/>
                          <w:adjustRightInd w:val="0"/>
                          <w:jc w:val="center"/>
                          <w:rPr>
                            <w:rFonts w:ascii="Arial" w:hAnsi="Arial" w:cs="Arial"/>
                            <w:color w:val="000000"/>
                            <w:szCs w:val="28"/>
                          </w:rPr>
                        </w:pPr>
                        <w:r w:rsidRPr="00A96358">
                          <w:rPr>
                            <w:rFonts w:ascii="Arial" w:hAnsi="Arial" w:cs="Arial"/>
                            <w:color w:val="000000"/>
                            <w:szCs w:val="28"/>
                          </w:rPr>
                          <w:t>TPSW_DEF</w:t>
                        </w:r>
                      </w:p>
                    </w:txbxContent>
                  </v:textbox>
                </v:shape>
                <v:shapetype id="_x0000_t32" coordsize="21600,21600" o:spt="32" o:oned="t" path="m,l21600,21600e" filled="f">
                  <v:path arrowok="t" fillok="f" o:connecttype="none"/>
                  <o:lock v:ext="edit" shapetype="t"/>
                </v:shapetype>
                <v:shape id="AutoShape 13" o:spid="_x0000_s1107" type="#_x0000_t32" style="position:absolute;left:5486;top:17125;width:82;height:826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">
                  <v:stroke endarrow="block"/>
                </v:shape>
                <v:shape id="AutoShape 14" o:spid="_x0000_s1108" type="#_x0000_t32" style="position:absolute;left:24130;top:16230;width:25;height:1157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">
                  <v:stroke endarrow="block"/>
                </v:shape>
                <v:shape id="AutoShape 15" o:spid="_x0000_s1109" type="#_x0000_t32" style="position:absolute;left:10674;top:13074;width:6902;height: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">
                  <v:stroke endarrow="block"/>
                </v:shape>
                <v:shape id="AutoShape 16" o:spid="_x0000_s1110" type="#_x0000_t32" style="position:absolute;left:30734;top:13074;width:15576;height:1231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">
                  <v:stroke endarrow="block"/>
                </v:shape>
                <v:shape id="AutoShape 11" o:spid="_x0000_s1111" type="#_x0000_t9" style="position:absolute;left:4737;top:1803;width:31801;height:360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" adj="5314" fillcolor="#bbe0e3">
                  <v:textbox inset="5.04pt,2.52pt,5.04pt,2.52pt">
                    <w:txbxContent>
                      <w:p w14:paraId="69B2A37D" w14:textId="77777777" w:rsidR="004769B8" w:rsidRPr="005E3CC4" w:rsidRDefault="004769B8" w:rsidP="005E3CC4">
                        <w:pPr>
                          <w:rPr>
                            <w:szCs w:val="36"/>
                          </w:rPr>
                        </w:pPr>
                        <w:r w:rsidRPr="005E3CC4">
                          <w:rPr>
                            <w:rFonts w:ascii="Arial" w:hAnsi="Arial" w:cs="Arial"/>
                            <w:b/>
                            <w:color w:val="000000"/>
                            <w:sz w:val="25"/>
                            <w:szCs w:val="36"/>
                          </w:rPr>
                          <w:t>RBTPSW_TPSWCapsule.h</w:t>
                        </w:r>
                      </w:p>
                    </w:txbxContent>
                  </v:textbox>
                </v:shape>
                <v:shape id="AutoShape 14" o:spid="_x0000_s1112" type="#_x0000_t32" style="position:absolute;left:24155;top:5410;width:102;height:450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">
                  <v:stroke endarrow="block"/>
                </v:shape>
                <w10:anchorlock/>
              </v:group>
            </w:pict>
          </mc:Fallback>
        </mc:AlternateContent>
      </w:r>
    </w:p>
    <w:p w14:paraId="1E7C9289" w14:textId="77777777" w:rsidR="00EB6458" w:rsidRPr="00325099" w:rsidRDefault="00EB6458" w:rsidP="00EB6458">
      <w:pPr>
        <w:rPr>
          <w:rFonts w:eastAsia="Bosch Office Sans"/>
        </w:rPr>
      </w:pPr>
    </w:p>
    <w:p w14:paraId="2C0E5282" w14:textId="77777777" w:rsidR="00EB6458" w:rsidRPr="005E3CC4" w:rsidRDefault="00EB6458" w:rsidP="00F00720">
      <w:pPr>
        <w:numPr>
          <w:ilvl w:val="0"/>
          <w:numId w:val="31"/>
        </w:numPr>
        <w:rPr>
          <w:rFonts w:eastAsia="Bosch Office Sans"/>
          <w:b/>
          <w:szCs w:val="20"/>
        </w:rPr>
      </w:pPr>
      <w:r w:rsidRPr="005E3CC4">
        <w:rPr>
          <w:rFonts w:eastAsia="Bosch Office Sans"/>
          <w:b/>
          <w:szCs w:val="20"/>
        </w:rPr>
        <w:t>The following schematic represents an untrusted =&gt; trusted call:</w:t>
      </w:r>
    </w:p>
    <w:p w14:paraId="3C801CAB" w14:textId="5C222419" w:rsidR="00EB6458" w:rsidRDefault="00953B70" w:rsidP="00EB6458">
      <w:pPr>
        <w:rPr>
          <w:rFonts w:eastAsia="Bosch Office Sans"/>
        </w:rPr>
      </w:pPr>
      <w:r>
        <w:rPr>
          <w:rFonts w:eastAsia="Bosch Office Sans"/>
          <w:noProof/>
          <w:lang w:val="en-US" w:eastAsia="en-US"/>
        </w:rPr>
        <w:lastRenderedPageBreak/>
        <mc:AlternateContent>
          <mc:Choice Requires="wpc">
            <w:drawing>
              <wp:inline distT="0" distB="0" distL="0" distR="0" wp14:anchorId="2F7494D8" wp14:editId="6C42DCEB">
                <wp:extent cx="6137910" cy="3336290"/>
                <wp:effectExtent l="0" t="4445" r="0" b="12065"/>
                <wp:docPr id="204" name="Zeichenbereich 20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9" name="AutoShape 5"/>
                        <wps:cNvSpPr>
                          <a:spLocks noChangeArrowheads="1"/>
                        </wps:cNvSpPr>
                        <wps:spPr bwMode="auto">
                          <a:xfrm>
                            <a:off x="205105" y="2539365"/>
                            <a:ext cx="702690" cy="721613"/>
                          </a:xfrm>
                          <a:prstGeom prst="foldedCorner">
                            <a:avLst>
                              <a:gd name="adj" fmla="val 12500"/>
                            </a:avLst>
                          </a:prstGeom>
                          <a:solidFill>
                            <a:srgbClr val="BBE0E3"/>
                          </a:solidFill>
                          <a:ln w="9525">
                            <a:solidFill>
                              <a:srgbClr val="000000"/>
                            </a:solidFill>
                            <a:round/>
                            <a:headEnd/>
                            <a:tailEnd/>
                          </a:ln>
                        </wps:spPr>
                        <wps:txbx>
                          <w:txbxContent>
                            <w:p w14:paraId="26657576" w14:textId="77777777" w:rsidR="004769B8" w:rsidRPr="00A14F9E" w:rsidRDefault="004769B8" w:rsidP="00EB6458">
                              <w:pPr>
                                <w:autoSpaceDE w:val="0"/>
                                <w:autoSpaceDN w:val="0"/>
                                <w:adjustRightInd w:val="0"/>
                                <w:jc w:val="center"/>
                                <w:rPr>
                                  <w:rFonts w:ascii="Arial" w:hAnsi="Arial" w:cs="Arial"/>
                                  <w:b/>
                                  <w:color w:val="000000"/>
                                  <w:szCs w:val="32"/>
                                </w:rPr>
                              </w:pPr>
                              <w:r>
                                <w:rPr>
                                  <w:rFonts w:ascii="Arial" w:hAnsi="Arial" w:cs="Arial"/>
                                  <w:b/>
                                  <w:color w:val="000000"/>
                                  <w:szCs w:val="32"/>
                                </w:rPr>
                                <w:t>RB</w:t>
                              </w:r>
                              <w:r w:rsidRPr="00A14F9E">
                                <w:rPr>
                                  <w:rFonts w:ascii="Arial" w:hAnsi="Arial" w:cs="Arial"/>
                                  <w:b/>
                                  <w:color w:val="000000"/>
                                  <w:szCs w:val="32"/>
                                </w:rPr>
                                <w:t>.c</w:t>
                              </w:r>
                            </w:p>
                            <w:p w14:paraId="1D57F900" w14:textId="77777777" w:rsidR="004769B8" w:rsidRDefault="004769B8" w:rsidP="00EB6458">
                              <w:pPr>
                                <w:autoSpaceDE w:val="0"/>
                                <w:autoSpaceDN w:val="0"/>
                                <w:adjustRightInd w:val="0"/>
                                <w:jc w:val="center"/>
                                <w:rPr>
                                  <w:rFonts w:ascii="Arial" w:hAnsi="Arial" w:cs="Arial"/>
                                  <w:color w:val="000000"/>
                                  <w:szCs w:val="32"/>
                                </w:rPr>
                              </w:pPr>
                              <w:r w:rsidRPr="00A96358">
                                <w:rPr>
                                  <w:rFonts w:ascii="Arial" w:hAnsi="Arial" w:cs="Arial"/>
                                  <w:color w:val="000000"/>
                                  <w:szCs w:val="32"/>
                                </w:rPr>
                                <w:t>Myfunc()</w:t>
                              </w:r>
                            </w:p>
                            <w:p w14:paraId="52F83344" w14:textId="77777777" w:rsidR="004769B8" w:rsidRPr="00A96358" w:rsidRDefault="004769B8" w:rsidP="00EB6458">
                              <w:pPr>
                                <w:autoSpaceDE w:val="0"/>
                                <w:autoSpaceDN w:val="0"/>
                                <w:adjustRightInd w:val="0"/>
                                <w:jc w:val="center"/>
                                <w:rPr>
                                  <w:rFonts w:ascii="Arial" w:hAnsi="Arial" w:cs="Arial"/>
                                  <w:color w:val="000000"/>
                                  <w:szCs w:val="28"/>
                                </w:rPr>
                              </w:pPr>
                              <w:r>
                                <w:rPr>
                                  <w:rFonts w:ascii="Arial" w:hAnsi="Arial" w:cs="Arial"/>
                                  <w:color w:val="000000"/>
                                  <w:szCs w:val="28"/>
                                </w:rPr>
                                <w:t>Myfunc2()</w:t>
                              </w:r>
                            </w:p>
                            <w:p w14:paraId="16D38F5F" w14:textId="77777777" w:rsidR="004769B8" w:rsidRPr="00A96358" w:rsidRDefault="004769B8" w:rsidP="00EB6458">
                              <w:pPr>
                                <w:autoSpaceDE w:val="0"/>
                                <w:autoSpaceDN w:val="0"/>
                                <w:adjustRightInd w:val="0"/>
                                <w:jc w:val="center"/>
                                <w:rPr>
                                  <w:rFonts w:ascii="Arial" w:hAnsi="Arial" w:cs="Arial"/>
                                  <w:color w:val="000000"/>
                                  <w:szCs w:val="32"/>
                                </w:rPr>
                              </w:pPr>
                            </w:p>
                          </w:txbxContent>
                        </wps:txbx>
                        <wps:bodyPr rot="0" vert="horz" wrap="none" lIns="64008" tIns="32004" rIns="64008" bIns="32004" anchor="ctr" anchorCtr="0">
                          <a:noAutofit/>
                        </wps:bodyPr>
                      </wps:wsp>
                      <wps:wsp>
                        <wps:cNvPr id="30" name="AutoShape 8"/>
                        <wps:cNvSpPr>
                          <a:spLocks noChangeArrowheads="1"/>
                        </wps:cNvSpPr>
                        <wps:spPr bwMode="auto">
                          <a:xfrm>
                            <a:off x="38100" y="901700"/>
                            <a:ext cx="1042479" cy="925853"/>
                          </a:xfrm>
                          <a:prstGeom prst="hexagon">
                            <a:avLst>
                              <a:gd name="adj" fmla="val 26630"/>
                              <a:gd name="vf" fmla="val 115470"/>
                            </a:avLst>
                          </a:prstGeom>
                          <a:solidFill>
                            <a:srgbClr val="BBE0E3"/>
                          </a:solidFill>
                          <a:ln w="9525">
                            <a:solidFill>
                              <a:srgbClr val="000000"/>
                            </a:solidFill>
                            <a:miter lim="800000"/>
                            <a:headEnd/>
                            <a:tailEnd/>
                          </a:ln>
                        </wps:spPr>
                        <wps:txbx>
                          <w:txbxContent>
                            <w:p w14:paraId="4420732E" w14:textId="77777777" w:rsidR="004769B8" w:rsidRPr="00A14F9E" w:rsidRDefault="004769B8" w:rsidP="00EB6458">
                              <w:pPr>
                                <w:autoSpaceDE w:val="0"/>
                                <w:autoSpaceDN w:val="0"/>
                                <w:adjustRightInd w:val="0"/>
                                <w:jc w:val="center"/>
                                <w:rPr>
                                  <w:rFonts w:ascii="Arial" w:hAnsi="Arial" w:cs="Arial"/>
                                  <w:b/>
                                  <w:color w:val="000000"/>
                                  <w:sz w:val="25"/>
                                  <w:szCs w:val="36"/>
                                </w:rPr>
                              </w:pPr>
                              <w:r>
                                <w:rPr>
                                  <w:rFonts w:ascii="Arial" w:hAnsi="Arial" w:cs="Arial"/>
                                  <w:b/>
                                  <w:color w:val="000000"/>
                                  <w:sz w:val="25"/>
                                  <w:szCs w:val="36"/>
                                </w:rPr>
                                <w:t>RB</w:t>
                              </w:r>
                              <w:r w:rsidRPr="00A14F9E">
                                <w:rPr>
                                  <w:rFonts w:ascii="Arial" w:hAnsi="Arial" w:cs="Arial"/>
                                  <w:b/>
                                  <w:color w:val="000000"/>
                                  <w:sz w:val="25"/>
                                  <w:szCs w:val="36"/>
                                </w:rPr>
                                <w:t>.h</w:t>
                              </w:r>
                            </w:p>
                            <w:p w14:paraId="2BEF9570" w14:textId="77777777" w:rsidR="004769B8" w:rsidRDefault="004769B8" w:rsidP="00EB6458">
                              <w:pPr>
                                <w:autoSpaceDE w:val="0"/>
                                <w:autoSpaceDN w:val="0"/>
                                <w:adjustRightInd w:val="0"/>
                                <w:jc w:val="center"/>
                                <w:rPr>
                                  <w:rFonts w:ascii="Arial" w:hAnsi="Arial" w:cs="Arial"/>
                                  <w:color w:val="000000"/>
                                  <w:szCs w:val="28"/>
                                </w:rPr>
                              </w:pPr>
                              <w:r w:rsidRPr="00A96358">
                                <w:rPr>
                                  <w:rFonts w:ascii="Arial" w:hAnsi="Arial" w:cs="Arial"/>
                                  <w:color w:val="000000"/>
                                  <w:szCs w:val="28"/>
                                </w:rPr>
                                <w:t>Myfunc()</w:t>
                              </w:r>
                            </w:p>
                            <w:p w14:paraId="2144A87B" w14:textId="77777777" w:rsidR="004769B8" w:rsidRPr="00A96358" w:rsidRDefault="004769B8" w:rsidP="00EB6458">
                              <w:pPr>
                                <w:autoSpaceDE w:val="0"/>
                                <w:autoSpaceDN w:val="0"/>
                                <w:adjustRightInd w:val="0"/>
                                <w:jc w:val="center"/>
                                <w:rPr>
                                  <w:rFonts w:ascii="Arial" w:hAnsi="Arial" w:cs="Arial"/>
                                  <w:color w:val="000000"/>
                                  <w:szCs w:val="28"/>
                                </w:rPr>
                              </w:pPr>
                              <w:r>
                                <w:rPr>
                                  <w:rFonts w:ascii="Arial" w:hAnsi="Arial" w:cs="Arial"/>
                                  <w:color w:val="000000"/>
                                  <w:szCs w:val="28"/>
                                </w:rPr>
                                <w:t>Myfunc2()</w:t>
                              </w:r>
                            </w:p>
                            <w:p w14:paraId="62003266" w14:textId="77777777" w:rsidR="004769B8" w:rsidRPr="00A96358" w:rsidRDefault="004769B8" w:rsidP="00EB6458">
                              <w:pPr>
                                <w:autoSpaceDE w:val="0"/>
                                <w:autoSpaceDN w:val="0"/>
                                <w:adjustRightInd w:val="0"/>
                                <w:jc w:val="center"/>
                                <w:rPr>
                                  <w:rFonts w:ascii="Arial" w:hAnsi="Arial" w:cs="Arial"/>
                                  <w:color w:val="000000"/>
                                  <w:szCs w:val="28"/>
                                </w:rPr>
                              </w:pPr>
                            </w:p>
                          </w:txbxContent>
                        </wps:txbx>
                        <wps:bodyPr rot="0" vert="horz" wrap="none" lIns="64008" tIns="32004" rIns="64008" bIns="32004" anchor="ctr" anchorCtr="0">
                          <a:noAutofit/>
                        </wps:bodyPr>
                      </wps:wsp>
                      <wps:wsp>
                        <wps:cNvPr id="31" name="AutoShape 10"/>
                        <wps:cNvSpPr>
                          <a:spLocks noChangeArrowheads="1"/>
                        </wps:cNvSpPr>
                        <wps:spPr bwMode="auto">
                          <a:xfrm>
                            <a:off x="3841750" y="2539365"/>
                            <a:ext cx="1577720" cy="694362"/>
                          </a:xfrm>
                          <a:prstGeom prst="foldedCorner">
                            <a:avLst>
                              <a:gd name="adj" fmla="val 12500"/>
                            </a:avLst>
                          </a:prstGeom>
                          <a:solidFill>
                            <a:srgbClr val="BBE0E3"/>
                          </a:solidFill>
                          <a:ln w="9525">
                            <a:solidFill>
                              <a:srgbClr val="000000"/>
                            </a:solidFill>
                            <a:round/>
                            <a:headEnd/>
                            <a:tailEnd/>
                          </a:ln>
                        </wps:spPr>
                        <wps:txbx>
                          <w:txbxContent>
                            <w:p w14:paraId="0AEE6C0B" w14:textId="77777777" w:rsidR="004769B8" w:rsidRPr="00A65471" w:rsidRDefault="004769B8" w:rsidP="00EB6458">
                              <w:pPr>
                                <w:autoSpaceDE w:val="0"/>
                                <w:autoSpaceDN w:val="0"/>
                                <w:adjustRightInd w:val="0"/>
                                <w:jc w:val="center"/>
                                <w:rPr>
                                  <w:rFonts w:ascii="Arial" w:hAnsi="Arial" w:cs="Arial"/>
                                  <w:b/>
                                  <w:color w:val="000000"/>
                                  <w:sz w:val="25"/>
                                  <w:szCs w:val="36"/>
                                </w:rPr>
                              </w:pPr>
                              <w:r>
                                <w:rPr>
                                  <w:rFonts w:ascii="Arial" w:hAnsi="Arial" w:cs="Arial"/>
                                  <w:b/>
                                  <w:color w:val="000000"/>
                                  <w:sz w:val="25"/>
                                  <w:szCs w:val="36"/>
                                </w:rPr>
                                <w:t>TPSW</w:t>
                              </w:r>
                              <w:r w:rsidRPr="00A65471">
                                <w:rPr>
                                  <w:rFonts w:ascii="Arial" w:hAnsi="Arial" w:cs="Arial"/>
                                  <w:b/>
                                  <w:color w:val="000000"/>
                                  <w:sz w:val="25"/>
                                  <w:szCs w:val="36"/>
                                </w:rPr>
                                <w:t>.c</w:t>
                              </w:r>
                            </w:p>
                            <w:p w14:paraId="77B38CB4" w14:textId="77777777" w:rsidR="004769B8" w:rsidRPr="00A65471" w:rsidRDefault="004769B8" w:rsidP="00EB6458">
                              <w:pPr>
                                <w:autoSpaceDE w:val="0"/>
                                <w:autoSpaceDN w:val="0"/>
                                <w:adjustRightInd w:val="0"/>
                                <w:jc w:val="center"/>
                                <w:rPr>
                                  <w:rFonts w:ascii="Arial" w:hAnsi="Arial" w:cs="Arial"/>
                                  <w:color w:val="000000"/>
                                  <w:szCs w:val="28"/>
                                </w:rPr>
                              </w:pPr>
                              <w:r w:rsidRPr="00A65471">
                                <w:rPr>
                                  <w:rFonts w:ascii="Arial" w:hAnsi="Arial" w:cs="Arial"/>
                                  <w:color w:val="000000"/>
                                  <w:szCs w:val="28"/>
                                </w:rPr>
                                <w:t>TPSW_CALL(Myfunc());</w:t>
                              </w:r>
                            </w:p>
                            <w:p w14:paraId="3E29C3C3" w14:textId="77777777" w:rsidR="004769B8" w:rsidRPr="00A96358" w:rsidRDefault="004769B8" w:rsidP="00EB6458">
                              <w:pPr>
                                <w:autoSpaceDE w:val="0"/>
                                <w:autoSpaceDN w:val="0"/>
                                <w:adjustRightInd w:val="0"/>
                                <w:jc w:val="center"/>
                                <w:rPr>
                                  <w:rFonts w:ascii="Arial" w:hAnsi="Arial" w:cs="Arial"/>
                                  <w:color w:val="000000"/>
                                  <w:szCs w:val="28"/>
                                </w:rPr>
                              </w:pPr>
                              <w:r w:rsidRPr="00A96358">
                                <w:rPr>
                                  <w:rFonts w:ascii="Arial" w:hAnsi="Arial" w:cs="Arial"/>
                                  <w:color w:val="000000"/>
                                  <w:szCs w:val="28"/>
                                </w:rPr>
                                <w:t>TPSW_CALL(Myfunc</w:t>
                              </w:r>
                              <w:r>
                                <w:rPr>
                                  <w:rFonts w:ascii="Arial" w:hAnsi="Arial" w:cs="Arial"/>
                                  <w:color w:val="000000"/>
                                  <w:szCs w:val="28"/>
                                </w:rPr>
                                <w:t>2</w:t>
                              </w:r>
                              <w:r w:rsidRPr="00A96358">
                                <w:rPr>
                                  <w:rFonts w:ascii="Arial" w:hAnsi="Arial" w:cs="Arial"/>
                                  <w:color w:val="000000"/>
                                  <w:szCs w:val="28"/>
                                </w:rPr>
                                <w:t>());</w:t>
                              </w:r>
                            </w:p>
                            <w:p w14:paraId="6347D8BE" w14:textId="77777777" w:rsidR="004769B8" w:rsidRPr="00A96358" w:rsidRDefault="004769B8" w:rsidP="00EB6458">
                              <w:pPr>
                                <w:autoSpaceDE w:val="0"/>
                                <w:autoSpaceDN w:val="0"/>
                                <w:adjustRightInd w:val="0"/>
                                <w:jc w:val="center"/>
                                <w:rPr>
                                  <w:rFonts w:ascii="Arial" w:hAnsi="Arial" w:cs="Arial"/>
                                  <w:color w:val="000000"/>
                                  <w:szCs w:val="28"/>
                                </w:rPr>
                              </w:pPr>
                            </w:p>
                          </w:txbxContent>
                        </wps:txbx>
                        <wps:bodyPr rot="0" vert="horz" wrap="none" lIns="64008" tIns="32004" rIns="64008" bIns="32004" anchor="ctr" anchorCtr="0">
                          <a:noAutofit/>
                        </wps:bodyPr>
                      </wps:wsp>
                      <wps:wsp>
                        <wps:cNvPr id="160" name="AutoShape 11"/>
                        <wps:cNvSpPr>
                          <a:spLocks noChangeArrowheads="1"/>
                        </wps:cNvSpPr>
                        <wps:spPr bwMode="auto">
                          <a:xfrm>
                            <a:off x="1757680" y="991870"/>
                            <a:ext cx="1368755" cy="630702"/>
                          </a:xfrm>
                          <a:prstGeom prst="hexagon">
                            <a:avLst>
                              <a:gd name="adj" fmla="val 52113"/>
                              <a:gd name="vf" fmla="val 115470"/>
                            </a:avLst>
                          </a:prstGeom>
                          <a:solidFill>
                            <a:srgbClr val="BBE0E3"/>
                          </a:solidFill>
                          <a:ln w="9525">
                            <a:solidFill>
                              <a:srgbClr val="000000"/>
                            </a:solidFill>
                            <a:miter lim="800000"/>
                            <a:headEnd/>
                            <a:tailEnd/>
                          </a:ln>
                        </wps:spPr>
                        <wps:txbx>
                          <w:txbxContent>
                            <w:p w14:paraId="45790133" w14:textId="77777777" w:rsidR="004769B8" w:rsidRPr="00723A92" w:rsidRDefault="004769B8" w:rsidP="00EB6458">
                              <w:pPr>
                                <w:autoSpaceDE w:val="0"/>
                                <w:autoSpaceDN w:val="0"/>
                                <w:adjustRightInd w:val="0"/>
                                <w:jc w:val="center"/>
                                <w:rPr>
                                  <w:rFonts w:ascii="Arial" w:hAnsi="Arial" w:cs="Arial"/>
                                  <w:b/>
                                  <w:color w:val="000000"/>
                                  <w:sz w:val="25"/>
                                  <w:szCs w:val="36"/>
                                </w:rPr>
                              </w:pPr>
                              <w:r w:rsidRPr="00723A92">
                                <w:rPr>
                                  <w:rFonts w:ascii="Arial" w:hAnsi="Arial" w:cs="Arial"/>
                                  <w:b/>
                                  <w:color w:val="000000"/>
                                  <w:sz w:val="25"/>
                                  <w:szCs w:val="36"/>
                                </w:rPr>
                                <w:t>Wrapper.h</w:t>
                              </w:r>
                            </w:p>
                            <w:p w14:paraId="4E2FEE2C" w14:textId="77777777" w:rsidR="004769B8" w:rsidRPr="00A96358" w:rsidRDefault="004769B8" w:rsidP="00EB6458">
                              <w:pPr>
                                <w:autoSpaceDE w:val="0"/>
                                <w:autoSpaceDN w:val="0"/>
                                <w:adjustRightInd w:val="0"/>
                                <w:jc w:val="center"/>
                                <w:rPr>
                                  <w:rFonts w:ascii="Arial" w:hAnsi="Arial" w:cs="Arial"/>
                                  <w:color w:val="000000"/>
                                  <w:szCs w:val="28"/>
                                </w:rPr>
                              </w:pPr>
                              <w:r w:rsidRPr="00A96358">
                                <w:rPr>
                                  <w:rFonts w:ascii="Arial" w:hAnsi="Arial" w:cs="Arial"/>
                                  <w:color w:val="000000"/>
                                  <w:szCs w:val="28"/>
                                </w:rPr>
                                <w:t>TPSW_DECL</w:t>
                              </w:r>
                            </w:p>
                          </w:txbxContent>
                        </wps:txbx>
                        <wps:bodyPr rot="0" vert="horz" wrap="none" lIns="64008" tIns="32004" rIns="64008" bIns="32004" anchor="ctr" anchorCtr="0">
                          <a:noAutofit/>
                        </wps:bodyPr>
                      </wps:wsp>
                      <wps:wsp>
                        <wps:cNvPr id="161" name="AutoShape 12"/>
                        <wps:cNvSpPr>
                          <a:spLocks noChangeArrowheads="1"/>
                        </wps:cNvSpPr>
                        <wps:spPr bwMode="auto">
                          <a:xfrm>
                            <a:off x="1955800" y="2780030"/>
                            <a:ext cx="914400" cy="556260"/>
                          </a:xfrm>
                          <a:prstGeom prst="foldedCorner">
                            <a:avLst>
                              <a:gd name="adj" fmla="val 12500"/>
                            </a:avLst>
                          </a:prstGeom>
                          <a:solidFill>
                            <a:srgbClr val="BBE0E3"/>
                          </a:solidFill>
                          <a:ln w="9525">
                            <a:solidFill>
                              <a:srgbClr val="000000"/>
                            </a:solidFill>
                            <a:round/>
                            <a:headEnd/>
                            <a:tailEnd/>
                          </a:ln>
                        </wps:spPr>
                        <wps:txbx>
                          <w:txbxContent>
                            <w:p w14:paraId="2E88023D" w14:textId="77777777" w:rsidR="004769B8" w:rsidRPr="00723A92" w:rsidRDefault="004769B8" w:rsidP="00EB6458">
                              <w:pPr>
                                <w:autoSpaceDE w:val="0"/>
                                <w:autoSpaceDN w:val="0"/>
                                <w:adjustRightInd w:val="0"/>
                                <w:jc w:val="center"/>
                                <w:rPr>
                                  <w:rFonts w:ascii="Arial" w:hAnsi="Arial" w:cs="Arial"/>
                                  <w:b/>
                                  <w:color w:val="000000"/>
                                  <w:sz w:val="25"/>
                                  <w:szCs w:val="36"/>
                                </w:rPr>
                              </w:pPr>
                              <w:r w:rsidRPr="00723A92">
                                <w:rPr>
                                  <w:rFonts w:ascii="Arial" w:hAnsi="Arial" w:cs="Arial"/>
                                  <w:b/>
                                  <w:color w:val="000000"/>
                                  <w:sz w:val="25"/>
                                  <w:szCs w:val="36"/>
                                </w:rPr>
                                <w:t>Wrapper.c</w:t>
                              </w:r>
                            </w:p>
                            <w:p w14:paraId="32CA9755" w14:textId="77777777" w:rsidR="004769B8" w:rsidRPr="00A96358" w:rsidRDefault="004769B8" w:rsidP="00EB6458">
                              <w:pPr>
                                <w:autoSpaceDE w:val="0"/>
                                <w:autoSpaceDN w:val="0"/>
                                <w:adjustRightInd w:val="0"/>
                                <w:jc w:val="center"/>
                                <w:rPr>
                                  <w:rFonts w:ascii="Arial" w:hAnsi="Arial" w:cs="Arial"/>
                                  <w:color w:val="000000"/>
                                  <w:szCs w:val="28"/>
                                </w:rPr>
                              </w:pPr>
                              <w:r w:rsidRPr="00A96358">
                                <w:rPr>
                                  <w:rFonts w:ascii="Arial" w:hAnsi="Arial" w:cs="Arial"/>
                                  <w:color w:val="000000"/>
                                  <w:szCs w:val="28"/>
                                </w:rPr>
                                <w:t>TPSW_DEF</w:t>
                              </w:r>
                            </w:p>
                          </w:txbxContent>
                        </wps:txbx>
                        <wps:bodyPr rot="0" vert="horz" wrap="none" lIns="64008" tIns="32004" rIns="64008" bIns="32004" anchor="ctr" anchorCtr="0">
                          <a:noAutofit/>
                        </wps:bodyPr>
                      </wps:wsp>
                      <wps:wsp>
                        <wps:cNvPr id="162" name="AutoShape 13"/>
                        <wps:cNvCnPr>
                          <a:cxnSpLocks noChangeShapeType="1"/>
                        </wps:cNvCnPr>
                        <wps:spPr bwMode="auto">
                          <a:xfrm flipH="1" flipV="1">
                            <a:off x="530860" y="1712595"/>
                            <a:ext cx="26035" cy="8267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3" name="AutoShape 14"/>
                        <wps:cNvCnPr>
                          <a:cxnSpLocks noChangeShapeType="1"/>
                        </wps:cNvCnPr>
                        <wps:spPr bwMode="auto">
                          <a:xfrm flipV="1">
                            <a:off x="2413000" y="1623060"/>
                            <a:ext cx="2540" cy="11569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4" name="AutoShape 15"/>
                        <wps:cNvCnPr>
                          <a:cxnSpLocks noChangeShapeType="1"/>
                        </wps:cNvCnPr>
                        <wps:spPr bwMode="auto">
                          <a:xfrm flipH="1">
                            <a:off x="1023620" y="1307465"/>
                            <a:ext cx="73406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5" name="AutoShape 16"/>
                        <wps:cNvCnPr>
                          <a:cxnSpLocks noChangeShapeType="1"/>
                        </wps:cNvCnPr>
                        <wps:spPr bwMode="auto">
                          <a:xfrm flipH="1" flipV="1">
                            <a:off x="3073400" y="1307465"/>
                            <a:ext cx="1557655" cy="12319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6" name="AutoShape 11"/>
                        <wps:cNvSpPr>
                          <a:spLocks noChangeArrowheads="1"/>
                        </wps:cNvSpPr>
                        <wps:spPr bwMode="auto">
                          <a:xfrm>
                            <a:off x="473710" y="180340"/>
                            <a:ext cx="3180127" cy="360777"/>
                          </a:xfrm>
                          <a:prstGeom prst="hexagon">
                            <a:avLst>
                              <a:gd name="adj" fmla="val 216857"/>
                              <a:gd name="vf" fmla="val 115470"/>
                            </a:avLst>
                          </a:prstGeom>
                          <a:solidFill>
                            <a:srgbClr val="BBE0E3"/>
                          </a:solidFill>
                          <a:ln w="9525">
                            <a:solidFill>
                              <a:srgbClr val="000000"/>
                            </a:solidFill>
                            <a:miter lim="800000"/>
                            <a:headEnd/>
                            <a:tailEnd/>
                          </a:ln>
                        </wps:spPr>
                        <wps:txbx>
                          <w:txbxContent>
                            <w:p w14:paraId="58EAAC8B" w14:textId="77777777" w:rsidR="004769B8" w:rsidRPr="005E3CC4" w:rsidRDefault="004769B8" w:rsidP="005E3CC4">
                              <w:pPr>
                                <w:rPr>
                                  <w:szCs w:val="36"/>
                                </w:rPr>
                              </w:pPr>
                              <w:r w:rsidRPr="005E3CC4">
                                <w:rPr>
                                  <w:rFonts w:ascii="Arial" w:hAnsi="Arial" w:cs="Arial"/>
                                  <w:b/>
                                  <w:color w:val="000000"/>
                                  <w:sz w:val="25"/>
                                  <w:szCs w:val="36"/>
                                </w:rPr>
                                <w:t>RBTPSW_TPSWCapsule.h</w:t>
                              </w:r>
                            </w:p>
                          </w:txbxContent>
                        </wps:txbx>
                        <wps:bodyPr rot="0" vert="horz" wrap="none" lIns="64008" tIns="32004" rIns="64008" bIns="32004" anchor="ctr" anchorCtr="0">
                          <a:noAutofit/>
                        </wps:bodyPr>
                      </wps:wsp>
                      <wps:wsp>
                        <wps:cNvPr id="167" name="AutoShape 14"/>
                        <wps:cNvCnPr>
                          <a:cxnSpLocks noChangeShapeType="1"/>
                        </wps:cNvCnPr>
                        <wps:spPr bwMode="auto">
                          <a:xfrm flipV="1">
                            <a:off x="2415540" y="541020"/>
                            <a:ext cx="10160" cy="4508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2F7494D8" id="Zeichenbereich 204" o:spid="_x0000_s1113" editas="canvas" style="width:483.3pt;height:262.7pt;mso-position-horizontal-relative:char;mso-position-vertical-relative:line" coordsize="61379,333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">
                <v:shape id="_x0000_s1114" type="#_x0000_t75" style="position:absolute;width:61379;height:33362;visibility:visible;mso-wrap-style:square">
                  <v:fill o:detectmouseclick="t"/>
                  <v:path o:connecttype="none"/>
                </v:shape>
                <v:shape id="AutoShape 5" o:spid="_x0000_s1115" type="#_x0000_t65" style="position:absolute;left:2051;top:25393;width:7026;height:721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" fillcolor="#bbe0e3">
                  <v:textbox inset="5.04pt,2.52pt,5.04pt,2.52pt">
                    <w:txbxContent>
                      <w:p w14:paraId="26657576" w14:textId="77777777" w:rsidR="004769B8" w:rsidRPr="00A14F9E" w:rsidRDefault="004769B8" w:rsidP="00EB6458">
                        <w:pPr>
                          <w:autoSpaceDE w:val="0"/>
                          <w:autoSpaceDN w:val="0"/>
                          <w:adjustRightInd w:val="0"/>
                          <w:jc w:val="center"/>
                          <w:rPr>
                            <w:rFonts w:ascii="Arial" w:hAnsi="Arial" w:cs="Arial"/>
                            <w:b/>
                            <w:color w:val="000000"/>
                            <w:szCs w:val="32"/>
                          </w:rPr>
                        </w:pPr>
                        <w:r>
                          <w:rPr>
                            <w:rFonts w:ascii="Arial" w:hAnsi="Arial" w:cs="Arial"/>
                            <w:b/>
                            <w:color w:val="000000"/>
                            <w:szCs w:val="32"/>
                          </w:rPr>
                          <w:t>RB</w:t>
                        </w:r>
                        <w:r w:rsidRPr="00A14F9E">
                          <w:rPr>
                            <w:rFonts w:ascii="Arial" w:hAnsi="Arial" w:cs="Arial"/>
                            <w:b/>
                            <w:color w:val="000000"/>
                            <w:szCs w:val="32"/>
                          </w:rPr>
                          <w:t>.c</w:t>
                        </w:r>
                      </w:p>
                      <w:p w14:paraId="1D57F900" w14:textId="77777777" w:rsidR="004769B8" w:rsidRDefault="004769B8" w:rsidP="00EB6458">
                        <w:pPr>
                          <w:autoSpaceDE w:val="0"/>
                          <w:autoSpaceDN w:val="0"/>
                          <w:adjustRightInd w:val="0"/>
                          <w:jc w:val="center"/>
                          <w:rPr>
                            <w:rFonts w:ascii="Arial" w:hAnsi="Arial" w:cs="Arial"/>
                            <w:color w:val="000000"/>
                            <w:szCs w:val="32"/>
                          </w:rPr>
                        </w:pPr>
                        <w:r w:rsidRPr="00A96358">
                          <w:rPr>
                            <w:rFonts w:ascii="Arial" w:hAnsi="Arial" w:cs="Arial"/>
                            <w:color w:val="000000"/>
                            <w:szCs w:val="32"/>
                          </w:rPr>
                          <w:t>Myfunc()</w:t>
                        </w:r>
                      </w:p>
                      <w:p w14:paraId="52F83344" w14:textId="77777777" w:rsidR="004769B8" w:rsidRPr="00A96358" w:rsidRDefault="004769B8" w:rsidP="00EB6458">
                        <w:pPr>
                          <w:autoSpaceDE w:val="0"/>
                          <w:autoSpaceDN w:val="0"/>
                          <w:adjustRightInd w:val="0"/>
                          <w:jc w:val="center"/>
                          <w:rPr>
                            <w:rFonts w:ascii="Arial" w:hAnsi="Arial" w:cs="Arial"/>
                            <w:color w:val="000000"/>
                            <w:szCs w:val="28"/>
                          </w:rPr>
                        </w:pPr>
                        <w:r>
                          <w:rPr>
                            <w:rFonts w:ascii="Arial" w:hAnsi="Arial" w:cs="Arial"/>
                            <w:color w:val="000000"/>
                            <w:szCs w:val="28"/>
                          </w:rPr>
                          <w:t>Myfunc2()</w:t>
                        </w:r>
                      </w:p>
                      <w:p w14:paraId="16D38F5F" w14:textId="77777777" w:rsidR="004769B8" w:rsidRPr="00A96358" w:rsidRDefault="004769B8" w:rsidP="00EB6458">
                        <w:pPr>
                          <w:autoSpaceDE w:val="0"/>
                          <w:autoSpaceDN w:val="0"/>
                          <w:adjustRightInd w:val="0"/>
                          <w:jc w:val="center"/>
                          <w:rPr>
                            <w:rFonts w:ascii="Arial" w:hAnsi="Arial" w:cs="Arial"/>
                            <w:color w:val="000000"/>
                            <w:szCs w:val="32"/>
                          </w:rPr>
                        </w:pPr>
                      </w:p>
                    </w:txbxContent>
                  </v:textbox>
                </v:shape>
                <v:shape id="AutoShape 8" o:spid="_x0000_s1116" type="#_x0000_t9" style="position:absolute;left:381;top:9017;width:10424;height:925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" adj="5109" fillcolor="#bbe0e3">
                  <v:textbox inset="5.04pt,2.52pt,5.04pt,2.52pt">
                    <w:txbxContent>
                      <w:p w14:paraId="4420732E" w14:textId="77777777" w:rsidR="004769B8" w:rsidRPr="00A14F9E" w:rsidRDefault="004769B8" w:rsidP="00EB6458">
                        <w:pPr>
                          <w:autoSpaceDE w:val="0"/>
                          <w:autoSpaceDN w:val="0"/>
                          <w:adjustRightInd w:val="0"/>
                          <w:jc w:val="center"/>
                          <w:rPr>
                            <w:rFonts w:ascii="Arial" w:hAnsi="Arial" w:cs="Arial"/>
                            <w:b/>
                            <w:color w:val="000000"/>
                            <w:sz w:val="25"/>
                            <w:szCs w:val="36"/>
                          </w:rPr>
                        </w:pPr>
                        <w:r>
                          <w:rPr>
                            <w:rFonts w:ascii="Arial" w:hAnsi="Arial" w:cs="Arial"/>
                            <w:b/>
                            <w:color w:val="000000"/>
                            <w:sz w:val="25"/>
                            <w:szCs w:val="36"/>
                          </w:rPr>
                          <w:t>RB</w:t>
                        </w:r>
                        <w:r w:rsidRPr="00A14F9E">
                          <w:rPr>
                            <w:rFonts w:ascii="Arial" w:hAnsi="Arial" w:cs="Arial"/>
                            <w:b/>
                            <w:color w:val="000000"/>
                            <w:sz w:val="25"/>
                            <w:szCs w:val="36"/>
                          </w:rPr>
                          <w:t>.h</w:t>
                        </w:r>
                      </w:p>
                      <w:p w14:paraId="2BEF9570" w14:textId="77777777" w:rsidR="004769B8" w:rsidRDefault="004769B8" w:rsidP="00EB6458">
                        <w:pPr>
                          <w:autoSpaceDE w:val="0"/>
                          <w:autoSpaceDN w:val="0"/>
                          <w:adjustRightInd w:val="0"/>
                          <w:jc w:val="center"/>
                          <w:rPr>
                            <w:rFonts w:ascii="Arial" w:hAnsi="Arial" w:cs="Arial"/>
                            <w:color w:val="000000"/>
                            <w:szCs w:val="28"/>
                          </w:rPr>
                        </w:pPr>
                        <w:r w:rsidRPr="00A96358">
                          <w:rPr>
                            <w:rFonts w:ascii="Arial" w:hAnsi="Arial" w:cs="Arial"/>
                            <w:color w:val="000000"/>
                            <w:szCs w:val="28"/>
                          </w:rPr>
                          <w:t>Myfunc()</w:t>
                        </w:r>
                      </w:p>
                      <w:p w14:paraId="2144A87B" w14:textId="77777777" w:rsidR="004769B8" w:rsidRPr="00A96358" w:rsidRDefault="004769B8" w:rsidP="00EB6458">
                        <w:pPr>
                          <w:autoSpaceDE w:val="0"/>
                          <w:autoSpaceDN w:val="0"/>
                          <w:adjustRightInd w:val="0"/>
                          <w:jc w:val="center"/>
                          <w:rPr>
                            <w:rFonts w:ascii="Arial" w:hAnsi="Arial" w:cs="Arial"/>
                            <w:color w:val="000000"/>
                            <w:szCs w:val="28"/>
                          </w:rPr>
                        </w:pPr>
                        <w:r>
                          <w:rPr>
                            <w:rFonts w:ascii="Arial" w:hAnsi="Arial" w:cs="Arial"/>
                            <w:color w:val="000000"/>
                            <w:szCs w:val="28"/>
                          </w:rPr>
                          <w:t>Myfunc2()</w:t>
                        </w:r>
                      </w:p>
                      <w:p w14:paraId="62003266" w14:textId="77777777" w:rsidR="004769B8" w:rsidRPr="00A96358" w:rsidRDefault="004769B8" w:rsidP="00EB6458">
                        <w:pPr>
                          <w:autoSpaceDE w:val="0"/>
                          <w:autoSpaceDN w:val="0"/>
                          <w:adjustRightInd w:val="0"/>
                          <w:jc w:val="center"/>
                          <w:rPr>
                            <w:rFonts w:ascii="Arial" w:hAnsi="Arial" w:cs="Arial"/>
                            <w:color w:val="000000"/>
                            <w:szCs w:val="28"/>
                          </w:rPr>
                        </w:pPr>
                      </w:p>
                    </w:txbxContent>
                  </v:textbox>
                </v:shape>
                <v:shape id="AutoShape 10" o:spid="_x0000_s1117" type="#_x0000_t65" style="position:absolute;left:38417;top:25393;width:15777;height:6944;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" fillcolor="#bbe0e3">
                  <v:textbox inset="5.04pt,2.52pt,5.04pt,2.52pt">
                    <w:txbxContent>
                      <w:p w14:paraId="0AEE6C0B" w14:textId="77777777" w:rsidR="004769B8" w:rsidRPr="00A65471" w:rsidRDefault="004769B8" w:rsidP="00EB6458">
                        <w:pPr>
                          <w:autoSpaceDE w:val="0"/>
                          <w:autoSpaceDN w:val="0"/>
                          <w:adjustRightInd w:val="0"/>
                          <w:jc w:val="center"/>
                          <w:rPr>
                            <w:rFonts w:ascii="Arial" w:hAnsi="Arial" w:cs="Arial"/>
                            <w:b/>
                            <w:color w:val="000000"/>
                            <w:sz w:val="25"/>
                            <w:szCs w:val="36"/>
                          </w:rPr>
                        </w:pPr>
                        <w:r>
                          <w:rPr>
                            <w:rFonts w:ascii="Arial" w:hAnsi="Arial" w:cs="Arial"/>
                            <w:b/>
                            <w:color w:val="000000"/>
                            <w:sz w:val="25"/>
                            <w:szCs w:val="36"/>
                          </w:rPr>
                          <w:t>TPSW</w:t>
                        </w:r>
                        <w:r w:rsidRPr="00A65471">
                          <w:rPr>
                            <w:rFonts w:ascii="Arial" w:hAnsi="Arial" w:cs="Arial"/>
                            <w:b/>
                            <w:color w:val="000000"/>
                            <w:sz w:val="25"/>
                            <w:szCs w:val="36"/>
                          </w:rPr>
                          <w:t>.c</w:t>
                        </w:r>
                      </w:p>
                      <w:p w14:paraId="77B38CB4" w14:textId="77777777" w:rsidR="004769B8" w:rsidRPr="00A65471" w:rsidRDefault="004769B8" w:rsidP="00EB6458">
                        <w:pPr>
                          <w:autoSpaceDE w:val="0"/>
                          <w:autoSpaceDN w:val="0"/>
                          <w:adjustRightInd w:val="0"/>
                          <w:jc w:val="center"/>
                          <w:rPr>
                            <w:rFonts w:ascii="Arial" w:hAnsi="Arial" w:cs="Arial"/>
                            <w:color w:val="000000"/>
                            <w:szCs w:val="28"/>
                          </w:rPr>
                        </w:pPr>
                        <w:r w:rsidRPr="00A65471">
                          <w:rPr>
                            <w:rFonts w:ascii="Arial" w:hAnsi="Arial" w:cs="Arial"/>
                            <w:color w:val="000000"/>
                            <w:szCs w:val="28"/>
                          </w:rPr>
                          <w:t>TPSW_CALL(Myfunc());</w:t>
                        </w:r>
                      </w:p>
                      <w:p w14:paraId="3E29C3C3" w14:textId="77777777" w:rsidR="004769B8" w:rsidRPr="00A96358" w:rsidRDefault="004769B8" w:rsidP="00EB6458">
                        <w:pPr>
                          <w:autoSpaceDE w:val="0"/>
                          <w:autoSpaceDN w:val="0"/>
                          <w:adjustRightInd w:val="0"/>
                          <w:jc w:val="center"/>
                          <w:rPr>
                            <w:rFonts w:ascii="Arial" w:hAnsi="Arial" w:cs="Arial"/>
                            <w:color w:val="000000"/>
                            <w:szCs w:val="28"/>
                          </w:rPr>
                        </w:pPr>
                        <w:r w:rsidRPr="00A96358">
                          <w:rPr>
                            <w:rFonts w:ascii="Arial" w:hAnsi="Arial" w:cs="Arial"/>
                            <w:color w:val="000000"/>
                            <w:szCs w:val="28"/>
                          </w:rPr>
                          <w:t>TPSW_CALL(Myfunc</w:t>
                        </w:r>
                        <w:r>
                          <w:rPr>
                            <w:rFonts w:ascii="Arial" w:hAnsi="Arial" w:cs="Arial"/>
                            <w:color w:val="000000"/>
                            <w:szCs w:val="28"/>
                          </w:rPr>
                          <w:t>2</w:t>
                        </w:r>
                        <w:r w:rsidRPr="00A96358">
                          <w:rPr>
                            <w:rFonts w:ascii="Arial" w:hAnsi="Arial" w:cs="Arial"/>
                            <w:color w:val="000000"/>
                            <w:szCs w:val="28"/>
                          </w:rPr>
                          <w:t>());</w:t>
                        </w:r>
                      </w:p>
                      <w:p w14:paraId="6347D8BE" w14:textId="77777777" w:rsidR="004769B8" w:rsidRPr="00A96358" w:rsidRDefault="004769B8" w:rsidP="00EB6458">
                        <w:pPr>
                          <w:autoSpaceDE w:val="0"/>
                          <w:autoSpaceDN w:val="0"/>
                          <w:adjustRightInd w:val="0"/>
                          <w:jc w:val="center"/>
                          <w:rPr>
                            <w:rFonts w:ascii="Arial" w:hAnsi="Arial" w:cs="Arial"/>
                            <w:color w:val="000000"/>
                            <w:szCs w:val="28"/>
                          </w:rPr>
                        </w:pPr>
                      </w:p>
                    </w:txbxContent>
                  </v:textbox>
                </v:shape>
                <v:shape id="AutoShape 11" o:spid="_x0000_s1118" type="#_x0000_t9" style="position:absolute;left:17576;top:9918;width:13688;height:6307;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" adj="5187" fillcolor="#bbe0e3">
                  <v:textbox inset="5.04pt,2.52pt,5.04pt,2.52pt">
                    <w:txbxContent>
                      <w:p w14:paraId="45790133" w14:textId="77777777" w:rsidR="004769B8" w:rsidRPr="00723A92" w:rsidRDefault="004769B8" w:rsidP="00EB6458">
                        <w:pPr>
                          <w:autoSpaceDE w:val="0"/>
                          <w:autoSpaceDN w:val="0"/>
                          <w:adjustRightInd w:val="0"/>
                          <w:jc w:val="center"/>
                          <w:rPr>
                            <w:rFonts w:ascii="Arial" w:hAnsi="Arial" w:cs="Arial"/>
                            <w:b/>
                            <w:color w:val="000000"/>
                            <w:sz w:val="25"/>
                            <w:szCs w:val="36"/>
                          </w:rPr>
                        </w:pPr>
                        <w:r w:rsidRPr="00723A92">
                          <w:rPr>
                            <w:rFonts w:ascii="Arial" w:hAnsi="Arial" w:cs="Arial"/>
                            <w:b/>
                            <w:color w:val="000000"/>
                            <w:sz w:val="25"/>
                            <w:szCs w:val="36"/>
                          </w:rPr>
                          <w:t>Wrapper.h</w:t>
                        </w:r>
                      </w:p>
                      <w:p w14:paraId="4E2FEE2C" w14:textId="77777777" w:rsidR="004769B8" w:rsidRPr="00A96358" w:rsidRDefault="004769B8" w:rsidP="00EB6458">
                        <w:pPr>
                          <w:autoSpaceDE w:val="0"/>
                          <w:autoSpaceDN w:val="0"/>
                          <w:adjustRightInd w:val="0"/>
                          <w:jc w:val="center"/>
                          <w:rPr>
                            <w:rFonts w:ascii="Arial" w:hAnsi="Arial" w:cs="Arial"/>
                            <w:color w:val="000000"/>
                            <w:szCs w:val="28"/>
                          </w:rPr>
                        </w:pPr>
                        <w:r w:rsidRPr="00A96358">
                          <w:rPr>
                            <w:rFonts w:ascii="Arial" w:hAnsi="Arial" w:cs="Arial"/>
                            <w:color w:val="000000"/>
                            <w:szCs w:val="28"/>
                          </w:rPr>
                          <w:t>TPSW_DECL</w:t>
                        </w:r>
                      </w:p>
                    </w:txbxContent>
                  </v:textbox>
                </v:shape>
                <v:shape id="AutoShape 12" o:spid="_x0000_s1119" type="#_x0000_t65" style="position:absolute;left:19558;top:27800;width:9144;height:556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" fillcolor="#bbe0e3">
                  <v:textbox inset="5.04pt,2.52pt,5.04pt,2.52pt">
                    <w:txbxContent>
                      <w:p w14:paraId="2E88023D" w14:textId="77777777" w:rsidR="004769B8" w:rsidRPr="00723A92" w:rsidRDefault="004769B8" w:rsidP="00EB6458">
                        <w:pPr>
                          <w:autoSpaceDE w:val="0"/>
                          <w:autoSpaceDN w:val="0"/>
                          <w:adjustRightInd w:val="0"/>
                          <w:jc w:val="center"/>
                          <w:rPr>
                            <w:rFonts w:ascii="Arial" w:hAnsi="Arial" w:cs="Arial"/>
                            <w:b/>
                            <w:color w:val="000000"/>
                            <w:sz w:val="25"/>
                            <w:szCs w:val="36"/>
                          </w:rPr>
                        </w:pPr>
                        <w:r w:rsidRPr="00723A92">
                          <w:rPr>
                            <w:rFonts w:ascii="Arial" w:hAnsi="Arial" w:cs="Arial"/>
                            <w:b/>
                            <w:color w:val="000000"/>
                            <w:sz w:val="25"/>
                            <w:szCs w:val="36"/>
                          </w:rPr>
                          <w:t>Wrapper.c</w:t>
                        </w:r>
                      </w:p>
                      <w:p w14:paraId="32CA9755" w14:textId="77777777" w:rsidR="004769B8" w:rsidRPr="00A96358" w:rsidRDefault="004769B8" w:rsidP="00EB6458">
                        <w:pPr>
                          <w:autoSpaceDE w:val="0"/>
                          <w:autoSpaceDN w:val="0"/>
                          <w:adjustRightInd w:val="0"/>
                          <w:jc w:val="center"/>
                          <w:rPr>
                            <w:rFonts w:ascii="Arial" w:hAnsi="Arial" w:cs="Arial"/>
                            <w:color w:val="000000"/>
                            <w:szCs w:val="28"/>
                          </w:rPr>
                        </w:pPr>
                        <w:r w:rsidRPr="00A96358">
                          <w:rPr>
                            <w:rFonts w:ascii="Arial" w:hAnsi="Arial" w:cs="Arial"/>
                            <w:color w:val="000000"/>
                            <w:szCs w:val="28"/>
                          </w:rPr>
                          <w:t>TPSW_DEF</w:t>
                        </w:r>
                      </w:p>
                    </w:txbxContent>
                  </v:textbox>
                </v:shape>
                <v:shape id="AutoShape 13" o:spid="_x0000_s1120" type="#_x0000_t32" style="position:absolute;left:5308;top:17125;width:260;height:826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">
                  <v:stroke endarrow="block"/>
                </v:shape>
                <v:shape id="AutoShape 14" o:spid="_x0000_s1121" type="#_x0000_t32" style="position:absolute;left:24130;top:16230;width:25;height:1157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">
                  <v:stroke endarrow="block"/>
                </v:shape>
                <v:shape id="AutoShape 15" o:spid="_x0000_s1122" type="#_x0000_t32" style="position:absolute;left:10236;top:13074;width:7340;height: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">
                  <v:stroke endarrow="block"/>
                </v:shape>
                <v:shape id="AutoShape 16" o:spid="_x0000_s1123" type="#_x0000_t32" style="position:absolute;left:30734;top:13074;width:15576;height:1231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">
                  <v:stroke endarrow="block"/>
                </v:shape>
                <v:shape id="AutoShape 11" o:spid="_x0000_s1124" type="#_x0000_t9" style="position:absolute;left:4737;top:1803;width:31801;height:360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" adj="5314" fillcolor="#bbe0e3">
                  <v:textbox inset="5.04pt,2.52pt,5.04pt,2.52pt">
                    <w:txbxContent>
                      <w:p w14:paraId="58EAAC8B" w14:textId="77777777" w:rsidR="004769B8" w:rsidRPr="005E3CC4" w:rsidRDefault="004769B8" w:rsidP="005E3CC4">
                        <w:pPr>
                          <w:rPr>
                            <w:szCs w:val="36"/>
                          </w:rPr>
                        </w:pPr>
                        <w:r w:rsidRPr="005E3CC4">
                          <w:rPr>
                            <w:rFonts w:ascii="Arial" w:hAnsi="Arial" w:cs="Arial"/>
                            <w:b/>
                            <w:color w:val="000000"/>
                            <w:sz w:val="25"/>
                            <w:szCs w:val="36"/>
                          </w:rPr>
                          <w:t>RBTPSW_TPSWCapsule.h</w:t>
                        </w:r>
                      </w:p>
                    </w:txbxContent>
                  </v:textbox>
                </v:shape>
                <v:shape id="AutoShape 14" o:spid="_x0000_s1125" type="#_x0000_t32" style="position:absolute;left:24155;top:5410;width:102;height:450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">
                  <v:stroke endarrow="block"/>
                </v:shape>
                <w10:anchorlock/>
              </v:group>
            </w:pict>
          </mc:Fallback>
        </mc:AlternateContent>
      </w:r>
    </w:p>
    <w:p w14:paraId="19D8A4FD" w14:textId="77777777" w:rsidR="00EB6458" w:rsidRDefault="00EB6458" w:rsidP="00EB6458">
      <w:pPr>
        <w:rPr>
          <w:rFonts w:eastAsia="Bosch Office Sans"/>
        </w:rPr>
      </w:pPr>
    </w:p>
    <w:p w14:paraId="273E41B9" w14:textId="77777777" w:rsidR="00EB6458" w:rsidRDefault="00EB6458" w:rsidP="00EB6458">
      <w:pPr>
        <w:rPr>
          <w:rFonts w:eastAsia="Bosch Office Sans"/>
        </w:rPr>
      </w:pPr>
    </w:p>
    <w:p w14:paraId="1A6C1872" w14:textId="77777777" w:rsidR="00EB6458" w:rsidRPr="005E3CC4" w:rsidRDefault="00EB6458" w:rsidP="00F00720">
      <w:pPr>
        <w:numPr>
          <w:ilvl w:val="0"/>
          <w:numId w:val="31"/>
        </w:numPr>
        <w:rPr>
          <w:rFonts w:eastAsia="Bosch Office Sans"/>
          <w:b/>
          <w:szCs w:val="20"/>
        </w:rPr>
      </w:pPr>
      <w:r w:rsidRPr="005E3CC4">
        <w:rPr>
          <w:rFonts w:eastAsia="Bosch Office Sans"/>
          <w:b/>
          <w:szCs w:val="20"/>
        </w:rPr>
        <w:t xml:space="preserve">The following file structure is recommended when using </w:t>
      </w:r>
      <w:r w:rsidR="0080487B" w:rsidRPr="005E3CC4">
        <w:rPr>
          <w:rFonts w:eastAsia="Bosch Office Sans"/>
          <w:b/>
          <w:szCs w:val="20"/>
        </w:rPr>
        <w:t>RBTPSW_</w:t>
      </w:r>
      <w:r w:rsidRPr="005E3CC4">
        <w:rPr>
          <w:rFonts w:eastAsia="Bosch Office Sans"/>
          <w:b/>
          <w:szCs w:val="20"/>
        </w:rPr>
        <w:t xml:space="preserve">Switch2PrivMode() and </w:t>
      </w:r>
      <w:r w:rsidR="0080487B" w:rsidRPr="005E3CC4">
        <w:rPr>
          <w:rFonts w:eastAsia="Bosch Office Sans"/>
          <w:b/>
          <w:szCs w:val="20"/>
        </w:rPr>
        <w:t>RBTPSW_</w:t>
      </w:r>
      <w:r w:rsidRPr="005E3CC4">
        <w:rPr>
          <w:rFonts w:eastAsia="Bosch Office Sans"/>
          <w:b/>
          <w:szCs w:val="20"/>
        </w:rPr>
        <w:t>RestoreMode()</w:t>
      </w:r>
    </w:p>
    <w:p w14:paraId="3FF296C5" w14:textId="793FA0D5" w:rsidR="00EB6458" w:rsidRPr="00325099" w:rsidRDefault="00953B70" w:rsidP="00EB6458">
      <w:pPr>
        <w:rPr>
          <w:rFonts w:eastAsia="Bosch Office Sans"/>
        </w:rPr>
      </w:pPr>
      <w:r>
        <w:rPr>
          <w:rFonts w:eastAsia="Bosch Office Sans"/>
          <w:noProof/>
          <w:lang w:val="en-US" w:eastAsia="en-US"/>
        </w:rPr>
        <w:lastRenderedPageBreak/>
        <mc:AlternateContent>
          <mc:Choice Requires="wpc">
            <w:drawing>
              <wp:inline distT="0" distB="0" distL="0" distR="0" wp14:anchorId="6D85F831" wp14:editId="02D9D150">
                <wp:extent cx="5867400" cy="4688840"/>
                <wp:effectExtent l="0" t="1270" r="3175" b="0"/>
                <wp:docPr id="191" name="Zeichenbereich 19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1" name="AutoShape 5"/>
                        <wps:cNvSpPr>
                          <a:spLocks noChangeArrowheads="1"/>
                        </wps:cNvSpPr>
                        <wps:spPr bwMode="auto">
                          <a:xfrm>
                            <a:off x="297180" y="2539365"/>
                            <a:ext cx="1868170" cy="1969135"/>
                          </a:xfrm>
                          <a:prstGeom prst="foldedCorner">
                            <a:avLst>
                              <a:gd name="adj" fmla="val 12500"/>
                            </a:avLst>
                          </a:prstGeom>
                          <a:solidFill>
                            <a:srgbClr val="BBE0E3"/>
                          </a:solidFill>
                          <a:ln w="9525">
                            <a:solidFill>
                              <a:srgbClr val="000000"/>
                            </a:solidFill>
                            <a:round/>
                            <a:headEnd/>
                            <a:tailEnd/>
                          </a:ln>
                        </wps:spPr>
                        <wps:txbx>
                          <w:txbxContent>
                            <w:p w14:paraId="5DEDB9D0" w14:textId="77777777" w:rsidR="004769B8" w:rsidRPr="00193910" w:rsidRDefault="004769B8" w:rsidP="00EB6458">
                              <w:pPr>
                                <w:autoSpaceDE w:val="0"/>
                                <w:autoSpaceDN w:val="0"/>
                                <w:adjustRightInd w:val="0"/>
                                <w:jc w:val="center"/>
                                <w:rPr>
                                  <w:rFonts w:ascii="Arial" w:hAnsi="Arial" w:cs="Arial"/>
                                  <w:b/>
                                  <w:color w:val="000000"/>
                                  <w:szCs w:val="32"/>
                                </w:rPr>
                              </w:pPr>
                              <w:r w:rsidRPr="00193910">
                                <w:rPr>
                                  <w:rFonts w:ascii="Arial" w:hAnsi="Arial" w:cs="Arial"/>
                                  <w:b/>
                                  <w:color w:val="000000"/>
                                  <w:szCs w:val="32"/>
                                </w:rPr>
                                <w:t>TPSW.c</w:t>
                              </w:r>
                            </w:p>
                            <w:p w14:paraId="03FE59CD" w14:textId="77777777" w:rsidR="004769B8" w:rsidRPr="00193910" w:rsidRDefault="004769B8" w:rsidP="00EB6458">
                              <w:pPr>
                                <w:autoSpaceDE w:val="0"/>
                                <w:autoSpaceDN w:val="0"/>
                                <w:adjustRightInd w:val="0"/>
                                <w:rPr>
                                  <w:rFonts w:ascii="Arial" w:hAnsi="Arial" w:cs="Arial"/>
                                  <w:color w:val="000000"/>
                                  <w:szCs w:val="32"/>
                                </w:rPr>
                              </w:pPr>
                              <w:r w:rsidRPr="00193910">
                                <w:rPr>
                                  <w:rFonts w:ascii="Arial" w:hAnsi="Arial" w:cs="Arial"/>
                                  <w:color w:val="000000"/>
                                  <w:szCs w:val="28"/>
                                </w:rPr>
                                <w:t>MyUntrustedFunc</w:t>
                              </w:r>
                              <w:r w:rsidRPr="00193910">
                                <w:rPr>
                                  <w:rFonts w:ascii="Arial" w:hAnsi="Arial" w:cs="Arial"/>
                                  <w:color w:val="000000"/>
                                  <w:szCs w:val="32"/>
                                </w:rPr>
                                <w:t>()</w:t>
                              </w:r>
                            </w:p>
                            <w:p w14:paraId="4FC7BCE7" w14:textId="77777777" w:rsidR="004769B8" w:rsidRPr="00193910" w:rsidRDefault="004769B8" w:rsidP="00EB6458">
                              <w:pPr>
                                <w:autoSpaceDE w:val="0"/>
                                <w:autoSpaceDN w:val="0"/>
                                <w:adjustRightInd w:val="0"/>
                                <w:rPr>
                                  <w:rFonts w:ascii="Arial" w:hAnsi="Arial" w:cs="Arial"/>
                                  <w:color w:val="000000"/>
                                  <w:szCs w:val="32"/>
                                </w:rPr>
                              </w:pPr>
                              <w:r w:rsidRPr="00193910">
                                <w:rPr>
                                  <w:rFonts w:ascii="Arial" w:hAnsi="Arial" w:cs="Arial"/>
                                  <w:color w:val="000000"/>
                                  <w:szCs w:val="32"/>
                                </w:rPr>
                                <w:t>{</w:t>
                              </w:r>
                            </w:p>
                            <w:p w14:paraId="3CA6C2EF" w14:textId="77777777" w:rsidR="004769B8" w:rsidRPr="00193910" w:rsidRDefault="004769B8" w:rsidP="00EB6458">
                              <w:pPr>
                                <w:autoSpaceDE w:val="0"/>
                                <w:autoSpaceDN w:val="0"/>
                                <w:adjustRightInd w:val="0"/>
                                <w:rPr>
                                  <w:rFonts w:ascii="Arial" w:hAnsi="Arial" w:cs="Arial"/>
                                  <w:color w:val="000000"/>
                                  <w:szCs w:val="32"/>
                                </w:rPr>
                              </w:pPr>
                              <w:r w:rsidRPr="00193910">
                                <w:rPr>
                                  <w:rFonts w:ascii="Arial" w:hAnsi="Arial" w:cs="Arial"/>
                                  <w:color w:val="000000"/>
                                  <w:szCs w:val="32"/>
                                </w:rPr>
                                <w:t xml:space="preserve">    …</w:t>
                              </w:r>
                            </w:p>
                            <w:p w14:paraId="64911C92" w14:textId="77777777" w:rsidR="004769B8" w:rsidRPr="00193910" w:rsidRDefault="004769B8" w:rsidP="00EB6458">
                              <w:pPr>
                                <w:autoSpaceDE w:val="0"/>
                                <w:autoSpaceDN w:val="0"/>
                                <w:adjustRightInd w:val="0"/>
                                <w:rPr>
                                  <w:rFonts w:ascii="Arial" w:hAnsi="Arial" w:cs="Arial"/>
                                  <w:b/>
                                  <w:color w:val="000000"/>
                                  <w:szCs w:val="32"/>
                                </w:rPr>
                              </w:pPr>
                              <w:r w:rsidRPr="00193910">
                                <w:rPr>
                                  <w:rFonts w:ascii="Arial" w:hAnsi="Arial" w:cs="Arial"/>
                                  <w:b/>
                                  <w:color w:val="000000"/>
                                  <w:szCs w:val="28"/>
                                </w:rPr>
                                <w:t>MyTrustedFunc();</w:t>
                              </w:r>
                            </w:p>
                            <w:p w14:paraId="2E01ED66" w14:textId="77777777" w:rsidR="004769B8" w:rsidRDefault="004769B8" w:rsidP="00EB6458">
                              <w:pPr>
                                <w:autoSpaceDE w:val="0"/>
                                <w:autoSpaceDN w:val="0"/>
                                <w:adjustRightInd w:val="0"/>
                                <w:rPr>
                                  <w:rFonts w:ascii="Arial" w:hAnsi="Arial" w:cs="Arial"/>
                                  <w:color w:val="000000"/>
                                  <w:szCs w:val="32"/>
                                </w:rPr>
                              </w:pPr>
                              <w:r w:rsidRPr="00193910">
                                <w:rPr>
                                  <w:rFonts w:ascii="Arial" w:hAnsi="Arial" w:cs="Arial"/>
                                  <w:color w:val="000000"/>
                                  <w:szCs w:val="32"/>
                                </w:rPr>
                                <w:t xml:space="preserve">    </w:t>
                              </w:r>
                              <w:r>
                                <w:rPr>
                                  <w:rFonts w:ascii="Arial" w:hAnsi="Arial" w:cs="Arial"/>
                                  <w:color w:val="000000"/>
                                  <w:szCs w:val="32"/>
                                </w:rPr>
                                <w:t>…</w:t>
                              </w:r>
                            </w:p>
                            <w:p w14:paraId="1AFD2C29" w14:textId="77777777" w:rsidR="004769B8" w:rsidRDefault="004769B8" w:rsidP="00EB6458">
                              <w:pPr>
                                <w:autoSpaceDE w:val="0"/>
                                <w:autoSpaceDN w:val="0"/>
                                <w:adjustRightInd w:val="0"/>
                                <w:rPr>
                                  <w:rFonts w:ascii="Arial" w:hAnsi="Arial" w:cs="Arial"/>
                                  <w:color w:val="000000"/>
                                  <w:szCs w:val="32"/>
                                </w:rPr>
                              </w:pPr>
                              <w:r>
                                <w:rPr>
                                  <w:rFonts w:ascii="Arial" w:hAnsi="Arial" w:cs="Arial"/>
                                  <w:color w:val="000000"/>
                                  <w:szCs w:val="32"/>
                                </w:rPr>
                                <w:t>}</w:t>
                              </w:r>
                            </w:p>
                            <w:p w14:paraId="7D93ED05" w14:textId="77777777" w:rsidR="004769B8" w:rsidRPr="00A96358" w:rsidRDefault="004769B8" w:rsidP="00EB6458">
                              <w:pPr>
                                <w:autoSpaceDE w:val="0"/>
                                <w:autoSpaceDN w:val="0"/>
                                <w:adjustRightInd w:val="0"/>
                                <w:rPr>
                                  <w:rFonts w:ascii="Arial" w:hAnsi="Arial" w:cs="Arial"/>
                                  <w:color w:val="000000"/>
                                  <w:szCs w:val="32"/>
                                </w:rPr>
                              </w:pPr>
                            </w:p>
                          </w:txbxContent>
                        </wps:txbx>
                        <wps:bodyPr rot="0" vert="horz" wrap="square" lIns="64008" tIns="32004" rIns="64008" bIns="32004" anchor="ctr" anchorCtr="0">
                          <a:noAutofit/>
                        </wps:bodyPr>
                      </wps:wsp>
                      <wps:wsp>
                        <wps:cNvPr id="19" name="AutoShape 8"/>
                        <wps:cNvSpPr>
                          <a:spLocks noChangeArrowheads="1"/>
                        </wps:cNvSpPr>
                        <wps:spPr bwMode="auto">
                          <a:xfrm>
                            <a:off x="209550" y="901700"/>
                            <a:ext cx="1821275" cy="810063"/>
                          </a:xfrm>
                          <a:prstGeom prst="hexagon">
                            <a:avLst>
                              <a:gd name="adj" fmla="val 54522"/>
                              <a:gd name="vf" fmla="val 115470"/>
                            </a:avLst>
                          </a:prstGeom>
                          <a:solidFill>
                            <a:srgbClr val="BBE0E3"/>
                          </a:solidFill>
                          <a:ln w="9525">
                            <a:solidFill>
                              <a:srgbClr val="000000"/>
                            </a:solidFill>
                            <a:miter lim="800000"/>
                            <a:headEnd/>
                            <a:tailEnd/>
                          </a:ln>
                        </wps:spPr>
                        <wps:txbx>
                          <w:txbxContent>
                            <w:p w14:paraId="190F8492" w14:textId="77777777" w:rsidR="004769B8" w:rsidRPr="00A14F9E" w:rsidRDefault="004769B8" w:rsidP="00EB6458">
                              <w:pPr>
                                <w:autoSpaceDE w:val="0"/>
                                <w:autoSpaceDN w:val="0"/>
                                <w:adjustRightInd w:val="0"/>
                                <w:jc w:val="center"/>
                                <w:rPr>
                                  <w:rFonts w:ascii="Arial" w:hAnsi="Arial" w:cs="Arial"/>
                                  <w:b/>
                                  <w:color w:val="000000"/>
                                  <w:sz w:val="25"/>
                                  <w:szCs w:val="36"/>
                                </w:rPr>
                              </w:pPr>
                              <w:r w:rsidRPr="00A14F9E">
                                <w:rPr>
                                  <w:rFonts w:ascii="Arial" w:hAnsi="Arial" w:cs="Arial"/>
                                  <w:b/>
                                  <w:color w:val="000000"/>
                                  <w:sz w:val="25"/>
                                  <w:szCs w:val="36"/>
                                </w:rPr>
                                <w:t>TPSW.h</w:t>
                              </w:r>
                            </w:p>
                            <w:p w14:paraId="035D8C0A" w14:textId="77777777" w:rsidR="004769B8" w:rsidRPr="00A96358" w:rsidRDefault="004769B8" w:rsidP="00EB6458">
                              <w:pPr>
                                <w:autoSpaceDE w:val="0"/>
                                <w:autoSpaceDN w:val="0"/>
                                <w:adjustRightInd w:val="0"/>
                                <w:jc w:val="center"/>
                                <w:rPr>
                                  <w:rFonts w:ascii="Arial" w:hAnsi="Arial" w:cs="Arial"/>
                                  <w:color w:val="000000"/>
                                  <w:szCs w:val="28"/>
                                </w:rPr>
                              </w:pPr>
                              <w:r>
                                <w:rPr>
                                  <w:rFonts w:ascii="Arial" w:hAnsi="Arial" w:cs="Arial"/>
                                  <w:color w:val="000000"/>
                                  <w:szCs w:val="28"/>
                                </w:rPr>
                                <w:t>MyUntrustedFunc</w:t>
                              </w:r>
                              <w:r w:rsidRPr="00A96358">
                                <w:rPr>
                                  <w:rFonts w:ascii="Arial" w:hAnsi="Arial" w:cs="Arial"/>
                                  <w:color w:val="000000"/>
                                  <w:szCs w:val="28"/>
                                </w:rPr>
                                <w:t>()</w:t>
                              </w:r>
                            </w:p>
                          </w:txbxContent>
                        </wps:txbx>
                        <wps:bodyPr rot="0" vert="horz" wrap="none" lIns="64008" tIns="32004" rIns="64008" bIns="32004" anchor="ctr" anchorCtr="0">
                          <a:noAutofit/>
                        </wps:bodyPr>
                      </wps:wsp>
                      <wps:wsp>
                        <wps:cNvPr id="20" name="AutoShape 10"/>
                        <wps:cNvSpPr>
                          <a:spLocks noChangeArrowheads="1"/>
                        </wps:cNvSpPr>
                        <wps:spPr bwMode="auto">
                          <a:xfrm>
                            <a:off x="3562350" y="2539365"/>
                            <a:ext cx="2099690" cy="1840991"/>
                          </a:xfrm>
                          <a:prstGeom prst="foldedCorner">
                            <a:avLst>
                              <a:gd name="adj" fmla="val 12500"/>
                            </a:avLst>
                          </a:prstGeom>
                          <a:solidFill>
                            <a:srgbClr val="BBE0E3"/>
                          </a:solidFill>
                          <a:ln w="9525">
                            <a:solidFill>
                              <a:srgbClr val="000000"/>
                            </a:solidFill>
                            <a:round/>
                            <a:headEnd/>
                            <a:tailEnd/>
                          </a:ln>
                        </wps:spPr>
                        <wps:txbx>
                          <w:txbxContent>
                            <w:p w14:paraId="3577A160" w14:textId="77777777" w:rsidR="004769B8" w:rsidRPr="00325099" w:rsidRDefault="004769B8" w:rsidP="00EB6458">
                              <w:pPr>
                                <w:autoSpaceDE w:val="0"/>
                                <w:autoSpaceDN w:val="0"/>
                                <w:adjustRightInd w:val="0"/>
                                <w:jc w:val="center"/>
                                <w:rPr>
                                  <w:rFonts w:ascii="Arial" w:hAnsi="Arial" w:cs="Arial"/>
                                  <w:b/>
                                  <w:color w:val="000000"/>
                                  <w:sz w:val="25"/>
                                  <w:szCs w:val="36"/>
                                </w:rPr>
                              </w:pPr>
                              <w:r w:rsidRPr="00325099">
                                <w:rPr>
                                  <w:rFonts w:ascii="Arial" w:hAnsi="Arial" w:cs="Arial"/>
                                  <w:b/>
                                  <w:color w:val="000000"/>
                                  <w:sz w:val="25"/>
                                  <w:szCs w:val="36"/>
                                </w:rPr>
                                <w:t>RB.c</w:t>
                              </w:r>
                            </w:p>
                            <w:p w14:paraId="4976BFB5" w14:textId="77777777" w:rsidR="004769B8" w:rsidRDefault="004769B8" w:rsidP="00EB6458">
                              <w:pPr>
                                <w:autoSpaceDE w:val="0"/>
                                <w:autoSpaceDN w:val="0"/>
                                <w:adjustRightInd w:val="0"/>
                                <w:jc w:val="center"/>
                                <w:rPr>
                                  <w:rFonts w:ascii="Arial" w:hAnsi="Arial" w:cs="Arial"/>
                                  <w:color w:val="000000"/>
                                  <w:szCs w:val="28"/>
                                </w:rPr>
                              </w:pPr>
                              <w:r w:rsidRPr="00325099">
                                <w:rPr>
                                  <w:rFonts w:ascii="Arial" w:hAnsi="Arial" w:cs="Arial"/>
                                  <w:color w:val="000000"/>
                                  <w:szCs w:val="28"/>
                                </w:rPr>
                                <w:t>TPSW_CALL(</w:t>
                              </w:r>
                              <w:r>
                                <w:rPr>
                                  <w:rFonts w:ascii="Arial" w:hAnsi="Arial" w:cs="Arial"/>
                                  <w:color w:val="000000"/>
                                  <w:szCs w:val="28"/>
                                </w:rPr>
                                <w:t>MyUntrustedFunc</w:t>
                              </w:r>
                              <w:r w:rsidRPr="00325099">
                                <w:rPr>
                                  <w:rFonts w:ascii="Arial" w:hAnsi="Arial" w:cs="Arial"/>
                                  <w:color w:val="000000"/>
                                  <w:szCs w:val="28"/>
                                </w:rPr>
                                <w:t>());</w:t>
                              </w:r>
                            </w:p>
                            <w:p w14:paraId="6BA568CE" w14:textId="77777777" w:rsidR="004769B8" w:rsidRDefault="004769B8" w:rsidP="00EB6458">
                              <w:pPr>
                                <w:autoSpaceDE w:val="0"/>
                                <w:autoSpaceDN w:val="0"/>
                                <w:adjustRightInd w:val="0"/>
                                <w:rPr>
                                  <w:rFonts w:ascii="Arial" w:hAnsi="Arial" w:cs="Arial"/>
                                  <w:b/>
                                  <w:color w:val="000000"/>
                                  <w:szCs w:val="28"/>
                                </w:rPr>
                              </w:pPr>
                              <w:r w:rsidRPr="00193910">
                                <w:rPr>
                                  <w:rFonts w:ascii="Arial" w:hAnsi="Arial" w:cs="Arial"/>
                                  <w:b/>
                                  <w:color w:val="000000"/>
                                  <w:szCs w:val="28"/>
                                </w:rPr>
                                <w:t>MyTrustedFunc()</w:t>
                              </w:r>
                            </w:p>
                            <w:p w14:paraId="43B28FD0" w14:textId="77777777" w:rsidR="004769B8" w:rsidRDefault="004769B8" w:rsidP="00EB6458">
                              <w:pPr>
                                <w:autoSpaceDE w:val="0"/>
                                <w:autoSpaceDN w:val="0"/>
                                <w:adjustRightInd w:val="0"/>
                                <w:rPr>
                                  <w:rFonts w:ascii="Arial" w:hAnsi="Arial" w:cs="Arial"/>
                                  <w:b/>
                                  <w:color w:val="000000"/>
                                  <w:szCs w:val="28"/>
                                </w:rPr>
                              </w:pPr>
                              <w:r>
                                <w:rPr>
                                  <w:rFonts w:ascii="Arial" w:hAnsi="Arial" w:cs="Arial"/>
                                  <w:b/>
                                  <w:color w:val="000000"/>
                                  <w:szCs w:val="28"/>
                                </w:rPr>
                                <w:t>{</w:t>
                              </w:r>
                            </w:p>
                            <w:p w14:paraId="3443E479" w14:textId="77777777" w:rsidR="004769B8" w:rsidRPr="00862E2D" w:rsidRDefault="004769B8" w:rsidP="00EB6458">
                              <w:pPr>
                                <w:autoSpaceDE w:val="0"/>
                                <w:autoSpaceDN w:val="0"/>
                                <w:adjustRightInd w:val="0"/>
                                <w:rPr>
                                  <w:rFonts w:ascii="Arial" w:hAnsi="Arial" w:cs="Arial"/>
                                  <w:b/>
                                  <w:color w:val="000000"/>
                                  <w:szCs w:val="28"/>
                                </w:rPr>
                              </w:pPr>
                              <w:r w:rsidRPr="00862E2D">
                                <w:rPr>
                                  <w:rFonts w:ascii="Arial" w:hAnsi="Arial" w:cs="Arial"/>
                                  <w:b/>
                                  <w:color w:val="000000"/>
                                  <w:szCs w:val="28"/>
                                </w:rPr>
                                <w:t>TPSW_Switch2PrivMode();</w:t>
                              </w:r>
                            </w:p>
                            <w:p w14:paraId="2BA0BB7E" w14:textId="77777777" w:rsidR="004769B8" w:rsidRPr="00862E2D" w:rsidRDefault="004769B8" w:rsidP="00EB6458">
                              <w:pPr>
                                <w:autoSpaceDE w:val="0"/>
                                <w:autoSpaceDN w:val="0"/>
                                <w:adjustRightInd w:val="0"/>
                                <w:rPr>
                                  <w:rFonts w:ascii="Arial" w:hAnsi="Arial" w:cs="Arial"/>
                                  <w:b/>
                                  <w:color w:val="000000"/>
                                  <w:szCs w:val="28"/>
                                </w:rPr>
                              </w:pPr>
                              <w:r w:rsidRPr="00862E2D">
                                <w:rPr>
                                  <w:rFonts w:ascii="Arial" w:hAnsi="Arial" w:cs="Arial"/>
                                  <w:b/>
                                  <w:color w:val="000000"/>
                                  <w:szCs w:val="28"/>
                                </w:rPr>
                                <w:t>...</w:t>
                              </w:r>
                            </w:p>
                            <w:p w14:paraId="504599D4" w14:textId="77777777" w:rsidR="004769B8" w:rsidRPr="00862E2D" w:rsidRDefault="004769B8" w:rsidP="00EB6458">
                              <w:pPr>
                                <w:autoSpaceDE w:val="0"/>
                                <w:autoSpaceDN w:val="0"/>
                                <w:adjustRightInd w:val="0"/>
                                <w:rPr>
                                  <w:rFonts w:ascii="Arial" w:hAnsi="Arial" w:cs="Arial"/>
                                  <w:b/>
                                  <w:color w:val="000000"/>
                                  <w:szCs w:val="28"/>
                                </w:rPr>
                              </w:pPr>
                              <w:r w:rsidRPr="00862E2D">
                                <w:rPr>
                                  <w:rFonts w:ascii="Arial" w:hAnsi="Arial" w:cs="Arial"/>
                                  <w:b/>
                                  <w:color w:val="000000"/>
                                  <w:szCs w:val="28"/>
                                </w:rPr>
                                <w:t>TPSW_RestoreMode();</w:t>
                              </w:r>
                            </w:p>
                            <w:p w14:paraId="192B37AE" w14:textId="77777777" w:rsidR="004769B8" w:rsidRPr="00193910" w:rsidRDefault="004769B8" w:rsidP="00EB6458">
                              <w:pPr>
                                <w:autoSpaceDE w:val="0"/>
                                <w:autoSpaceDN w:val="0"/>
                                <w:adjustRightInd w:val="0"/>
                                <w:rPr>
                                  <w:rFonts w:ascii="Arial" w:hAnsi="Arial" w:cs="Arial"/>
                                  <w:b/>
                                  <w:color w:val="000000"/>
                                  <w:szCs w:val="32"/>
                                </w:rPr>
                              </w:pPr>
                              <w:r>
                                <w:rPr>
                                  <w:rFonts w:ascii="Arial" w:hAnsi="Arial" w:cs="Arial"/>
                                  <w:b/>
                                  <w:color w:val="000000"/>
                                  <w:szCs w:val="28"/>
                                </w:rPr>
                                <w:t>}</w:t>
                              </w:r>
                            </w:p>
                            <w:p w14:paraId="2A03C3A3" w14:textId="77777777" w:rsidR="004769B8" w:rsidRPr="00193910" w:rsidRDefault="004769B8" w:rsidP="00EB6458">
                              <w:pPr>
                                <w:autoSpaceDE w:val="0"/>
                                <w:autoSpaceDN w:val="0"/>
                                <w:adjustRightInd w:val="0"/>
                                <w:jc w:val="center"/>
                                <w:rPr>
                                  <w:rFonts w:ascii="Arial" w:hAnsi="Arial" w:cs="Arial"/>
                                  <w:color w:val="000000"/>
                                  <w:szCs w:val="28"/>
                                </w:rPr>
                              </w:pPr>
                            </w:p>
                          </w:txbxContent>
                        </wps:txbx>
                        <wps:bodyPr rot="0" vert="horz" wrap="none" lIns="64008" tIns="32004" rIns="64008" bIns="32004" anchor="ctr" anchorCtr="0">
                          <a:noAutofit/>
                        </wps:bodyPr>
                      </wps:wsp>
                      <wps:wsp>
                        <wps:cNvPr id="21" name="AutoShape 11"/>
                        <wps:cNvSpPr>
                          <a:spLocks noChangeArrowheads="1"/>
                        </wps:cNvSpPr>
                        <wps:spPr bwMode="auto">
                          <a:xfrm>
                            <a:off x="2246630" y="991870"/>
                            <a:ext cx="1368755" cy="630702"/>
                          </a:xfrm>
                          <a:prstGeom prst="hexagon">
                            <a:avLst>
                              <a:gd name="adj" fmla="val 52113"/>
                              <a:gd name="vf" fmla="val 115470"/>
                            </a:avLst>
                          </a:prstGeom>
                          <a:solidFill>
                            <a:srgbClr val="BBE0E3"/>
                          </a:solidFill>
                          <a:ln w="9525">
                            <a:solidFill>
                              <a:srgbClr val="000000"/>
                            </a:solidFill>
                            <a:miter lim="800000"/>
                            <a:headEnd/>
                            <a:tailEnd/>
                          </a:ln>
                        </wps:spPr>
                        <wps:txbx>
                          <w:txbxContent>
                            <w:p w14:paraId="3E3D5138" w14:textId="77777777" w:rsidR="004769B8" w:rsidRPr="00723A92" w:rsidRDefault="004769B8" w:rsidP="00EB6458">
                              <w:pPr>
                                <w:autoSpaceDE w:val="0"/>
                                <w:autoSpaceDN w:val="0"/>
                                <w:adjustRightInd w:val="0"/>
                                <w:jc w:val="center"/>
                                <w:rPr>
                                  <w:rFonts w:ascii="Arial" w:hAnsi="Arial" w:cs="Arial"/>
                                  <w:b/>
                                  <w:color w:val="000000"/>
                                  <w:sz w:val="25"/>
                                  <w:szCs w:val="36"/>
                                </w:rPr>
                              </w:pPr>
                              <w:r w:rsidRPr="00723A92">
                                <w:rPr>
                                  <w:rFonts w:ascii="Arial" w:hAnsi="Arial" w:cs="Arial"/>
                                  <w:b/>
                                  <w:color w:val="000000"/>
                                  <w:sz w:val="25"/>
                                  <w:szCs w:val="36"/>
                                </w:rPr>
                                <w:t>Wrapper.h</w:t>
                              </w:r>
                            </w:p>
                            <w:p w14:paraId="5161A962" w14:textId="77777777" w:rsidR="004769B8" w:rsidRPr="00A96358" w:rsidRDefault="004769B8" w:rsidP="00EB6458">
                              <w:pPr>
                                <w:autoSpaceDE w:val="0"/>
                                <w:autoSpaceDN w:val="0"/>
                                <w:adjustRightInd w:val="0"/>
                                <w:jc w:val="center"/>
                                <w:rPr>
                                  <w:rFonts w:ascii="Arial" w:hAnsi="Arial" w:cs="Arial"/>
                                  <w:color w:val="000000"/>
                                  <w:szCs w:val="28"/>
                                </w:rPr>
                              </w:pPr>
                              <w:r w:rsidRPr="00A96358">
                                <w:rPr>
                                  <w:rFonts w:ascii="Arial" w:hAnsi="Arial" w:cs="Arial"/>
                                  <w:color w:val="000000"/>
                                  <w:szCs w:val="28"/>
                                </w:rPr>
                                <w:t>TPSW_DECL</w:t>
                              </w:r>
                            </w:p>
                          </w:txbxContent>
                        </wps:txbx>
                        <wps:bodyPr rot="0" vert="horz" wrap="none" lIns="64008" tIns="32004" rIns="64008" bIns="32004" anchor="ctr" anchorCtr="0">
                          <a:noAutofit/>
                        </wps:bodyPr>
                      </wps:wsp>
                      <wps:wsp>
                        <wps:cNvPr id="22" name="AutoShape 12"/>
                        <wps:cNvSpPr>
                          <a:spLocks noChangeArrowheads="1"/>
                        </wps:cNvSpPr>
                        <wps:spPr bwMode="auto">
                          <a:xfrm>
                            <a:off x="2444750" y="2780030"/>
                            <a:ext cx="914400" cy="556260"/>
                          </a:xfrm>
                          <a:prstGeom prst="foldedCorner">
                            <a:avLst>
                              <a:gd name="adj" fmla="val 12500"/>
                            </a:avLst>
                          </a:prstGeom>
                          <a:solidFill>
                            <a:srgbClr val="BBE0E3"/>
                          </a:solidFill>
                          <a:ln w="9525">
                            <a:solidFill>
                              <a:srgbClr val="000000"/>
                            </a:solidFill>
                            <a:round/>
                            <a:headEnd/>
                            <a:tailEnd/>
                          </a:ln>
                        </wps:spPr>
                        <wps:txbx>
                          <w:txbxContent>
                            <w:p w14:paraId="235CBA67" w14:textId="77777777" w:rsidR="004769B8" w:rsidRPr="00723A92" w:rsidRDefault="004769B8" w:rsidP="00EB6458">
                              <w:pPr>
                                <w:autoSpaceDE w:val="0"/>
                                <w:autoSpaceDN w:val="0"/>
                                <w:adjustRightInd w:val="0"/>
                                <w:jc w:val="center"/>
                                <w:rPr>
                                  <w:rFonts w:ascii="Arial" w:hAnsi="Arial" w:cs="Arial"/>
                                  <w:b/>
                                  <w:color w:val="000000"/>
                                  <w:sz w:val="25"/>
                                  <w:szCs w:val="36"/>
                                </w:rPr>
                              </w:pPr>
                              <w:r w:rsidRPr="00723A92">
                                <w:rPr>
                                  <w:rFonts w:ascii="Arial" w:hAnsi="Arial" w:cs="Arial"/>
                                  <w:b/>
                                  <w:color w:val="000000"/>
                                  <w:sz w:val="25"/>
                                  <w:szCs w:val="36"/>
                                </w:rPr>
                                <w:t>Wrapper.c</w:t>
                              </w:r>
                            </w:p>
                            <w:p w14:paraId="3767C6A7" w14:textId="77777777" w:rsidR="004769B8" w:rsidRPr="00A96358" w:rsidRDefault="004769B8" w:rsidP="00EB6458">
                              <w:pPr>
                                <w:autoSpaceDE w:val="0"/>
                                <w:autoSpaceDN w:val="0"/>
                                <w:adjustRightInd w:val="0"/>
                                <w:jc w:val="center"/>
                                <w:rPr>
                                  <w:rFonts w:ascii="Arial" w:hAnsi="Arial" w:cs="Arial"/>
                                  <w:color w:val="000000"/>
                                  <w:szCs w:val="28"/>
                                </w:rPr>
                              </w:pPr>
                              <w:r w:rsidRPr="00A96358">
                                <w:rPr>
                                  <w:rFonts w:ascii="Arial" w:hAnsi="Arial" w:cs="Arial"/>
                                  <w:color w:val="000000"/>
                                  <w:szCs w:val="28"/>
                                </w:rPr>
                                <w:t>TPSW_DEF</w:t>
                              </w:r>
                            </w:p>
                          </w:txbxContent>
                        </wps:txbx>
                        <wps:bodyPr rot="0" vert="horz" wrap="none" lIns="64008" tIns="32004" rIns="64008" bIns="32004" anchor="ctr" anchorCtr="0">
                          <a:noAutofit/>
                        </wps:bodyPr>
                      </wps:wsp>
                      <wps:wsp>
                        <wps:cNvPr id="23" name="AutoShape 13"/>
                        <wps:cNvCnPr>
                          <a:cxnSpLocks noChangeShapeType="1"/>
                        </wps:cNvCnPr>
                        <wps:spPr bwMode="auto">
                          <a:xfrm flipH="1" flipV="1">
                            <a:off x="1094105" y="1712595"/>
                            <a:ext cx="137160" cy="8267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 name="AutoShape 14"/>
                        <wps:cNvCnPr>
                          <a:cxnSpLocks noChangeShapeType="1"/>
                        </wps:cNvCnPr>
                        <wps:spPr bwMode="auto">
                          <a:xfrm flipV="1">
                            <a:off x="2901950" y="1623060"/>
                            <a:ext cx="2540" cy="11569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 name="AutoShape 15"/>
                        <wps:cNvCnPr>
                          <a:cxnSpLocks noChangeShapeType="1"/>
                        </wps:cNvCnPr>
                        <wps:spPr bwMode="auto">
                          <a:xfrm flipH="1">
                            <a:off x="1978025" y="1307465"/>
                            <a:ext cx="26860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 name="AutoShape 16"/>
                        <wps:cNvCnPr>
                          <a:cxnSpLocks noChangeShapeType="1"/>
                        </wps:cNvCnPr>
                        <wps:spPr bwMode="auto">
                          <a:xfrm flipH="1" flipV="1">
                            <a:off x="3562350" y="1307465"/>
                            <a:ext cx="1050290" cy="12319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 name="AutoShape 11"/>
                        <wps:cNvSpPr>
                          <a:spLocks noChangeArrowheads="1"/>
                        </wps:cNvSpPr>
                        <wps:spPr bwMode="auto">
                          <a:xfrm>
                            <a:off x="962660" y="180340"/>
                            <a:ext cx="3180127" cy="360777"/>
                          </a:xfrm>
                          <a:prstGeom prst="hexagon">
                            <a:avLst>
                              <a:gd name="adj" fmla="val 216857"/>
                              <a:gd name="vf" fmla="val 115470"/>
                            </a:avLst>
                          </a:prstGeom>
                          <a:solidFill>
                            <a:srgbClr val="BBE0E3"/>
                          </a:solidFill>
                          <a:ln w="9525">
                            <a:solidFill>
                              <a:srgbClr val="000000"/>
                            </a:solidFill>
                            <a:miter lim="800000"/>
                            <a:headEnd/>
                            <a:tailEnd/>
                          </a:ln>
                        </wps:spPr>
                        <wps:txbx>
                          <w:txbxContent>
                            <w:p w14:paraId="6DD9ADC2" w14:textId="77777777" w:rsidR="004769B8" w:rsidRPr="005E3CC4" w:rsidRDefault="004769B8" w:rsidP="005E3CC4">
                              <w:pPr>
                                <w:rPr>
                                  <w:szCs w:val="36"/>
                                </w:rPr>
                              </w:pPr>
                              <w:r w:rsidRPr="005E3CC4">
                                <w:rPr>
                                  <w:rFonts w:ascii="Arial" w:hAnsi="Arial" w:cs="Arial"/>
                                  <w:b/>
                                  <w:color w:val="000000"/>
                                  <w:sz w:val="25"/>
                                  <w:szCs w:val="36"/>
                                </w:rPr>
                                <w:t>RBTPSW_TPSWCapsule.h</w:t>
                              </w:r>
                            </w:p>
                          </w:txbxContent>
                        </wps:txbx>
                        <wps:bodyPr rot="0" vert="horz" wrap="none" lIns="64008" tIns="32004" rIns="64008" bIns="32004" anchor="ctr" anchorCtr="0">
                          <a:noAutofit/>
                        </wps:bodyPr>
                      </wps:wsp>
                      <wps:wsp>
                        <wps:cNvPr id="28" name="AutoShape 14"/>
                        <wps:cNvCnPr>
                          <a:cxnSpLocks noChangeShapeType="1"/>
                        </wps:cNvCnPr>
                        <wps:spPr bwMode="auto">
                          <a:xfrm flipV="1">
                            <a:off x="2904490" y="541020"/>
                            <a:ext cx="10160" cy="4508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6D85F831" id="Zeichenbereich 191" o:spid="_x0000_s1126" editas="canvas" style="width:462pt;height:369.2pt;mso-position-horizontal-relative:char;mso-position-vertical-relative:line" coordsize="58674,468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">
                <v:shape id="_x0000_s1127" type="#_x0000_t75" style="position:absolute;width:58674;height:46888;visibility:visible;mso-wrap-style:square">
                  <v:fill o:detectmouseclick="t"/>
                  <v:path o:connecttype="none"/>
                </v:shape>
                <v:shape id="AutoShape 5" o:spid="_x0000_s1128" type="#_x0000_t65" style="position:absolute;left:2971;top:25393;width:18682;height:196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" fillcolor="#bbe0e3">
                  <v:textbox inset="5.04pt,2.52pt,5.04pt,2.52pt">
                    <w:txbxContent>
                      <w:p w14:paraId="5DEDB9D0" w14:textId="77777777" w:rsidR="004769B8" w:rsidRPr="00193910" w:rsidRDefault="004769B8" w:rsidP="00EB6458">
                        <w:pPr>
                          <w:autoSpaceDE w:val="0"/>
                          <w:autoSpaceDN w:val="0"/>
                          <w:adjustRightInd w:val="0"/>
                          <w:jc w:val="center"/>
                          <w:rPr>
                            <w:rFonts w:ascii="Arial" w:hAnsi="Arial" w:cs="Arial"/>
                            <w:b/>
                            <w:color w:val="000000"/>
                            <w:szCs w:val="32"/>
                          </w:rPr>
                        </w:pPr>
                        <w:r w:rsidRPr="00193910">
                          <w:rPr>
                            <w:rFonts w:ascii="Arial" w:hAnsi="Arial" w:cs="Arial"/>
                            <w:b/>
                            <w:color w:val="000000"/>
                            <w:szCs w:val="32"/>
                          </w:rPr>
                          <w:t>TPSW.c</w:t>
                        </w:r>
                      </w:p>
                      <w:p w14:paraId="03FE59CD" w14:textId="77777777" w:rsidR="004769B8" w:rsidRPr="00193910" w:rsidRDefault="004769B8" w:rsidP="00EB6458">
                        <w:pPr>
                          <w:autoSpaceDE w:val="0"/>
                          <w:autoSpaceDN w:val="0"/>
                          <w:adjustRightInd w:val="0"/>
                          <w:rPr>
                            <w:rFonts w:ascii="Arial" w:hAnsi="Arial" w:cs="Arial"/>
                            <w:color w:val="000000"/>
                            <w:szCs w:val="32"/>
                          </w:rPr>
                        </w:pPr>
                        <w:r w:rsidRPr="00193910">
                          <w:rPr>
                            <w:rFonts w:ascii="Arial" w:hAnsi="Arial" w:cs="Arial"/>
                            <w:color w:val="000000"/>
                            <w:szCs w:val="28"/>
                          </w:rPr>
                          <w:t>MyUntrustedFunc</w:t>
                        </w:r>
                        <w:r w:rsidRPr="00193910">
                          <w:rPr>
                            <w:rFonts w:ascii="Arial" w:hAnsi="Arial" w:cs="Arial"/>
                            <w:color w:val="000000"/>
                            <w:szCs w:val="32"/>
                          </w:rPr>
                          <w:t>()</w:t>
                        </w:r>
                      </w:p>
                      <w:p w14:paraId="4FC7BCE7" w14:textId="77777777" w:rsidR="004769B8" w:rsidRPr="00193910" w:rsidRDefault="004769B8" w:rsidP="00EB6458">
                        <w:pPr>
                          <w:autoSpaceDE w:val="0"/>
                          <w:autoSpaceDN w:val="0"/>
                          <w:adjustRightInd w:val="0"/>
                          <w:rPr>
                            <w:rFonts w:ascii="Arial" w:hAnsi="Arial" w:cs="Arial"/>
                            <w:color w:val="000000"/>
                            <w:szCs w:val="32"/>
                          </w:rPr>
                        </w:pPr>
                        <w:r w:rsidRPr="00193910">
                          <w:rPr>
                            <w:rFonts w:ascii="Arial" w:hAnsi="Arial" w:cs="Arial"/>
                            <w:color w:val="000000"/>
                            <w:szCs w:val="32"/>
                          </w:rPr>
                          <w:t>{</w:t>
                        </w:r>
                      </w:p>
                      <w:p w14:paraId="3CA6C2EF" w14:textId="77777777" w:rsidR="004769B8" w:rsidRPr="00193910" w:rsidRDefault="004769B8" w:rsidP="00EB6458">
                        <w:pPr>
                          <w:autoSpaceDE w:val="0"/>
                          <w:autoSpaceDN w:val="0"/>
                          <w:adjustRightInd w:val="0"/>
                          <w:rPr>
                            <w:rFonts w:ascii="Arial" w:hAnsi="Arial" w:cs="Arial"/>
                            <w:color w:val="000000"/>
                            <w:szCs w:val="32"/>
                          </w:rPr>
                        </w:pPr>
                        <w:r w:rsidRPr="00193910">
                          <w:rPr>
                            <w:rFonts w:ascii="Arial" w:hAnsi="Arial" w:cs="Arial"/>
                            <w:color w:val="000000"/>
                            <w:szCs w:val="32"/>
                          </w:rPr>
                          <w:t xml:space="preserve">    …</w:t>
                        </w:r>
                      </w:p>
                      <w:p w14:paraId="64911C92" w14:textId="77777777" w:rsidR="004769B8" w:rsidRPr="00193910" w:rsidRDefault="004769B8" w:rsidP="00EB6458">
                        <w:pPr>
                          <w:autoSpaceDE w:val="0"/>
                          <w:autoSpaceDN w:val="0"/>
                          <w:adjustRightInd w:val="0"/>
                          <w:rPr>
                            <w:rFonts w:ascii="Arial" w:hAnsi="Arial" w:cs="Arial"/>
                            <w:b/>
                            <w:color w:val="000000"/>
                            <w:szCs w:val="32"/>
                          </w:rPr>
                        </w:pPr>
                        <w:r w:rsidRPr="00193910">
                          <w:rPr>
                            <w:rFonts w:ascii="Arial" w:hAnsi="Arial" w:cs="Arial"/>
                            <w:b/>
                            <w:color w:val="000000"/>
                            <w:szCs w:val="28"/>
                          </w:rPr>
                          <w:t>MyTrustedFunc();</w:t>
                        </w:r>
                      </w:p>
                      <w:p w14:paraId="2E01ED66" w14:textId="77777777" w:rsidR="004769B8" w:rsidRDefault="004769B8" w:rsidP="00EB6458">
                        <w:pPr>
                          <w:autoSpaceDE w:val="0"/>
                          <w:autoSpaceDN w:val="0"/>
                          <w:adjustRightInd w:val="0"/>
                          <w:rPr>
                            <w:rFonts w:ascii="Arial" w:hAnsi="Arial" w:cs="Arial"/>
                            <w:color w:val="000000"/>
                            <w:szCs w:val="32"/>
                          </w:rPr>
                        </w:pPr>
                        <w:r w:rsidRPr="00193910">
                          <w:rPr>
                            <w:rFonts w:ascii="Arial" w:hAnsi="Arial" w:cs="Arial"/>
                            <w:color w:val="000000"/>
                            <w:szCs w:val="32"/>
                          </w:rPr>
                          <w:t xml:space="preserve">    </w:t>
                        </w:r>
                        <w:r>
                          <w:rPr>
                            <w:rFonts w:ascii="Arial" w:hAnsi="Arial" w:cs="Arial"/>
                            <w:color w:val="000000"/>
                            <w:szCs w:val="32"/>
                          </w:rPr>
                          <w:t>…</w:t>
                        </w:r>
                      </w:p>
                      <w:p w14:paraId="1AFD2C29" w14:textId="77777777" w:rsidR="004769B8" w:rsidRDefault="004769B8" w:rsidP="00EB6458">
                        <w:pPr>
                          <w:autoSpaceDE w:val="0"/>
                          <w:autoSpaceDN w:val="0"/>
                          <w:adjustRightInd w:val="0"/>
                          <w:rPr>
                            <w:rFonts w:ascii="Arial" w:hAnsi="Arial" w:cs="Arial"/>
                            <w:color w:val="000000"/>
                            <w:szCs w:val="32"/>
                          </w:rPr>
                        </w:pPr>
                        <w:r>
                          <w:rPr>
                            <w:rFonts w:ascii="Arial" w:hAnsi="Arial" w:cs="Arial"/>
                            <w:color w:val="000000"/>
                            <w:szCs w:val="32"/>
                          </w:rPr>
                          <w:t>}</w:t>
                        </w:r>
                      </w:p>
                      <w:p w14:paraId="7D93ED05" w14:textId="77777777" w:rsidR="004769B8" w:rsidRPr="00A96358" w:rsidRDefault="004769B8" w:rsidP="00EB6458">
                        <w:pPr>
                          <w:autoSpaceDE w:val="0"/>
                          <w:autoSpaceDN w:val="0"/>
                          <w:adjustRightInd w:val="0"/>
                          <w:rPr>
                            <w:rFonts w:ascii="Arial" w:hAnsi="Arial" w:cs="Arial"/>
                            <w:color w:val="000000"/>
                            <w:szCs w:val="32"/>
                          </w:rPr>
                        </w:pPr>
                      </w:p>
                    </w:txbxContent>
                  </v:textbox>
                </v:shape>
                <v:shape id="AutoShape 8" o:spid="_x0000_s1129" type="#_x0000_t9" style="position:absolute;left:2095;top:9017;width:18213;height:810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" adj="5238" fillcolor="#bbe0e3">
                  <v:textbox inset="5.04pt,2.52pt,5.04pt,2.52pt">
                    <w:txbxContent>
                      <w:p w14:paraId="190F8492" w14:textId="77777777" w:rsidR="004769B8" w:rsidRPr="00A14F9E" w:rsidRDefault="004769B8" w:rsidP="00EB6458">
                        <w:pPr>
                          <w:autoSpaceDE w:val="0"/>
                          <w:autoSpaceDN w:val="0"/>
                          <w:adjustRightInd w:val="0"/>
                          <w:jc w:val="center"/>
                          <w:rPr>
                            <w:rFonts w:ascii="Arial" w:hAnsi="Arial" w:cs="Arial"/>
                            <w:b/>
                            <w:color w:val="000000"/>
                            <w:sz w:val="25"/>
                            <w:szCs w:val="36"/>
                          </w:rPr>
                        </w:pPr>
                        <w:r w:rsidRPr="00A14F9E">
                          <w:rPr>
                            <w:rFonts w:ascii="Arial" w:hAnsi="Arial" w:cs="Arial"/>
                            <w:b/>
                            <w:color w:val="000000"/>
                            <w:sz w:val="25"/>
                            <w:szCs w:val="36"/>
                          </w:rPr>
                          <w:t>TPSW.h</w:t>
                        </w:r>
                      </w:p>
                      <w:p w14:paraId="035D8C0A" w14:textId="77777777" w:rsidR="004769B8" w:rsidRPr="00A96358" w:rsidRDefault="004769B8" w:rsidP="00EB6458">
                        <w:pPr>
                          <w:autoSpaceDE w:val="0"/>
                          <w:autoSpaceDN w:val="0"/>
                          <w:adjustRightInd w:val="0"/>
                          <w:jc w:val="center"/>
                          <w:rPr>
                            <w:rFonts w:ascii="Arial" w:hAnsi="Arial" w:cs="Arial"/>
                            <w:color w:val="000000"/>
                            <w:szCs w:val="28"/>
                          </w:rPr>
                        </w:pPr>
                        <w:r>
                          <w:rPr>
                            <w:rFonts w:ascii="Arial" w:hAnsi="Arial" w:cs="Arial"/>
                            <w:color w:val="000000"/>
                            <w:szCs w:val="28"/>
                          </w:rPr>
                          <w:t>MyUntrustedFunc</w:t>
                        </w:r>
                        <w:r w:rsidRPr="00A96358">
                          <w:rPr>
                            <w:rFonts w:ascii="Arial" w:hAnsi="Arial" w:cs="Arial"/>
                            <w:color w:val="000000"/>
                            <w:szCs w:val="28"/>
                          </w:rPr>
                          <w:t>()</w:t>
                        </w:r>
                      </w:p>
                    </w:txbxContent>
                  </v:textbox>
                </v:shape>
                <v:shape id="AutoShape 10" o:spid="_x0000_s1130" type="#_x0000_t65" style="position:absolute;left:35623;top:25393;width:20997;height:1841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" fillcolor="#bbe0e3">
                  <v:textbox inset="5.04pt,2.52pt,5.04pt,2.52pt">
                    <w:txbxContent>
                      <w:p w14:paraId="3577A160" w14:textId="77777777" w:rsidR="004769B8" w:rsidRPr="00325099" w:rsidRDefault="004769B8" w:rsidP="00EB6458">
                        <w:pPr>
                          <w:autoSpaceDE w:val="0"/>
                          <w:autoSpaceDN w:val="0"/>
                          <w:adjustRightInd w:val="0"/>
                          <w:jc w:val="center"/>
                          <w:rPr>
                            <w:rFonts w:ascii="Arial" w:hAnsi="Arial" w:cs="Arial"/>
                            <w:b/>
                            <w:color w:val="000000"/>
                            <w:sz w:val="25"/>
                            <w:szCs w:val="36"/>
                          </w:rPr>
                        </w:pPr>
                        <w:r w:rsidRPr="00325099">
                          <w:rPr>
                            <w:rFonts w:ascii="Arial" w:hAnsi="Arial" w:cs="Arial"/>
                            <w:b/>
                            <w:color w:val="000000"/>
                            <w:sz w:val="25"/>
                            <w:szCs w:val="36"/>
                          </w:rPr>
                          <w:t>RB.c</w:t>
                        </w:r>
                      </w:p>
                      <w:p w14:paraId="4976BFB5" w14:textId="77777777" w:rsidR="004769B8" w:rsidRDefault="004769B8" w:rsidP="00EB6458">
                        <w:pPr>
                          <w:autoSpaceDE w:val="0"/>
                          <w:autoSpaceDN w:val="0"/>
                          <w:adjustRightInd w:val="0"/>
                          <w:jc w:val="center"/>
                          <w:rPr>
                            <w:rFonts w:ascii="Arial" w:hAnsi="Arial" w:cs="Arial"/>
                            <w:color w:val="000000"/>
                            <w:szCs w:val="28"/>
                          </w:rPr>
                        </w:pPr>
                        <w:r w:rsidRPr="00325099">
                          <w:rPr>
                            <w:rFonts w:ascii="Arial" w:hAnsi="Arial" w:cs="Arial"/>
                            <w:color w:val="000000"/>
                            <w:szCs w:val="28"/>
                          </w:rPr>
                          <w:t>TPSW_CALL(</w:t>
                        </w:r>
                        <w:r>
                          <w:rPr>
                            <w:rFonts w:ascii="Arial" w:hAnsi="Arial" w:cs="Arial"/>
                            <w:color w:val="000000"/>
                            <w:szCs w:val="28"/>
                          </w:rPr>
                          <w:t>MyUntrustedFunc</w:t>
                        </w:r>
                        <w:r w:rsidRPr="00325099">
                          <w:rPr>
                            <w:rFonts w:ascii="Arial" w:hAnsi="Arial" w:cs="Arial"/>
                            <w:color w:val="000000"/>
                            <w:szCs w:val="28"/>
                          </w:rPr>
                          <w:t>());</w:t>
                        </w:r>
                      </w:p>
                      <w:p w14:paraId="6BA568CE" w14:textId="77777777" w:rsidR="004769B8" w:rsidRDefault="004769B8" w:rsidP="00EB6458">
                        <w:pPr>
                          <w:autoSpaceDE w:val="0"/>
                          <w:autoSpaceDN w:val="0"/>
                          <w:adjustRightInd w:val="0"/>
                          <w:rPr>
                            <w:rFonts w:ascii="Arial" w:hAnsi="Arial" w:cs="Arial"/>
                            <w:b/>
                            <w:color w:val="000000"/>
                            <w:szCs w:val="28"/>
                          </w:rPr>
                        </w:pPr>
                        <w:r w:rsidRPr="00193910">
                          <w:rPr>
                            <w:rFonts w:ascii="Arial" w:hAnsi="Arial" w:cs="Arial"/>
                            <w:b/>
                            <w:color w:val="000000"/>
                            <w:szCs w:val="28"/>
                          </w:rPr>
                          <w:t>MyTrustedFunc()</w:t>
                        </w:r>
                      </w:p>
                      <w:p w14:paraId="43B28FD0" w14:textId="77777777" w:rsidR="004769B8" w:rsidRDefault="004769B8" w:rsidP="00EB6458">
                        <w:pPr>
                          <w:autoSpaceDE w:val="0"/>
                          <w:autoSpaceDN w:val="0"/>
                          <w:adjustRightInd w:val="0"/>
                          <w:rPr>
                            <w:rFonts w:ascii="Arial" w:hAnsi="Arial" w:cs="Arial"/>
                            <w:b/>
                            <w:color w:val="000000"/>
                            <w:szCs w:val="28"/>
                          </w:rPr>
                        </w:pPr>
                        <w:r>
                          <w:rPr>
                            <w:rFonts w:ascii="Arial" w:hAnsi="Arial" w:cs="Arial"/>
                            <w:b/>
                            <w:color w:val="000000"/>
                            <w:szCs w:val="28"/>
                          </w:rPr>
                          <w:t>{</w:t>
                        </w:r>
                      </w:p>
                      <w:p w14:paraId="3443E479" w14:textId="77777777" w:rsidR="004769B8" w:rsidRPr="00862E2D" w:rsidRDefault="004769B8" w:rsidP="00EB6458">
                        <w:pPr>
                          <w:autoSpaceDE w:val="0"/>
                          <w:autoSpaceDN w:val="0"/>
                          <w:adjustRightInd w:val="0"/>
                          <w:rPr>
                            <w:rFonts w:ascii="Arial" w:hAnsi="Arial" w:cs="Arial"/>
                            <w:b/>
                            <w:color w:val="000000"/>
                            <w:szCs w:val="28"/>
                          </w:rPr>
                        </w:pPr>
                        <w:r w:rsidRPr="00862E2D">
                          <w:rPr>
                            <w:rFonts w:ascii="Arial" w:hAnsi="Arial" w:cs="Arial"/>
                            <w:b/>
                            <w:color w:val="000000"/>
                            <w:szCs w:val="28"/>
                          </w:rPr>
                          <w:t>TPSW_Switch2PrivMode();</w:t>
                        </w:r>
                      </w:p>
                      <w:p w14:paraId="2BA0BB7E" w14:textId="77777777" w:rsidR="004769B8" w:rsidRPr="00862E2D" w:rsidRDefault="004769B8" w:rsidP="00EB6458">
                        <w:pPr>
                          <w:autoSpaceDE w:val="0"/>
                          <w:autoSpaceDN w:val="0"/>
                          <w:adjustRightInd w:val="0"/>
                          <w:rPr>
                            <w:rFonts w:ascii="Arial" w:hAnsi="Arial" w:cs="Arial"/>
                            <w:b/>
                            <w:color w:val="000000"/>
                            <w:szCs w:val="28"/>
                          </w:rPr>
                        </w:pPr>
                        <w:r w:rsidRPr="00862E2D">
                          <w:rPr>
                            <w:rFonts w:ascii="Arial" w:hAnsi="Arial" w:cs="Arial"/>
                            <w:b/>
                            <w:color w:val="000000"/>
                            <w:szCs w:val="28"/>
                          </w:rPr>
                          <w:t>...</w:t>
                        </w:r>
                      </w:p>
                      <w:p w14:paraId="504599D4" w14:textId="77777777" w:rsidR="004769B8" w:rsidRPr="00862E2D" w:rsidRDefault="004769B8" w:rsidP="00EB6458">
                        <w:pPr>
                          <w:autoSpaceDE w:val="0"/>
                          <w:autoSpaceDN w:val="0"/>
                          <w:adjustRightInd w:val="0"/>
                          <w:rPr>
                            <w:rFonts w:ascii="Arial" w:hAnsi="Arial" w:cs="Arial"/>
                            <w:b/>
                            <w:color w:val="000000"/>
                            <w:szCs w:val="28"/>
                          </w:rPr>
                        </w:pPr>
                        <w:r w:rsidRPr="00862E2D">
                          <w:rPr>
                            <w:rFonts w:ascii="Arial" w:hAnsi="Arial" w:cs="Arial"/>
                            <w:b/>
                            <w:color w:val="000000"/>
                            <w:szCs w:val="28"/>
                          </w:rPr>
                          <w:t>TPSW_RestoreMode();</w:t>
                        </w:r>
                      </w:p>
                      <w:p w14:paraId="192B37AE" w14:textId="77777777" w:rsidR="004769B8" w:rsidRPr="00193910" w:rsidRDefault="004769B8" w:rsidP="00EB6458">
                        <w:pPr>
                          <w:autoSpaceDE w:val="0"/>
                          <w:autoSpaceDN w:val="0"/>
                          <w:adjustRightInd w:val="0"/>
                          <w:rPr>
                            <w:rFonts w:ascii="Arial" w:hAnsi="Arial" w:cs="Arial"/>
                            <w:b/>
                            <w:color w:val="000000"/>
                            <w:szCs w:val="32"/>
                          </w:rPr>
                        </w:pPr>
                        <w:r>
                          <w:rPr>
                            <w:rFonts w:ascii="Arial" w:hAnsi="Arial" w:cs="Arial"/>
                            <w:b/>
                            <w:color w:val="000000"/>
                            <w:szCs w:val="28"/>
                          </w:rPr>
                          <w:t>}</w:t>
                        </w:r>
                      </w:p>
                      <w:p w14:paraId="2A03C3A3" w14:textId="77777777" w:rsidR="004769B8" w:rsidRPr="00193910" w:rsidRDefault="004769B8" w:rsidP="00EB6458">
                        <w:pPr>
                          <w:autoSpaceDE w:val="0"/>
                          <w:autoSpaceDN w:val="0"/>
                          <w:adjustRightInd w:val="0"/>
                          <w:jc w:val="center"/>
                          <w:rPr>
                            <w:rFonts w:ascii="Arial" w:hAnsi="Arial" w:cs="Arial"/>
                            <w:color w:val="000000"/>
                            <w:szCs w:val="28"/>
                          </w:rPr>
                        </w:pPr>
                      </w:p>
                    </w:txbxContent>
                  </v:textbox>
                </v:shape>
                <v:shape id="AutoShape 11" o:spid="_x0000_s1131" type="#_x0000_t9" style="position:absolute;left:22466;top:9918;width:13687;height:6307;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" adj="5187" fillcolor="#bbe0e3">
                  <v:textbox inset="5.04pt,2.52pt,5.04pt,2.52pt">
                    <w:txbxContent>
                      <w:p w14:paraId="3E3D5138" w14:textId="77777777" w:rsidR="004769B8" w:rsidRPr="00723A92" w:rsidRDefault="004769B8" w:rsidP="00EB6458">
                        <w:pPr>
                          <w:autoSpaceDE w:val="0"/>
                          <w:autoSpaceDN w:val="0"/>
                          <w:adjustRightInd w:val="0"/>
                          <w:jc w:val="center"/>
                          <w:rPr>
                            <w:rFonts w:ascii="Arial" w:hAnsi="Arial" w:cs="Arial"/>
                            <w:b/>
                            <w:color w:val="000000"/>
                            <w:sz w:val="25"/>
                            <w:szCs w:val="36"/>
                          </w:rPr>
                        </w:pPr>
                        <w:r w:rsidRPr="00723A92">
                          <w:rPr>
                            <w:rFonts w:ascii="Arial" w:hAnsi="Arial" w:cs="Arial"/>
                            <w:b/>
                            <w:color w:val="000000"/>
                            <w:sz w:val="25"/>
                            <w:szCs w:val="36"/>
                          </w:rPr>
                          <w:t>Wrapper.h</w:t>
                        </w:r>
                      </w:p>
                      <w:p w14:paraId="5161A962" w14:textId="77777777" w:rsidR="004769B8" w:rsidRPr="00A96358" w:rsidRDefault="004769B8" w:rsidP="00EB6458">
                        <w:pPr>
                          <w:autoSpaceDE w:val="0"/>
                          <w:autoSpaceDN w:val="0"/>
                          <w:adjustRightInd w:val="0"/>
                          <w:jc w:val="center"/>
                          <w:rPr>
                            <w:rFonts w:ascii="Arial" w:hAnsi="Arial" w:cs="Arial"/>
                            <w:color w:val="000000"/>
                            <w:szCs w:val="28"/>
                          </w:rPr>
                        </w:pPr>
                        <w:r w:rsidRPr="00A96358">
                          <w:rPr>
                            <w:rFonts w:ascii="Arial" w:hAnsi="Arial" w:cs="Arial"/>
                            <w:color w:val="000000"/>
                            <w:szCs w:val="28"/>
                          </w:rPr>
                          <w:t>TPSW_DECL</w:t>
                        </w:r>
                      </w:p>
                    </w:txbxContent>
                  </v:textbox>
                </v:shape>
                <v:shape id="AutoShape 12" o:spid="_x0000_s1132" type="#_x0000_t65" style="position:absolute;left:24447;top:27800;width:9144;height:556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" fillcolor="#bbe0e3">
                  <v:textbox inset="5.04pt,2.52pt,5.04pt,2.52pt">
                    <w:txbxContent>
                      <w:p w14:paraId="235CBA67" w14:textId="77777777" w:rsidR="004769B8" w:rsidRPr="00723A92" w:rsidRDefault="004769B8" w:rsidP="00EB6458">
                        <w:pPr>
                          <w:autoSpaceDE w:val="0"/>
                          <w:autoSpaceDN w:val="0"/>
                          <w:adjustRightInd w:val="0"/>
                          <w:jc w:val="center"/>
                          <w:rPr>
                            <w:rFonts w:ascii="Arial" w:hAnsi="Arial" w:cs="Arial"/>
                            <w:b/>
                            <w:color w:val="000000"/>
                            <w:sz w:val="25"/>
                            <w:szCs w:val="36"/>
                          </w:rPr>
                        </w:pPr>
                        <w:r w:rsidRPr="00723A92">
                          <w:rPr>
                            <w:rFonts w:ascii="Arial" w:hAnsi="Arial" w:cs="Arial"/>
                            <w:b/>
                            <w:color w:val="000000"/>
                            <w:sz w:val="25"/>
                            <w:szCs w:val="36"/>
                          </w:rPr>
                          <w:t>Wrapper.c</w:t>
                        </w:r>
                      </w:p>
                      <w:p w14:paraId="3767C6A7" w14:textId="77777777" w:rsidR="004769B8" w:rsidRPr="00A96358" w:rsidRDefault="004769B8" w:rsidP="00EB6458">
                        <w:pPr>
                          <w:autoSpaceDE w:val="0"/>
                          <w:autoSpaceDN w:val="0"/>
                          <w:adjustRightInd w:val="0"/>
                          <w:jc w:val="center"/>
                          <w:rPr>
                            <w:rFonts w:ascii="Arial" w:hAnsi="Arial" w:cs="Arial"/>
                            <w:color w:val="000000"/>
                            <w:szCs w:val="28"/>
                          </w:rPr>
                        </w:pPr>
                        <w:r w:rsidRPr="00A96358">
                          <w:rPr>
                            <w:rFonts w:ascii="Arial" w:hAnsi="Arial" w:cs="Arial"/>
                            <w:color w:val="000000"/>
                            <w:szCs w:val="28"/>
                          </w:rPr>
                          <w:t>TPSW_DEF</w:t>
                        </w:r>
                      </w:p>
                    </w:txbxContent>
                  </v:textbox>
                </v:shape>
                <v:shape id="AutoShape 13" o:spid="_x0000_s1133" type="#_x0000_t32" style="position:absolute;left:10941;top:17125;width:1371;height:826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">
                  <v:stroke endarrow="block"/>
                </v:shape>
                <v:shape id="AutoShape 14" o:spid="_x0000_s1134" type="#_x0000_t32" style="position:absolute;left:29019;top:16230;width:25;height:1157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">
                  <v:stroke endarrow="block"/>
                </v:shape>
                <v:shape id="AutoShape 15" o:spid="_x0000_s1135" type="#_x0000_t32" style="position:absolute;left:19780;top:13074;width:2686;height: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">
                  <v:stroke endarrow="block"/>
                </v:shape>
                <v:shape id="AutoShape 16" o:spid="_x0000_s1136" type="#_x0000_t32" style="position:absolute;left:35623;top:13074;width:10503;height:1231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">
                  <v:stroke endarrow="block"/>
                </v:shape>
                <v:shape id="AutoShape 11" o:spid="_x0000_s1137" type="#_x0000_t9" style="position:absolute;left:9626;top:1803;width:31801;height:360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" adj="5314" fillcolor="#bbe0e3">
                  <v:textbox inset="5.04pt,2.52pt,5.04pt,2.52pt">
                    <w:txbxContent>
                      <w:p w14:paraId="6DD9ADC2" w14:textId="77777777" w:rsidR="004769B8" w:rsidRPr="005E3CC4" w:rsidRDefault="004769B8" w:rsidP="005E3CC4">
                        <w:pPr>
                          <w:rPr>
                            <w:szCs w:val="36"/>
                          </w:rPr>
                        </w:pPr>
                        <w:r w:rsidRPr="005E3CC4">
                          <w:rPr>
                            <w:rFonts w:ascii="Arial" w:hAnsi="Arial" w:cs="Arial"/>
                            <w:b/>
                            <w:color w:val="000000"/>
                            <w:sz w:val="25"/>
                            <w:szCs w:val="36"/>
                          </w:rPr>
                          <w:t>RBTPSW_TPSWCapsule.h</w:t>
                        </w:r>
                      </w:p>
                    </w:txbxContent>
                  </v:textbox>
                </v:shape>
                <v:shape id="AutoShape 14" o:spid="_x0000_s1138" type="#_x0000_t32" style="position:absolute;left:29044;top:5410;width:102;height:450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">
                  <v:stroke endarrow="block"/>
                </v:shape>
                <w10:anchorlock/>
              </v:group>
            </w:pict>
          </mc:Fallback>
        </mc:AlternateContent>
      </w:r>
    </w:p>
    <w:p w14:paraId="588ED6BC" w14:textId="77777777" w:rsidR="00EB6458" w:rsidRPr="00325099" w:rsidRDefault="00EB6458" w:rsidP="00EB6458">
      <w:pPr>
        <w:rPr>
          <w:rFonts w:eastAsia="Bosch Office Sans"/>
        </w:rPr>
      </w:pPr>
    </w:p>
    <w:p w14:paraId="7AD0DBF6" w14:textId="77777777" w:rsidR="00EB6458" w:rsidRPr="00325099" w:rsidRDefault="00EB6458" w:rsidP="00EB6458">
      <w:pPr>
        <w:pStyle w:val="berschrift3"/>
        <w:tabs>
          <w:tab w:val="clear" w:pos="360"/>
          <w:tab w:val="num" w:pos="720"/>
        </w:tabs>
        <w:ind w:left="720" w:hanging="720"/>
        <w:rPr>
          <w:rFonts w:eastAsia="Bosch Office Sans"/>
        </w:rPr>
      </w:pPr>
      <w:bookmarkStart w:id="90" w:name="_Toc86823292"/>
      <w:r w:rsidRPr="00325099">
        <w:rPr>
          <w:rFonts w:eastAsia="Bosch Office Sans"/>
        </w:rPr>
        <w:t>Examples for integration and MAP file:</w:t>
      </w:r>
      <w:bookmarkEnd w:id="77"/>
      <w:bookmarkEnd w:id="90"/>
    </w:p>
    <w:p w14:paraId="39935B43" w14:textId="77777777" w:rsidR="00EB6458" w:rsidRPr="00325099" w:rsidRDefault="00EB6458" w:rsidP="00EB6458">
      <w:pPr>
        <w:rPr>
          <w:rFonts w:eastAsia="Bosch Office Sans" w:cs="Courier New"/>
          <w:szCs w:val="20"/>
        </w:rPr>
      </w:pPr>
      <w:r w:rsidRPr="00325099">
        <w:rPr>
          <w:rFonts w:eastAsia="Bosch Office Sans" w:cs="Courier New"/>
          <w:szCs w:val="20"/>
        </w:rPr>
        <w:t xml:space="preserve">Here is an example of a TPSW Capsule configuration with two applications, using 2 FUNC each. </w:t>
      </w:r>
    </w:p>
    <w:p w14:paraId="6520EC95" w14:textId="77777777" w:rsidR="00EB6458" w:rsidRPr="00325099" w:rsidRDefault="00EB6458" w:rsidP="00EB6458">
      <w:pPr>
        <w:pStyle w:val="berschrift4"/>
        <w:tabs>
          <w:tab w:val="clear" w:pos="360"/>
          <w:tab w:val="num" w:pos="864"/>
        </w:tabs>
        <w:ind w:left="864" w:hanging="864"/>
        <w:rPr>
          <w:rFonts w:eastAsia="Bosch Office Sans"/>
        </w:rPr>
      </w:pPr>
      <w:bookmarkStart w:id="91" w:name="_Toc86823293"/>
      <w:r w:rsidRPr="00325099">
        <w:rPr>
          <w:rFonts w:eastAsia="Bosch Office Sans"/>
        </w:rPr>
        <w:t>Declaration of the TPSW Applications and MPU Config Table</w:t>
      </w:r>
      <w:bookmarkEnd w:id="91"/>
    </w:p>
    <w:p w14:paraId="3B2108C4" w14:textId="77777777" w:rsidR="00EB6458" w:rsidRDefault="00EB6458" w:rsidP="00EB6458">
      <w:pPr>
        <w:rPr>
          <w:rFonts w:eastAsia="Bosch Office Sans" w:cs="Courier New"/>
          <w:szCs w:val="20"/>
        </w:rPr>
      </w:pPr>
      <w:r w:rsidRPr="00325099">
        <w:rPr>
          <w:rFonts w:eastAsia="Bosch Office Sans" w:cs="Courier New"/>
          <w:szCs w:val="20"/>
        </w:rPr>
        <w:t>In this example, 2 untrusted applications are used. Both of them export 2 functions (with/without return value, with/without parameter).</w:t>
      </w:r>
      <w:r>
        <w:rPr>
          <w:rFonts w:eastAsia="Bosch Office Sans" w:cs="Courier New"/>
          <w:szCs w:val="20"/>
        </w:rPr>
        <w:t xml:space="preserve"> The corresponding RAM windows are configured via LCF symbols.</w:t>
      </w:r>
    </w:p>
    <w:p w14:paraId="7D5A0B9C" w14:textId="77777777" w:rsidR="00EB6458" w:rsidRDefault="00EB6458" w:rsidP="00EB6458">
      <w:pPr>
        <w:rPr>
          <w:rFonts w:eastAsia="Bosch Office Sans" w:cs="Courier New"/>
          <w:szCs w:val="20"/>
        </w:rPr>
      </w:pPr>
    </w:p>
    <w:p w14:paraId="027C59A9" w14:textId="77777777" w:rsidR="00EB6458" w:rsidRDefault="00EB6458" w:rsidP="00EB6458">
      <w:pPr>
        <w:rPr>
          <w:rFonts w:eastAsia="Bosch Office Sans" w:cs="Courier New"/>
          <w:szCs w:val="20"/>
        </w:rPr>
      </w:pPr>
      <w:r>
        <w:rPr>
          <w:rFonts w:eastAsia="Bosch Office Sans" w:cs="Courier New"/>
          <w:szCs w:val="20"/>
        </w:rPr>
        <w:lastRenderedPageBreak/>
        <w:t>The MYTPSW1 untrusted application contains a void-void function and a function with 2 parameters and a return value. The second parameter is INOUT and is passed through a manipulator.</w:t>
      </w:r>
    </w:p>
    <w:p w14:paraId="778850C7" w14:textId="77777777" w:rsidR="00EB6458" w:rsidRDefault="00EB6458" w:rsidP="00EB6458">
      <w:pPr>
        <w:rPr>
          <w:rFonts w:eastAsia="Bosch Office Sans" w:cs="Courier New"/>
          <w:szCs w:val="20"/>
        </w:rPr>
      </w:pPr>
      <w:r>
        <w:rPr>
          <w:rFonts w:eastAsia="Bosch Office Sans" w:cs="Courier New"/>
          <w:szCs w:val="20"/>
        </w:rPr>
        <w:t>The MYTPSW2 untrusted application contains a void-void function and a function with 1 parameter and no return value.</w:t>
      </w:r>
    </w:p>
    <w:p w14:paraId="438FDED4" w14:textId="77777777" w:rsidR="00EB6458" w:rsidRPr="00325099" w:rsidRDefault="00EB6458" w:rsidP="00EB6458">
      <w:pPr>
        <w:rPr>
          <w:rFonts w:eastAsia="Bosch Office Sans" w:cs="Courier New"/>
          <w:szCs w:val="20"/>
        </w:rPr>
      </w:pPr>
    </w:p>
    <w:p w14:paraId="0164313A" w14:textId="77777777" w:rsidR="00EB6458" w:rsidRPr="00325099" w:rsidRDefault="00EB6458" w:rsidP="00EB6458">
      <w:pPr>
        <w:rPr>
          <w:rFonts w:eastAsia="Bosch Office Sans" w:cs="Courier New"/>
          <w:b/>
          <w:szCs w:val="20"/>
        </w:rPr>
      </w:pPr>
      <w:r w:rsidRPr="00325099">
        <w:rPr>
          <w:rFonts w:eastAsia="Bosch Office Sans" w:cs="Courier New"/>
          <w:b/>
          <w:szCs w:val="20"/>
        </w:rPr>
        <w:t>First the header file of the wrapper will be described (wrapper.h):</w:t>
      </w:r>
    </w:p>
    <w:p w14:paraId="7BC1391C" w14:textId="77777777" w:rsidR="0072702B" w:rsidRPr="0072702B" w:rsidRDefault="0072702B" w:rsidP="0072702B">
      <w:pPr>
        <w:rPr>
          <w:rFonts w:ascii="Courier New" w:eastAsia="Bosch Office Sans" w:hAnsi="Courier New" w:cs="Courier New"/>
          <w:sz w:val="16"/>
          <w:szCs w:val="16"/>
        </w:rPr>
      </w:pPr>
      <w:r w:rsidRPr="0072702B">
        <w:rPr>
          <w:rFonts w:ascii="Courier New" w:eastAsia="Bosch Office Sans" w:hAnsi="Courier New" w:cs="Courier New"/>
          <w:sz w:val="16"/>
          <w:szCs w:val="16"/>
        </w:rPr>
        <w:t>/*********************** MYTPSW1 *************************/</w:t>
      </w:r>
    </w:p>
    <w:p w14:paraId="3EB8EC79" w14:textId="77777777" w:rsidR="0072702B" w:rsidRPr="0072702B" w:rsidRDefault="0072702B" w:rsidP="0072702B">
      <w:pPr>
        <w:rPr>
          <w:rFonts w:ascii="Courier New" w:eastAsia="Bosch Office Sans" w:hAnsi="Courier New" w:cs="Courier New"/>
          <w:sz w:val="16"/>
          <w:szCs w:val="16"/>
        </w:rPr>
      </w:pPr>
      <w:r w:rsidRPr="0072702B">
        <w:rPr>
          <w:rFonts w:ascii="Courier New" w:eastAsia="Bosch Office Sans" w:hAnsi="Courier New" w:cs="Courier New"/>
          <w:sz w:val="16"/>
          <w:szCs w:val="16"/>
        </w:rPr>
        <w:t>#include "mytpsw1.h"</w:t>
      </w:r>
    </w:p>
    <w:p w14:paraId="5754A25E" w14:textId="77777777" w:rsidR="0072702B" w:rsidRPr="0072702B" w:rsidRDefault="0072702B" w:rsidP="0072702B">
      <w:pPr>
        <w:rPr>
          <w:rFonts w:ascii="Courier New" w:eastAsia="Bosch Office Sans" w:hAnsi="Courier New" w:cs="Courier New"/>
          <w:sz w:val="16"/>
          <w:szCs w:val="16"/>
        </w:rPr>
      </w:pPr>
      <w:r w:rsidRPr="0072702B">
        <w:rPr>
          <w:rFonts w:ascii="Courier New" w:eastAsia="Bosch Office Sans" w:hAnsi="Courier New" w:cs="Courier New"/>
          <w:sz w:val="16"/>
          <w:szCs w:val="16"/>
        </w:rPr>
        <w:t>/* MYTPSW1 declares the following functions */</w:t>
      </w:r>
    </w:p>
    <w:p w14:paraId="64E5C3C4" w14:textId="77777777" w:rsidR="0072702B" w:rsidRPr="0072702B" w:rsidRDefault="0072702B" w:rsidP="0072702B">
      <w:pPr>
        <w:rPr>
          <w:rFonts w:ascii="Courier New" w:eastAsia="Bosch Office Sans" w:hAnsi="Courier New" w:cs="Courier New"/>
          <w:sz w:val="16"/>
          <w:szCs w:val="16"/>
        </w:rPr>
      </w:pPr>
      <w:r w:rsidRPr="0072702B">
        <w:rPr>
          <w:rFonts w:ascii="Courier New" w:eastAsia="Bosch Office Sans" w:hAnsi="Courier New" w:cs="Courier New"/>
          <w:sz w:val="16"/>
          <w:szCs w:val="16"/>
        </w:rPr>
        <w:t>/*   void TPSW1_Prc(void); */</w:t>
      </w:r>
    </w:p>
    <w:p w14:paraId="5D942B51" w14:textId="77777777" w:rsidR="0072702B" w:rsidRPr="0072702B" w:rsidRDefault="0072702B" w:rsidP="0072702B">
      <w:pPr>
        <w:rPr>
          <w:rFonts w:ascii="Courier New" w:eastAsia="Bosch Office Sans" w:hAnsi="Courier New" w:cs="Courier New"/>
          <w:sz w:val="16"/>
          <w:szCs w:val="16"/>
        </w:rPr>
      </w:pPr>
      <w:r w:rsidRPr="0072702B">
        <w:rPr>
          <w:rFonts w:ascii="Courier New" w:eastAsia="Bosch Office Sans" w:hAnsi="Courier New" w:cs="Courier New"/>
          <w:sz w:val="16"/>
          <w:szCs w:val="16"/>
        </w:rPr>
        <w:t>/*   uint32_t TPSW1_Mytest_UL(uint8_t variable, structure_t * structure); */</w:t>
      </w:r>
    </w:p>
    <w:p w14:paraId="184E9899" w14:textId="77777777" w:rsidR="0072702B" w:rsidRPr="0072702B" w:rsidRDefault="0072702B" w:rsidP="0072702B">
      <w:pPr>
        <w:rPr>
          <w:rFonts w:ascii="Courier New" w:eastAsia="Bosch Office Sans" w:hAnsi="Courier New" w:cs="Courier New"/>
          <w:sz w:val="16"/>
          <w:szCs w:val="16"/>
        </w:rPr>
      </w:pPr>
    </w:p>
    <w:p w14:paraId="1A40D4B7" w14:textId="77777777" w:rsidR="0072702B" w:rsidRPr="0072702B" w:rsidRDefault="0072702B" w:rsidP="0072702B">
      <w:pPr>
        <w:rPr>
          <w:rFonts w:ascii="Courier New" w:eastAsia="Bosch Office Sans" w:hAnsi="Courier New" w:cs="Courier New"/>
          <w:sz w:val="16"/>
          <w:szCs w:val="16"/>
        </w:rPr>
      </w:pPr>
      <w:r w:rsidRPr="0072702B">
        <w:rPr>
          <w:rFonts w:ascii="Courier New" w:eastAsia="Bosch Office Sans" w:hAnsi="Courier New" w:cs="Courier New"/>
          <w:sz w:val="16"/>
          <w:szCs w:val="16"/>
        </w:rPr>
        <w:t>RBTPSW_DECLARE_UNTRUSTED_APPLICATION(MYTPSW1)</w:t>
      </w:r>
    </w:p>
    <w:p w14:paraId="442D2D9F" w14:textId="77777777" w:rsidR="0072702B" w:rsidRPr="0072702B" w:rsidRDefault="0072702B" w:rsidP="0072702B">
      <w:pPr>
        <w:rPr>
          <w:rFonts w:ascii="Courier New" w:eastAsia="Bosch Office Sans" w:hAnsi="Courier New" w:cs="Courier New"/>
          <w:sz w:val="16"/>
          <w:szCs w:val="16"/>
        </w:rPr>
      </w:pPr>
      <w:r w:rsidRPr="0072702B">
        <w:rPr>
          <w:rFonts w:ascii="Courier New" w:eastAsia="Bosch Office Sans" w:hAnsi="Courier New" w:cs="Courier New"/>
          <w:sz w:val="16"/>
          <w:szCs w:val="16"/>
        </w:rPr>
        <w:t>RBTPSW_DECL_FUNC_NORET_0PARAM(TPSW1_Prc)</w:t>
      </w:r>
    </w:p>
    <w:p w14:paraId="143C0EFF" w14:textId="77777777" w:rsidR="0072702B" w:rsidRPr="0072702B" w:rsidRDefault="0072702B" w:rsidP="0072702B">
      <w:pPr>
        <w:rPr>
          <w:rFonts w:ascii="Courier New" w:eastAsia="Bosch Office Sans" w:hAnsi="Courier New" w:cs="Courier New"/>
          <w:sz w:val="16"/>
          <w:szCs w:val="16"/>
        </w:rPr>
      </w:pPr>
      <w:r w:rsidRPr="0072702B">
        <w:rPr>
          <w:rFonts w:ascii="Courier New" w:eastAsia="Bosch Office Sans" w:hAnsi="Courier New" w:cs="Courier New"/>
          <w:sz w:val="16"/>
          <w:szCs w:val="16"/>
        </w:rPr>
        <w:t>RBTPSW_DECL_FUNC_RET_2PARAM(uint32_t, TPSW1_Mytest_UL, uint8_t, variable, structure_t *, structure)</w:t>
      </w:r>
    </w:p>
    <w:p w14:paraId="5F180522" w14:textId="77777777" w:rsidR="0072702B" w:rsidRPr="0072702B" w:rsidRDefault="0072702B" w:rsidP="0072702B">
      <w:pPr>
        <w:rPr>
          <w:rFonts w:ascii="Courier New" w:eastAsia="Bosch Office Sans" w:hAnsi="Courier New" w:cs="Courier New"/>
          <w:sz w:val="16"/>
          <w:szCs w:val="16"/>
        </w:rPr>
      </w:pPr>
    </w:p>
    <w:p w14:paraId="3789C18B" w14:textId="77777777" w:rsidR="0072702B" w:rsidRPr="0072702B" w:rsidRDefault="0072702B" w:rsidP="0072702B">
      <w:pPr>
        <w:rPr>
          <w:rFonts w:ascii="Courier New" w:eastAsia="Bosch Office Sans" w:hAnsi="Courier New" w:cs="Courier New"/>
          <w:sz w:val="16"/>
          <w:szCs w:val="16"/>
        </w:rPr>
      </w:pPr>
      <w:r w:rsidRPr="0072702B">
        <w:rPr>
          <w:rFonts w:ascii="Courier New" w:eastAsia="Bosch Office Sans" w:hAnsi="Courier New" w:cs="Courier New"/>
          <w:sz w:val="16"/>
          <w:szCs w:val="16"/>
        </w:rPr>
        <w:t>/*********************** MYTPSW2 *************************/</w:t>
      </w:r>
    </w:p>
    <w:p w14:paraId="3AD2C352" w14:textId="77777777" w:rsidR="0072702B" w:rsidRPr="0072702B" w:rsidRDefault="0072702B" w:rsidP="0072702B">
      <w:pPr>
        <w:rPr>
          <w:rFonts w:ascii="Courier New" w:eastAsia="Bosch Office Sans" w:hAnsi="Courier New" w:cs="Courier New"/>
          <w:sz w:val="16"/>
          <w:szCs w:val="16"/>
        </w:rPr>
      </w:pPr>
      <w:r w:rsidRPr="0072702B">
        <w:rPr>
          <w:rFonts w:ascii="Courier New" w:eastAsia="Bosch Office Sans" w:hAnsi="Courier New" w:cs="Courier New"/>
          <w:sz w:val="16"/>
          <w:szCs w:val="16"/>
        </w:rPr>
        <w:t>#include "mytpsw2.h"</w:t>
      </w:r>
    </w:p>
    <w:p w14:paraId="429BE1C1" w14:textId="77777777" w:rsidR="0072702B" w:rsidRPr="0072702B" w:rsidRDefault="0072702B" w:rsidP="0072702B">
      <w:pPr>
        <w:rPr>
          <w:rFonts w:ascii="Courier New" w:eastAsia="Bosch Office Sans" w:hAnsi="Courier New" w:cs="Courier New"/>
          <w:sz w:val="16"/>
          <w:szCs w:val="16"/>
        </w:rPr>
      </w:pPr>
      <w:r w:rsidRPr="0072702B">
        <w:rPr>
          <w:rFonts w:ascii="Courier New" w:eastAsia="Bosch Office Sans" w:hAnsi="Courier New" w:cs="Courier New"/>
          <w:sz w:val="16"/>
          <w:szCs w:val="16"/>
        </w:rPr>
        <w:t>/* MYTPSW2 declares the following functions */</w:t>
      </w:r>
    </w:p>
    <w:p w14:paraId="71306F18" w14:textId="77777777" w:rsidR="0072702B" w:rsidRPr="0072702B" w:rsidRDefault="0072702B" w:rsidP="0072702B">
      <w:pPr>
        <w:rPr>
          <w:rFonts w:ascii="Courier New" w:eastAsia="Bosch Office Sans" w:hAnsi="Courier New" w:cs="Courier New"/>
          <w:sz w:val="16"/>
          <w:szCs w:val="16"/>
        </w:rPr>
      </w:pPr>
      <w:r w:rsidRPr="0072702B">
        <w:rPr>
          <w:rFonts w:ascii="Courier New" w:eastAsia="Bosch Office Sans" w:hAnsi="Courier New" w:cs="Courier New"/>
          <w:sz w:val="16"/>
          <w:szCs w:val="16"/>
        </w:rPr>
        <w:t>/*   void TPSW2_Prc(void); */</w:t>
      </w:r>
    </w:p>
    <w:p w14:paraId="6A22DE95" w14:textId="77777777" w:rsidR="0072702B" w:rsidRPr="0072702B" w:rsidRDefault="0072702B" w:rsidP="0072702B">
      <w:pPr>
        <w:rPr>
          <w:rFonts w:ascii="Courier New" w:eastAsia="Bosch Office Sans" w:hAnsi="Courier New" w:cs="Courier New"/>
          <w:sz w:val="16"/>
          <w:szCs w:val="16"/>
        </w:rPr>
      </w:pPr>
      <w:r w:rsidRPr="0072702B">
        <w:rPr>
          <w:rFonts w:ascii="Courier New" w:eastAsia="Bosch Office Sans" w:hAnsi="Courier New" w:cs="Courier New"/>
          <w:sz w:val="16"/>
          <w:szCs w:val="16"/>
        </w:rPr>
        <w:t>/*   void TPSW2_Mytest_V(uint8_t variable1); */</w:t>
      </w:r>
    </w:p>
    <w:p w14:paraId="56C1E580" w14:textId="77777777" w:rsidR="0072702B" w:rsidRPr="0072702B" w:rsidRDefault="0072702B" w:rsidP="0072702B">
      <w:pPr>
        <w:rPr>
          <w:rFonts w:ascii="Courier New" w:eastAsia="Bosch Office Sans" w:hAnsi="Courier New" w:cs="Courier New"/>
          <w:sz w:val="16"/>
          <w:szCs w:val="16"/>
        </w:rPr>
      </w:pPr>
    </w:p>
    <w:p w14:paraId="678E4480" w14:textId="77777777" w:rsidR="0072702B" w:rsidRPr="0072702B" w:rsidRDefault="0072702B" w:rsidP="0072702B">
      <w:pPr>
        <w:rPr>
          <w:rFonts w:ascii="Courier New" w:eastAsia="Bosch Office Sans" w:hAnsi="Courier New" w:cs="Courier New"/>
          <w:sz w:val="16"/>
          <w:szCs w:val="16"/>
        </w:rPr>
      </w:pPr>
      <w:r w:rsidRPr="0072702B">
        <w:rPr>
          <w:rFonts w:ascii="Courier New" w:eastAsia="Bosch Office Sans" w:hAnsi="Courier New" w:cs="Courier New"/>
          <w:sz w:val="16"/>
          <w:szCs w:val="16"/>
        </w:rPr>
        <w:t>RBTPSW_DECLARE_UNTRUSTED_APPLICATION(MYTPSW2)</w:t>
      </w:r>
    </w:p>
    <w:p w14:paraId="57E6DD02" w14:textId="77777777" w:rsidR="0072702B" w:rsidRPr="0072702B" w:rsidRDefault="0072702B" w:rsidP="0072702B">
      <w:pPr>
        <w:rPr>
          <w:rFonts w:ascii="Courier New" w:eastAsia="Bosch Office Sans" w:hAnsi="Courier New" w:cs="Courier New"/>
          <w:sz w:val="16"/>
          <w:szCs w:val="16"/>
        </w:rPr>
      </w:pPr>
      <w:r w:rsidRPr="0072702B">
        <w:rPr>
          <w:rFonts w:ascii="Courier New" w:eastAsia="Bosch Office Sans" w:hAnsi="Courier New" w:cs="Courier New"/>
          <w:sz w:val="16"/>
          <w:szCs w:val="16"/>
        </w:rPr>
        <w:t>RBTPSW_DECL_FUNC_NORET_0PARAM(TPSW2_Prc)</w:t>
      </w:r>
    </w:p>
    <w:p w14:paraId="4EB96EE4" w14:textId="42F74747" w:rsidR="00EB6458" w:rsidRDefault="00E566F5" w:rsidP="0072702B">
      <w:pPr>
        <w:rPr>
          <w:rFonts w:ascii="Courier New" w:eastAsia="Bosch Office Sans" w:hAnsi="Courier New" w:cs="Courier New"/>
          <w:sz w:val="16"/>
          <w:szCs w:val="16"/>
        </w:rPr>
      </w:pPr>
      <w:r>
        <w:rPr>
          <w:rFonts w:ascii="Courier New" w:eastAsia="Bosch Office Sans" w:hAnsi="Courier New" w:cs="Courier New"/>
          <w:sz w:val="16"/>
          <w:szCs w:val="16"/>
        </w:rPr>
        <w:t>RBTPSW_DECL_FUNC_NORET_1</w:t>
      </w:r>
      <w:r w:rsidR="0072702B" w:rsidRPr="0072702B">
        <w:rPr>
          <w:rFonts w:ascii="Courier New" w:eastAsia="Bosch Office Sans" w:hAnsi="Courier New" w:cs="Courier New"/>
          <w:sz w:val="16"/>
          <w:szCs w:val="16"/>
        </w:rPr>
        <w:t>PARAM(TPSW2_Mytest_V, uint8_t, variable1)</w:t>
      </w:r>
    </w:p>
    <w:p w14:paraId="3AE00083" w14:textId="77777777" w:rsidR="0072702B" w:rsidRPr="00325099" w:rsidRDefault="0072702B" w:rsidP="0072702B">
      <w:pPr>
        <w:rPr>
          <w:rFonts w:ascii="Courier New" w:eastAsia="Bosch Office Sans" w:hAnsi="Courier New" w:cs="Courier New"/>
          <w:sz w:val="16"/>
          <w:szCs w:val="16"/>
        </w:rPr>
      </w:pPr>
    </w:p>
    <w:p w14:paraId="3E8079B5" w14:textId="77777777" w:rsidR="00EB6458" w:rsidRPr="00325099" w:rsidRDefault="00EB6458" w:rsidP="00EB6458">
      <w:pPr>
        <w:rPr>
          <w:rFonts w:eastAsia="Bosch Office Sans" w:cs="Courier New"/>
          <w:b/>
          <w:szCs w:val="20"/>
        </w:rPr>
      </w:pPr>
      <w:r w:rsidRPr="00325099">
        <w:rPr>
          <w:rFonts w:eastAsia="Bosch Office Sans" w:cs="Courier New"/>
          <w:b/>
          <w:szCs w:val="20"/>
        </w:rPr>
        <w:t>The c file looks like this (wrapper.c):</w:t>
      </w:r>
    </w:p>
    <w:p w14:paraId="61C9DF9B" w14:textId="77777777" w:rsidR="0072702B" w:rsidRPr="0072702B" w:rsidRDefault="0072702B" w:rsidP="0072702B">
      <w:pPr>
        <w:rPr>
          <w:rFonts w:ascii="Courier New" w:eastAsia="Bosch Office Sans" w:hAnsi="Courier New" w:cs="Courier New"/>
          <w:sz w:val="16"/>
          <w:szCs w:val="16"/>
        </w:rPr>
      </w:pPr>
      <w:r w:rsidRPr="0072702B">
        <w:rPr>
          <w:rFonts w:ascii="Courier New" w:eastAsia="Bosch Office Sans" w:hAnsi="Courier New" w:cs="Courier New"/>
          <w:sz w:val="16"/>
          <w:szCs w:val="16"/>
        </w:rPr>
        <w:t>#include "wrapper.h"</w:t>
      </w:r>
    </w:p>
    <w:p w14:paraId="189428C2" w14:textId="77777777" w:rsidR="0072702B" w:rsidRPr="0072702B" w:rsidRDefault="0072702B" w:rsidP="0072702B">
      <w:pPr>
        <w:rPr>
          <w:rFonts w:ascii="Courier New" w:eastAsia="Bosch Office Sans" w:hAnsi="Courier New" w:cs="Courier New"/>
          <w:sz w:val="16"/>
          <w:szCs w:val="16"/>
        </w:rPr>
      </w:pPr>
    </w:p>
    <w:p w14:paraId="06EC6017" w14:textId="77777777" w:rsidR="0072702B" w:rsidRPr="0072702B" w:rsidRDefault="0072702B" w:rsidP="0072702B">
      <w:pPr>
        <w:rPr>
          <w:rFonts w:ascii="Courier New" w:eastAsia="Bosch Office Sans" w:hAnsi="Courier New" w:cs="Courier New"/>
          <w:sz w:val="16"/>
          <w:szCs w:val="16"/>
        </w:rPr>
      </w:pPr>
      <w:r w:rsidRPr="0072702B">
        <w:rPr>
          <w:rFonts w:ascii="Courier New" w:eastAsia="Bosch Office Sans" w:hAnsi="Courier New" w:cs="Courier New"/>
          <w:sz w:val="16"/>
          <w:szCs w:val="16"/>
        </w:rPr>
        <w:t>/*********************** MYTPSW1 *************************/</w:t>
      </w:r>
    </w:p>
    <w:p w14:paraId="352EFC04" w14:textId="77777777" w:rsidR="0072702B" w:rsidRPr="0072702B" w:rsidRDefault="0072702B" w:rsidP="0072702B">
      <w:pPr>
        <w:rPr>
          <w:rFonts w:ascii="Courier New" w:eastAsia="Bosch Office Sans" w:hAnsi="Courier New" w:cs="Courier New"/>
          <w:sz w:val="16"/>
          <w:szCs w:val="16"/>
        </w:rPr>
      </w:pPr>
      <w:r w:rsidRPr="0072702B">
        <w:rPr>
          <w:rFonts w:ascii="Courier New" w:eastAsia="Bosch Office Sans" w:hAnsi="Courier New" w:cs="Courier New"/>
          <w:sz w:val="16"/>
          <w:szCs w:val="16"/>
        </w:rPr>
        <w:t>RBTPSW_UNTRUSTED_APPLICATION_CONFIG(MYTPSW1)</w:t>
      </w:r>
    </w:p>
    <w:p w14:paraId="6686FEFE" w14:textId="77777777" w:rsidR="0072702B" w:rsidRPr="0072702B" w:rsidRDefault="0072702B" w:rsidP="0072702B">
      <w:pPr>
        <w:rPr>
          <w:rFonts w:ascii="Courier New" w:eastAsia="Bosch Office Sans" w:hAnsi="Courier New" w:cs="Courier New"/>
          <w:sz w:val="16"/>
          <w:szCs w:val="16"/>
        </w:rPr>
      </w:pPr>
    </w:p>
    <w:p w14:paraId="63F1326F" w14:textId="77777777" w:rsidR="0072702B" w:rsidRPr="0072702B" w:rsidRDefault="0072702B" w:rsidP="0072702B">
      <w:pPr>
        <w:rPr>
          <w:rFonts w:ascii="Courier New" w:eastAsia="Bosch Office Sans" w:hAnsi="Courier New" w:cs="Courier New"/>
          <w:sz w:val="16"/>
          <w:szCs w:val="16"/>
        </w:rPr>
      </w:pPr>
      <w:r w:rsidRPr="0072702B">
        <w:rPr>
          <w:rFonts w:ascii="Courier New" w:eastAsia="Bosch Office Sans" w:hAnsi="Courier New" w:cs="Courier New"/>
          <w:sz w:val="16"/>
          <w:szCs w:val="16"/>
        </w:rPr>
        <w:t>RBTPSW_DECLARE_MPUTABLE_LCFENTRY(</w:t>
      </w:r>
      <w:r w:rsidR="00197F7B" w:rsidRPr="00197F7B">
        <w:rPr>
          <w:rFonts w:ascii="Courier New" w:eastAsia="Bosch Office Sans" w:hAnsi="Courier New" w:cs="Courier New"/>
          <w:sz w:val="16"/>
          <w:szCs w:val="16"/>
        </w:rPr>
        <w:t>MYTPSW1_LCF</w:t>
      </w:r>
      <w:r w:rsidRPr="0072702B">
        <w:rPr>
          <w:rFonts w:ascii="Courier New" w:eastAsia="Bosch Office Sans" w:hAnsi="Courier New" w:cs="Courier New"/>
          <w:sz w:val="16"/>
          <w:szCs w:val="16"/>
        </w:rPr>
        <w:t>)</w:t>
      </w:r>
    </w:p>
    <w:p w14:paraId="3728B633" w14:textId="77777777" w:rsidR="0072702B" w:rsidRPr="0072702B" w:rsidRDefault="0072702B" w:rsidP="0072702B">
      <w:pPr>
        <w:rPr>
          <w:rFonts w:ascii="Courier New" w:eastAsia="Bosch Office Sans" w:hAnsi="Courier New" w:cs="Courier New"/>
          <w:sz w:val="16"/>
          <w:szCs w:val="16"/>
        </w:rPr>
      </w:pPr>
      <w:r w:rsidRPr="0072702B">
        <w:rPr>
          <w:rFonts w:ascii="Courier New" w:eastAsia="Bosch Office Sans" w:hAnsi="Courier New" w:cs="Courier New"/>
          <w:sz w:val="16"/>
          <w:szCs w:val="16"/>
        </w:rPr>
        <w:t>RBTPSW_DEFINE_MPUTABLE(MYTPSW1) = {</w:t>
      </w:r>
    </w:p>
    <w:p w14:paraId="2FE28F41" w14:textId="77777777" w:rsidR="0072702B" w:rsidRPr="0072702B" w:rsidRDefault="0072702B" w:rsidP="0072702B">
      <w:pPr>
        <w:rPr>
          <w:rFonts w:ascii="Courier New" w:eastAsia="Bosch Office Sans" w:hAnsi="Courier New" w:cs="Courier New"/>
          <w:sz w:val="16"/>
          <w:szCs w:val="16"/>
        </w:rPr>
      </w:pPr>
      <w:r w:rsidRPr="0072702B">
        <w:rPr>
          <w:rFonts w:ascii="Courier New" w:eastAsia="Bosch Office Sans" w:hAnsi="Courier New" w:cs="Courier New"/>
          <w:sz w:val="16"/>
          <w:szCs w:val="16"/>
        </w:rPr>
        <w:lastRenderedPageBreak/>
        <w:t xml:space="preserve">    RBTPSW_MPUCONFIG_FROMLCF(</w:t>
      </w:r>
      <w:r w:rsidR="00197F7B" w:rsidRPr="00197F7B">
        <w:rPr>
          <w:rFonts w:ascii="Courier New" w:eastAsia="Bosch Office Sans" w:hAnsi="Courier New" w:cs="Courier New"/>
          <w:sz w:val="16"/>
          <w:szCs w:val="16"/>
        </w:rPr>
        <w:t>MYTPSW1_LCF</w:t>
      </w:r>
      <w:r w:rsidRPr="0072702B">
        <w:rPr>
          <w:rFonts w:ascii="Courier New" w:eastAsia="Bosch Office Sans" w:hAnsi="Courier New" w:cs="Courier New"/>
          <w:sz w:val="16"/>
          <w:szCs w:val="16"/>
        </w:rPr>
        <w:t>),</w:t>
      </w:r>
    </w:p>
    <w:p w14:paraId="219E8A74" w14:textId="77777777" w:rsidR="0072702B" w:rsidRPr="0072702B" w:rsidRDefault="0072702B" w:rsidP="0072702B">
      <w:pPr>
        <w:rPr>
          <w:rFonts w:ascii="Courier New" w:eastAsia="Bosch Office Sans" w:hAnsi="Courier New" w:cs="Courier New"/>
          <w:sz w:val="16"/>
          <w:szCs w:val="16"/>
        </w:rPr>
      </w:pPr>
      <w:r w:rsidRPr="0072702B">
        <w:rPr>
          <w:rFonts w:ascii="Courier New" w:eastAsia="Bosch Office Sans" w:hAnsi="Courier New" w:cs="Courier New"/>
          <w:sz w:val="16"/>
          <w:szCs w:val="16"/>
        </w:rPr>
        <w:t xml:space="preserve">    RBTPSW_MPUCONFIG_BYADDRESS(0xFFF82000UL, 0xFFF83000UL),  /* open a MPU channel for a device register. */</w:t>
      </w:r>
    </w:p>
    <w:p w14:paraId="5A3255D0" w14:textId="77777777" w:rsidR="0072702B" w:rsidRPr="0072702B" w:rsidRDefault="0072702B" w:rsidP="0072702B">
      <w:pPr>
        <w:rPr>
          <w:rFonts w:ascii="Courier New" w:eastAsia="Bosch Office Sans" w:hAnsi="Courier New" w:cs="Courier New"/>
          <w:sz w:val="16"/>
          <w:szCs w:val="16"/>
        </w:rPr>
      </w:pPr>
      <w:r w:rsidRPr="0072702B">
        <w:rPr>
          <w:rFonts w:ascii="Courier New" w:eastAsia="Bosch Office Sans" w:hAnsi="Courier New" w:cs="Courier New"/>
          <w:sz w:val="16"/>
          <w:szCs w:val="16"/>
        </w:rPr>
        <w:t xml:space="preserve">    RBTPSW_MPUCONFIG_ENDMARKER</w:t>
      </w:r>
    </w:p>
    <w:p w14:paraId="5812E5F3" w14:textId="77777777" w:rsidR="0072702B" w:rsidRPr="0072702B" w:rsidRDefault="0072702B" w:rsidP="0072702B">
      <w:pPr>
        <w:rPr>
          <w:rFonts w:ascii="Courier New" w:eastAsia="Bosch Office Sans" w:hAnsi="Courier New" w:cs="Courier New"/>
          <w:sz w:val="16"/>
          <w:szCs w:val="16"/>
        </w:rPr>
      </w:pPr>
      <w:r w:rsidRPr="0072702B">
        <w:rPr>
          <w:rFonts w:ascii="Courier New" w:eastAsia="Bosch Office Sans" w:hAnsi="Courier New" w:cs="Courier New"/>
          <w:sz w:val="16"/>
          <w:szCs w:val="16"/>
        </w:rPr>
        <w:t>};</w:t>
      </w:r>
    </w:p>
    <w:p w14:paraId="680C8FDD" w14:textId="77777777" w:rsidR="0072702B" w:rsidRPr="0072702B" w:rsidRDefault="0072702B" w:rsidP="0072702B">
      <w:pPr>
        <w:rPr>
          <w:rFonts w:ascii="Courier New" w:eastAsia="Bosch Office Sans" w:hAnsi="Courier New" w:cs="Courier New"/>
          <w:sz w:val="16"/>
          <w:szCs w:val="16"/>
        </w:rPr>
      </w:pPr>
    </w:p>
    <w:p w14:paraId="44F80367" w14:textId="77777777" w:rsidR="0072702B" w:rsidRPr="0072702B" w:rsidRDefault="0072702B" w:rsidP="0072702B">
      <w:pPr>
        <w:rPr>
          <w:rFonts w:ascii="Courier New" w:eastAsia="Bosch Office Sans" w:hAnsi="Courier New" w:cs="Courier New"/>
          <w:sz w:val="16"/>
          <w:szCs w:val="16"/>
        </w:rPr>
      </w:pPr>
      <w:r w:rsidRPr="0072702B">
        <w:rPr>
          <w:rFonts w:ascii="Courier New" w:eastAsia="Bosch Office Sans" w:hAnsi="Courier New" w:cs="Courier New"/>
          <w:sz w:val="16"/>
          <w:szCs w:val="16"/>
        </w:rPr>
        <w:t>/* TPSW1_Prc requires 1000 byte stack */</w:t>
      </w:r>
    </w:p>
    <w:p w14:paraId="79A75264" w14:textId="77777777" w:rsidR="0072702B" w:rsidRPr="0072702B" w:rsidRDefault="0072702B" w:rsidP="0072702B">
      <w:pPr>
        <w:rPr>
          <w:rFonts w:ascii="Courier New" w:eastAsia="Bosch Office Sans" w:hAnsi="Courier New" w:cs="Courier New"/>
          <w:sz w:val="16"/>
          <w:szCs w:val="16"/>
        </w:rPr>
      </w:pPr>
      <w:r w:rsidRPr="0072702B">
        <w:rPr>
          <w:rFonts w:ascii="Courier New" w:eastAsia="Bosch Office Sans" w:hAnsi="Courier New" w:cs="Courier New"/>
          <w:sz w:val="16"/>
          <w:szCs w:val="16"/>
        </w:rPr>
        <w:t>RBTPSW_DEF_FUNC_NORET_0PARAM(MYTPSW1, 1000, 0,</w:t>
      </w:r>
      <w:r w:rsidR="00532700">
        <w:rPr>
          <w:rFonts w:ascii="Courier New" w:eastAsia="Bosch Office Sans" w:hAnsi="Courier New" w:cs="Courier New"/>
          <w:sz w:val="16"/>
          <w:szCs w:val="16"/>
        </w:rPr>
        <w:t xml:space="preserve"> </w:t>
      </w:r>
      <w:r w:rsidR="00532700" w:rsidRPr="00532700">
        <w:rPr>
          <w:rFonts w:ascii="Courier New" w:eastAsia="Bosch Office Sans" w:hAnsi="Courier New" w:cs="Courier New"/>
          <w:sz w:val="16"/>
          <w:szCs w:val="16"/>
        </w:rPr>
        <w:t>RBTPSW_NO_TIMELIMIT</w:t>
      </w:r>
      <w:r w:rsidR="00532700">
        <w:rPr>
          <w:rFonts w:ascii="Courier New" w:eastAsia="Bosch Office Sans" w:hAnsi="Courier New" w:cs="Courier New"/>
          <w:sz w:val="16"/>
          <w:szCs w:val="16"/>
        </w:rPr>
        <w:t>,</w:t>
      </w:r>
      <w:r w:rsidRPr="0072702B">
        <w:rPr>
          <w:rFonts w:ascii="Courier New" w:eastAsia="Bosch Office Sans" w:hAnsi="Courier New" w:cs="Courier New"/>
          <w:sz w:val="16"/>
          <w:szCs w:val="16"/>
        </w:rPr>
        <w:t xml:space="preserve"> TPSW1_Prc)</w:t>
      </w:r>
    </w:p>
    <w:p w14:paraId="2310CD93" w14:textId="77777777" w:rsidR="0072702B" w:rsidRPr="0072702B" w:rsidRDefault="0072702B" w:rsidP="0072702B">
      <w:pPr>
        <w:rPr>
          <w:rFonts w:ascii="Courier New" w:eastAsia="Bosch Office Sans" w:hAnsi="Courier New" w:cs="Courier New"/>
          <w:sz w:val="16"/>
          <w:szCs w:val="16"/>
        </w:rPr>
      </w:pPr>
    </w:p>
    <w:p w14:paraId="56AB54FF" w14:textId="77777777" w:rsidR="0072702B" w:rsidRPr="0072702B" w:rsidRDefault="0072702B" w:rsidP="0072702B">
      <w:pPr>
        <w:rPr>
          <w:rFonts w:ascii="Courier New" w:eastAsia="Bosch Office Sans" w:hAnsi="Courier New" w:cs="Courier New"/>
          <w:sz w:val="16"/>
          <w:szCs w:val="16"/>
        </w:rPr>
      </w:pPr>
      <w:r w:rsidRPr="0072702B">
        <w:rPr>
          <w:rFonts w:ascii="Courier New" w:eastAsia="Bosch Office Sans" w:hAnsi="Courier New" w:cs="Courier New"/>
          <w:sz w:val="16"/>
          <w:szCs w:val="16"/>
        </w:rPr>
        <w:t>#define RBTPSW_PARAM_MANIP_PRE_TPSW1_Mytest_UL  RBTPSW_PARAM_INOUT_CPYPTR_PRE(structure_t, structure)</w:t>
      </w:r>
    </w:p>
    <w:p w14:paraId="05E89741" w14:textId="77777777" w:rsidR="0072702B" w:rsidRPr="0072702B" w:rsidRDefault="0072702B" w:rsidP="0072702B">
      <w:pPr>
        <w:rPr>
          <w:rFonts w:ascii="Courier New" w:eastAsia="Bosch Office Sans" w:hAnsi="Courier New" w:cs="Courier New"/>
          <w:sz w:val="16"/>
          <w:szCs w:val="16"/>
        </w:rPr>
      </w:pPr>
      <w:r w:rsidRPr="0072702B">
        <w:rPr>
          <w:rFonts w:ascii="Courier New" w:eastAsia="Bosch Office Sans" w:hAnsi="Courier New" w:cs="Courier New"/>
          <w:sz w:val="16"/>
          <w:szCs w:val="16"/>
        </w:rPr>
        <w:t>#define RBTPSW_PARAM_MANIP_POST_TPSW1_Mytest_UL RBTPSW_PARAM_INOUT_CPYPTR_POST(structure_t, structure)</w:t>
      </w:r>
    </w:p>
    <w:p w14:paraId="46FF3935" w14:textId="77777777" w:rsidR="0072702B" w:rsidRPr="0072702B" w:rsidRDefault="0072702B" w:rsidP="0072702B">
      <w:pPr>
        <w:rPr>
          <w:rFonts w:ascii="Courier New" w:eastAsia="Bosch Office Sans" w:hAnsi="Courier New" w:cs="Courier New"/>
          <w:sz w:val="16"/>
          <w:szCs w:val="16"/>
        </w:rPr>
      </w:pPr>
      <w:r w:rsidRPr="0072702B">
        <w:rPr>
          <w:rFonts w:ascii="Courier New" w:eastAsia="Bosch Office Sans" w:hAnsi="Courier New" w:cs="Courier New"/>
          <w:sz w:val="16"/>
          <w:szCs w:val="16"/>
        </w:rPr>
        <w:t>RBTPSW_DEF_FUNC_RET_2PARAM(MYTPSW1, 100,</w:t>
      </w:r>
      <w:r w:rsidR="00816ABD">
        <w:rPr>
          <w:rFonts w:ascii="Courier New" w:eastAsia="Bosch Office Sans" w:hAnsi="Courier New" w:cs="Courier New"/>
          <w:sz w:val="16"/>
          <w:szCs w:val="16"/>
        </w:rPr>
        <w:t xml:space="preserve">0, </w:t>
      </w:r>
      <w:r w:rsidR="00816ABD" w:rsidRPr="00816ABD">
        <w:rPr>
          <w:rFonts w:ascii="Courier New" w:eastAsia="Bosch Office Sans" w:hAnsi="Courier New" w:cs="Courier New"/>
          <w:sz w:val="16"/>
          <w:szCs w:val="16"/>
        </w:rPr>
        <w:t>RBTPSW_NO_TIMELIMIT</w:t>
      </w:r>
      <w:r w:rsidR="00816ABD">
        <w:rPr>
          <w:rFonts w:ascii="Courier New" w:eastAsia="Bosch Office Sans" w:hAnsi="Courier New" w:cs="Courier New"/>
          <w:sz w:val="16"/>
          <w:szCs w:val="16"/>
        </w:rPr>
        <w:t>,</w:t>
      </w:r>
      <w:r w:rsidRPr="0072702B">
        <w:rPr>
          <w:rFonts w:ascii="Courier New" w:eastAsia="Bosch Office Sans" w:hAnsi="Courier New" w:cs="Courier New"/>
          <w:sz w:val="16"/>
          <w:szCs w:val="16"/>
        </w:rPr>
        <w:t xml:space="preserve"> RBTPSW_PARAM_CPYPTR_STACKADDER(structure_t), uint32_t, TPSW1_Mytest_UL, uint8_t, variable, structure_t *, structure)</w:t>
      </w:r>
    </w:p>
    <w:p w14:paraId="4842809E" w14:textId="77777777" w:rsidR="0072702B" w:rsidRPr="0072702B" w:rsidRDefault="0072702B" w:rsidP="0072702B">
      <w:pPr>
        <w:rPr>
          <w:rFonts w:ascii="Courier New" w:eastAsia="Bosch Office Sans" w:hAnsi="Courier New" w:cs="Courier New"/>
          <w:sz w:val="16"/>
          <w:szCs w:val="16"/>
        </w:rPr>
      </w:pPr>
    </w:p>
    <w:p w14:paraId="3A4D097C" w14:textId="77777777" w:rsidR="0072702B" w:rsidRPr="0072702B" w:rsidRDefault="0072702B" w:rsidP="0072702B">
      <w:pPr>
        <w:rPr>
          <w:rFonts w:ascii="Courier New" w:eastAsia="Bosch Office Sans" w:hAnsi="Courier New" w:cs="Courier New"/>
          <w:sz w:val="16"/>
          <w:szCs w:val="16"/>
        </w:rPr>
      </w:pPr>
      <w:r w:rsidRPr="0072702B">
        <w:rPr>
          <w:rFonts w:ascii="Courier New" w:eastAsia="Bosch Office Sans" w:hAnsi="Courier New" w:cs="Courier New"/>
          <w:sz w:val="16"/>
          <w:szCs w:val="16"/>
        </w:rPr>
        <w:t>/*********************** MYTPSW2 *************************/</w:t>
      </w:r>
    </w:p>
    <w:p w14:paraId="3871BCF4" w14:textId="77777777" w:rsidR="0072702B" w:rsidRPr="0072702B" w:rsidRDefault="0072702B" w:rsidP="0072702B">
      <w:pPr>
        <w:rPr>
          <w:rFonts w:ascii="Courier New" w:eastAsia="Bosch Office Sans" w:hAnsi="Courier New" w:cs="Courier New"/>
          <w:sz w:val="16"/>
          <w:szCs w:val="16"/>
        </w:rPr>
      </w:pPr>
      <w:r w:rsidRPr="0072702B">
        <w:rPr>
          <w:rFonts w:ascii="Courier New" w:eastAsia="Bosch Office Sans" w:hAnsi="Courier New" w:cs="Courier New"/>
          <w:sz w:val="16"/>
          <w:szCs w:val="16"/>
        </w:rPr>
        <w:t>RBTPSW_UNTRUSTED_APPLICATION_CONFIG(MYTPSW2)</w:t>
      </w:r>
    </w:p>
    <w:p w14:paraId="7E6AAD7C" w14:textId="77777777" w:rsidR="0072702B" w:rsidRPr="0072702B" w:rsidRDefault="0072702B" w:rsidP="0072702B">
      <w:pPr>
        <w:rPr>
          <w:rFonts w:ascii="Courier New" w:eastAsia="Bosch Office Sans" w:hAnsi="Courier New" w:cs="Courier New"/>
          <w:sz w:val="16"/>
          <w:szCs w:val="16"/>
        </w:rPr>
      </w:pPr>
    </w:p>
    <w:p w14:paraId="5D8E6DE0" w14:textId="77777777" w:rsidR="0072702B" w:rsidRPr="0072702B" w:rsidRDefault="0072702B" w:rsidP="0072702B">
      <w:pPr>
        <w:rPr>
          <w:rFonts w:ascii="Courier New" w:eastAsia="Bosch Office Sans" w:hAnsi="Courier New" w:cs="Courier New"/>
          <w:sz w:val="16"/>
          <w:szCs w:val="16"/>
        </w:rPr>
      </w:pPr>
      <w:r w:rsidRPr="0072702B">
        <w:rPr>
          <w:rFonts w:ascii="Courier New" w:eastAsia="Bosch Office Sans" w:hAnsi="Courier New" w:cs="Courier New"/>
          <w:sz w:val="16"/>
          <w:szCs w:val="16"/>
        </w:rPr>
        <w:t>RBTPSW_DECLARE_MPUTABLE_LCFENTRY(</w:t>
      </w:r>
      <w:r w:rsidR="00197F7B">
        <w:rPr>
          <w:rFonts w:ascii="Courier New" w:eastAsia="Bosch Office Sans" w:hAnsi="Courier New" w:cs="Courier New"/>
          <w:sz w:val="16"/>
          <w:szCs w:val="16"/>
        </w:rPr>
        <w:t>MYTPSW2</w:t>
      </w:r>
      <w:r w:rsidR="00197F7B" w:rsidRPr="00197F7B">
        <w:rPr>
          <w:rFonts w:ascii="Courier New" w:eastAsia="Bosch Office Sans" w:hAnsi="Courier New" w:cs="Courier New"/>
          <w:sz w:val="16"/>
          <w:szCs w:val="16"/>
        </w:rPr>
        <w:t>_LCF</w:t>
      </w:r>
      <w:r w:rsidRPr="0072702B">
        <w:rPr>
          <w:rFonts w:ascii="Courier New" w:eastAsia="Bosch Office Sans" w:hAnsi="Courier New" w:cs="Courier New"/>
          <w:sz w:val="16"/>
          <w:szCs w:val="16"/>
        </w:rPr>
        <w:t>)</w:t>
      </w:r>
    </w:p>
    <w:p w14:paraId="3C19FFB8" w14:textId="77777777" w:rsidR="0072702B" w:rsidRPr="0072702B" w:rsidRDefault="0072702B" w:rsidP="0072702B">
      <w:pPr>
        <w:rPr>
          <w:rFonts w:ascii="Courier New" w:eastAsia="Bosch Office Sans" w:hAnsi="Courier New" w:cs="Courier New"/>
          <w:sz w:val="16"/>
          <w:szCs w:val="16"/>
        </w:rPr>
      </w:pPr>
      <w:r w:rsidRPr="0072702B">
        <w:rPr>
          <w:rFonts w:ascii="Courier New" w:eastAsia="Bosch Office Sans" w:hAnsi="Courier New" w:cs="Courier New"/>
          <w:sz w:val="16"/>
          <w:szCs w:val="16"/>
        </w:rPr>
        <w:t>RBTPSW_DEFINE_MPUTABLE(MYTPSW2) = {</w:t>
      </w:r>
    </w:p>
    <w:p w14:paraId="4C740B69" w14:textId="77777777" w:rsidR="0072702B" w:rsidRPr="0072702B" w:rsidRDefault="0072702B" w:rsidP="0072702B">
      <w:pPr>
        <w:rPr>
          <w:rFonts w:ascii="Courier New" w:eastAsia="Bosch Office Sans" w:hAnsi="Courier New" w:cs="Courier New"/>
          <w:sz w:val="16"/>
          <w:szCs w:val="16"/>
        </w:rPr>
      </w:pPr>
      <w:r w:rsidRPr="0072702B">
        <w:rPr>
          <w:rFonts w:ascii="Courier New" w:eastAsia="Bosch Office Sans" w:hAnsi="Courier New" w:cs="Courier New"/>
          <w:sz w:val="16"/>
          <w:szCs w:val="16"/>
        </w:rPr>
        <w:t xml:space="preserve">    RBTPSW_MPUCONFIG_FROMLCF(</w:t>
      </w:r>
      <w:r w:rsidR="00197F7B">
        <w:rPr>
          <w:rFonts w:ascii="Courier New" w:eastAsia="Bosch Office Sans" w:hAnsi="Courier New" w:cs="Courier New"/>
          <w:sz w:val="16"/>
          <w:szCs w:val="16"/>
        </w:rPr>
        <w:t>MYTPSW2</w:t>
      </w:r>
      <w:r w:rsidR="00197F7B" w:rsidRPr="00197F7B">
        <w:rPr>
          <w:rFonts w:ascii="Courier New" w:eastAsia="Bosch Office Sans" w:hAnsi="Courier New" w:cs="Courier New"/>
          <w:sz w:val="16"/>
          <w:szCs w:val="16"/>
        </w:rPr>
        <w:t>_LCF</w:t>
      </w:r>
      <w:r w:rsidRPr="0072702B">
        <w:rPr>
          <w:rFonts w:ascii="Courier New" w:eastAsia="Bosch Office Sans" w:hAnsi="Courier New" w:cs="Courier New"/>
          <w:sz w:val="16"/>
          <w:szCs w:val="16"/>
        </w:rPr>
        <w:t>),</w:t>
      </w:r>
    </w:p>
    <w:p w14:paraId="1AE6A59F" w14:textId="77777777" w:rsidR="0072702B" w:rsidRPr="0072702B" w:rsidRDefault="0072702B" w:rsidP="0072702B">
      <w:pPr>
        <w:rPr>
          <w:rFonts w:ascii="Courier New" w:eastAsia="Bosch Office Sans" w:hAnsi="Courier New" w:cs="Courier New"/>
          <w:sz w:val="16"/>
          <w:szCs w:val="16"/>
        </w:rPr>
      </w:pPr>
      <w:r w:rsidRPr="0072702B">
        <w:rPr>
          <w:rFonts w:ascii="Courier New" w:eastAsia="Bosch Office Sans" w:hAnsi="Courier New" w:cs="Courier New"/>
          <w:sz w:val="16"/>
          <w:szCs w:val="16"/>
        </w:rPr>
        <w:t xml:space="preserve">    RBTPSW_MPUCONFIG_ENDMARKER</w:t>
      </w:r>
    </w:p>
    <w:p w14:paraId="1D6C7C83" w14:textId="77777777" w:rsidR="0072702B" w:rsidRPr="0072702B" w:rsidRDefault="0072702B" w:rsidP="0072702B">
      <w:pPr>
        <w:rPr>
          <w:rFonts w:ascii="Courier New" w:eastAsia="Bosch Office Sans" w:hAnsi="Courier New" w:cs="Courier New"/>
          <w:sz w:val="16"/>
          <w:szCs w:val="16"/>
        </w:rPr>
      </w:pPr>
      <w:r w:rsidRPr="0072702B">
        <w:rPr>
          <w:rFonts w:ascii="Courier New" w:eastAsia="Bosch Office Sans" w:hAnsi="Courier New" w:cs="Courier New"/>
          <w:sz w:val="16"/>
          <w:szCs w:val="16"/>
        </w:rPr>
        <w:t>};</w:t>
      </w:r>
    </w:p>
    <w:p w14:paraId="65F16675" w14:textId="77777777" w:rsidR="0072702B" w:rsidRPr="0072702B" w:rsidRDefault="0072702B" w:rsidP="0072702B">
      <w:pPr>
        <w:rPr>
          <w:rFonts w:ascii="Courier New" w:eastAsia="Bosch Office Sans" w:hAnsi="Courier New" w:cs="Courier New"/>
          <w:sz w:val="16"/>
          <w:szCs w:val="16"/>
        </w:rPr>
      </w:pPr>
    </w:p>
    <w:p w14:paraId="78F49188" w14:textId="77777777" w:rsidR="0072702B" w:rsidRPr="0072702B" w:rsidRDefault="0072702B" w:rsidP="0072702B">
      <w:pPr>
        <w:rPr>
          <w:rFonts w:ascii="Courier New" w:eastAsia="Bosch Office Sans" w:hAnsi="Courier New" w:cs="Courier New"/>
          <w:sz w:val="16"/>
          <w:szCs w:val="16"/>
        </w:rPr>
      </w:pPr>
      <w:r w:rsidRPr="0072702B">
        <w:rPr>
          <w:rFonts w:ascii="Courier New" w:eastAsia="Bosch Office Sans" w:hAnsi="Courier New" w:cs="Courier New"/>
          <w:sz w:val="16"/>
          <w:szCs w:val="16"/>
        </w:rPr>
        <w:t>RBTPSW_DEF_FUNC_NORET_0PARAM(MYTPSW2, 2000, 0,</w:t>
      </w:r>
      <w:r w:rsidR="00894C34">
        <w:rPr>
          <w:rFonts w:ascii="Courier New" w:eastAsia="Bosch Office Sans" w:hAnsi="Courier New" w:cs="Courier New"/>
          <w:sz w:val="16"/>
          <w:szCs w:val="16"/>
        </w:rPr>
        <w:t xml:space="preserve"> </w:t>
      </w:r>
      <w:r w:rsidR="00894C34" w:rsidRPr="00894C34">
        <w:rPr>
          <w:rFonts w:ascii="Courier New" w:eastAsia="Bosch Office Sans" w:hAnsi="Courier New" w:cs="Courier New"/>
          <w:sz w:val="16"/>
          <w:szCs w:val="16"/>
        </w:rPr>
        <w:t>RBTPSW_NO_TIMELIMIT</w:t>
      </w:r>
      <w:r w:rsidR="00894C34">
        <w:rPr>
          <w:rFonts w:ascii="Courier New" w:eastAsia="Bosch Office Sans" w:hAnsi="Courier New" w:cs="Courier New"/>
          <w:sz w:val="16"/>
          <w:szCs w:val="16"/>
        </w:rPr>
        <w:t>,</w:t>
      </w:r>
      <w:r w:rsidRPr="0072702B">
        <w:rPr>
          <w:rFonts w:ascii="Courier New" w:eastAsia="Bosch Office Sans" w:hAnsi="Courier New" w:cs="Courier New"/>
          <w:sz w:val="16"/>
          <w:szCs w:val="16"/>
        </w:rPr>
        <w:t xml:space="preserve"> TPSW2_Prc)</w:t>
      </w:r>
    </w:p>
    <w:p w14:paraId="59801859" w14:textId="77777777" w:rsidR="0072702B" w:rsidRPr="0072702B" w:rsidRDefault="0072702B" w:rsidP="0072702B">
      <w:pPr>
        <w:rPr>
          <w:rFonts w:ascii="Courier New" w:eastAsia="Bosch Office Sans" w:hAnsi="Courier New" w:cs="Courier New"/>
          <w:sz w:val="16"/>
          <w:szCs w:val="16"/>
        </w:rPr>
      </w:pPr>
    </w:p>
    <w:p w14:paraId="2232F79C" w14:textId="77777777" w:rsidR="0072702B" w:rsidRPr="0072702B" w:rsidRDefault="0072702B" w:rsidP="0072702B">
      <w:pPr>
        <w:rPr>
          <w:rFonts w:ascii="Courier New" w:eastAsia="Bosch Office Sans" w:hAnsi="Courier New" w:cs="Courier New"/>
          <w:sz w:val="16"/>
          <w:szCs w:val="16"/>
        </w:rPr>
      </w:pPr>
      <w:r w:rsidRPr="0072702B">
        <w:rPr>
          <w:rFonts w:ascii="Courier New" w:eastAsia="Bosch Office Sans" w:hAnsi="Courier New" w:cs="Courier New"/>
          <w:sz w:val="16"/>
          <w:szCs w:val="16"/>
        </w:rPr>
        <w:t>#define RBTPSW_PARAM_MANIP_PRE_TPSW2_Mytest_V  /* No pointer to copy: nothing to do */</w:t>
      </w:r>
    </w:p>
    <w:p w14:paraId="1851D705" w14:textId="77777777" w:rsidR="0072702B" w:rsidRPr="0072702B" w:rsidRDefault="0072702B" w:rsidP="0072702B">
      <w:pPr>
        <w:rPr>
          <w:rFonts w:ascii="Courier New" w:eastAsia="Bosch Office Sans" w:hAnsi="Courier New" w:cs="Courier New"/>
          <w:sz w:val="16"/>
          <w:szCs w:val="16"/>
        </w:rPr>
      </w:pPr>
      <w:r w:rsidRPr="0072702B">
        <w:rPr>
          <w:rFonts w:ascii="Courier New" w:eastAsia="Bosch Office Sans" w:hAnsi="Courier New" w:cs="Courier New"/>
          <w:sz w:val="16"/>
          <w:szCs w:val="16"/>
        </w:rPr>
        <w:t>#define RBTPSW_PARAM_MANIP_POST_TPSW2_Mytest_V /* No pointer to copy: nothing to do */</w:t>
      </w:r>
    </w:p>
    <w:p w14:paraId="16B288E6" w14:textId="0B9C62BA" w:rsidR="00EB6458" w:rsidRDefault="00E566F5" w:rsidP="0072702B">
      <w:pPr>
        <w:rPr>
          <w:rFonts w:ascii="Courier New" w:eastAsia="Bosch Office Sans" w:hAnsi="Courier New" w:cs="Courier New"/>
          <w:sz w:val="16"/>
          <w:szCs w:val="16"/>
        </w:rPr>
      </w:pPr>
      <w:r>
        <w:rPr>
          <w:rFonts w:ascii="Courier New" w:eastAsia="Bosch Office Sans" w:hAnsi="Courier New" w:cs="Courier New"/>
          <w:sz w:val="16"/>
          <w:szCs w:val="16"/>
        </w:rPr>
        <w:t>RBTPSW_DEF_FUNC_NORET_1</w:t>
      </w:r>
      <w:r w:rsidR="0072702B" w:rsidRPr="0072702B">
        <w:rPr>
          <w:rFonts w:ascii="Courier New" w:eastAsia="Bosch Office Sans" w:hAnsi="Courier New" w:cs="Courier New"/>
          <w:sz w:val="16"/>
          <w:szCs w:val="16"/>
        </w:rPr>
        <w:t xml:space="preserve">PARAM(MYTPSW2, 100, 0, </w:t>
      </w:r>
      <w:r w:rsidR="00760551" w:rsidRPr="00760551">
        <w:rPr>
          <w:rFonts w:ascii="Courier New" w:eastAsia="Bosch Office Sans" w:hAnsi="Courier New" w:cs="Courier New"/>
          <w:sz w:val="16"/>
          <w:szCs w:val="16"/>
        </w:rPr>
        <w:t>RBTPSW_NO_TIMELIMIT</w:t>
      </w:r>
      <w:r w:rsidR="00760551">
        <w:rPr>
          <w:rFonts w:ascii="Courier New" w:eastAsia="Bosch Office Sans" w:hAnsi="Courier New" w:cs="Courier New"/>
          <w:sz w:val="16"/>
          <w:szCs w:val="16"/>
        </w:rPr>
        <w:t xml:space="preserve">, </w:t>
      </w:r>
      <w:r w:rsidR="0072702B" w:rsidRPr="0072702B">
        <w:rPr>
          <w:rFonts w:ascii="Courier New" w:eastAsia="Bosch Office Sans" w:hAnsi="Courier New" w:cs="Courier New"/>
          <w:sz w:val="16"/>
          <w:szCs w:val="16"/>
        </w:rPr>
        <w:t>TPSW2_Mytest_V, uint8_t, variable1)</w:t>
      </w:r>
    </w:p>
    <w:p w14:paraId="5A3AAE3A" w14:textId="77777777" w:rsidR="0072702B" w:rsidRPr="00325099" w:rsidRDefault="0072702B" w:rsidP="0072702B">
      <w:pPr>
        <w:rPr>
          <w:rFonts w:ascii="Courier New" w:eastAsia="Bosch Office Sans" w:hAnsi="Courier New" w:cs="Courier New"/>
          <w:sz w:val="16"/>
          <w:szCs w:val="16"/>
        </w:rPr>
      </w:pPr>
    </w:p>
    <w:p w14:paraId="183ADCA3" w14:textId="3CCC82EE" w:rsidR="00EB6458" w:rsidRDefault="00EB6458" w:rsidP="00EB6458">
      <w:pPr>
        <w:pStyle w:val="berschrift4"/>
        <w:tabs>
          <w:tab w:val="clear" w:pos="360"/>
          <w:tab w:val="num" w:pos="864"/>
        </w:tabs>
        <w:ind w:left="864" w:hanging="864"/>
        <w:rPr>
          <w:rFonts w:eastAsia="Bosch Office Sans"/>
        </w:rPr>
      </w:pPr>
      <w:bookmarkStart w:id="92" w:name="_Toc86823294"/>
      <w:r w:rsidRPr="00325099">
        <w:rPr>
          <w:rFonts w:eastAsia="Bosch Office Sans"/>
        </w:rPr>
        <w:lastRenderedPageBreak/>
        <w:t>LCF section configuration</w:t>
      </w:r>
      <w:bookmarkEnd w:id="92"/>
    </w:p>
    <w:p w14:paraId="0CC7AEB8" w14:textId="77777777" w:rsidR="009C3223" w:rsidRPr="009C3223" w:rsidRDefault="009C3223" w:rsidP="009C3223">
      <w:pPr>
        <w:rPr>
          <w:rFonts w:eastAsia="Bosch Office Sans"/>
          <w:lang w:eastAsia="en-US"/>
        </w:rPr>
      </w:pPr>
    </w:p>
    <w:p w14:paraId="252F0C78" w14:textId="77777777" w:rsidR="00EB6458" w:rsidRPr="009C3223" w:rsidRDefault="00EB6458" w:rsidP="00EB6458">
      <w:pPr>
        <w:rPr>
          <w:rFonts w:eastAsia="Bosch Office Sans" w:cs="Courier New"/>
          <w:bCs/>
          <w:szCs w:val="20"/>
        </w:rPr>
      </w:pPr>
      <w:r w:rsidRPr="009C3223">
        <w:rPr>
          <w:rFonts w:eastAsia="Bosch Office Sans" w:cs="Courier New"/>
          <w:bCs/>
          <w:szCs w:val="20"/>
        </w:rPr>
        <w:t xml:space="preserve">The LCF section for both TPSWs looks like this: </w:t>
      </w:r>
    </w:p>
    <w:p w14:paraId="18FE145D" w14:textId="77777777" w:rsidR="00850AB2" w:rsidRPr="00850AB2" w:rsidRDefault="00850AB2" w:rsidP="00850AB2">
      <w:pPr>
        <w:rPr>
          <w:rFonts w:ascii="Courier New" w:eastAsia="Bosch Office Sans" w:hAnsi="Courier New" w:cs="Courier New"/>
          <w:sz w:val="16"/>
          <w:szCs w:val="18"/>
        </w:rPr>
      </w:pPr>
      <w:r w:rsidRPr="00850AB2">
        <w:rPr>
          <w:rFonts w:ascii="Courier New" w:eastAsia="Bosch Office Sans" w:hAnsi="Courier New" w:cs="Courier New"/>
          <w:sz w:val="16"/>
          <w:szCs w:val="18"/>
        </w:rPr>
        <w:t xml:space="preserve">    /*********************************************************/</w:t>
      </w:r>
    </w:p>
    <w:p w14:paraId="665FF32C" w14:textId="77777777" w:rsidR="00850AB2" w:rsidRPr="00850AB2" w:rsidRDefault="00850AB2" w:rsidP="00850AB2">
      <w:pPr>
        <w:rPr>
          <w:rFonts w:ascii="Courier New" w:eastAsia="Bosch Office Sans" w:hAnsi="Courier New" w:cs="Courier New"/>
          <w:sz w:val="16"/>
          <w:szCs w:val="18"/>
        </w:rPr>
      </w:pPr>
      <w:r w:rsidRPr="00850AB2">
        <w:rPr>
          <w:rFonts w:ascii="Courier New" w:eastAsia="Bosch Office Sans" w:hAnsi="Courier New" w:cs="Courier New"/>
          <w:sz w:val="16"/>
          <w:szCs w:val="18"/>
        </w:rPr>
        <w:t xml:space="preserve">    /* MYTPSW1_LCF                                           */</w:t>
      </w:r>
    </w:p>
    <w:p w14:paraId="0A00D274" w14:textId="77777777" w:rsidR="00850AB2" w:rsidRPr="00850AB2" w:rsidRDefault="00850AB2" w:rsidP="00850AB2">
      <w:pPr>
        <w:rPr>
          <w:rFonts w:ascii="Courier New" w:eastAsia="Bosch Office Sans" w:hAnsi="Courier New" w:cs="Courier New"/>
          <w:sz w:val="16"/>
          <w:szCs w:val="18"/>
        </w:rPr>
      </w:pPr>
      <w:r w:rsidRPr="00850AB2">
        <w:rPr>
          <w:rFonts w:ascii="Courier New" w:eastAsia="Bosch Office Sans" w:hAnsi="Courier New" w:cs="Courier New"/>
          <w:sz w:val="16"/>
          <w:szCs w:val="18"/>
        </w:rPr>
        <w:t xml:space="preserve">    /*********************************************************/</w:t>
      </w:r>
    </w:p>
    <w:p w14:paraId="5C965C18" w14:textId="77777777" w:rsidR="00850AB2" w:rsidRPr="00850AB2" w:rsidRDefault="00850AB2" w:rsidP="00850AB2">
      <w:pPr>
        <w:rPr>
          <w:rFonts w:ascii="Courier New" w:eastAsia="Bosch Office Sans" w:hAnsi="Courier New" w:cs="Courier New"/>
          <w:sz w:val="16"/>
          <w:szCs w:val="18"/>
        </w:rPr>
      </w:pPr>
      <w:r w:rsidRPr="00850AB2">
        <w:rPr>
          <w:rFonts w:ascii="Courier New" w:eastAsia="Bosch Office Sans" w:hAnsi="Courier New" w:cs="Courier New"/>
          <w:sz w:val="16"/>
          <w:szCs w:val="18"/>
        </w:rPr>
        <w:t xml:space="preserve">    RBTPSW_SECTION_START(MYTPSW1_LCF)</w:t>
      </w:r>
    </w:p>
    <w:p w14:paraId="0F57E827" w14:textId="77777777" w:rsidR="00850AB2" w:rsidRPr="00850AB2" w:rsidRDefault="00850AB2" w:rsidP="00850AB2">
      <w:pPr>
        <w:rPr>
          <w:rFonts w:ascii="Courier New" w:eastAsia="Bosch Office Sans" w:hAnsi="Courier New" w:cs="Courier New"/>
          <w:sz w:val="16"/>
          <w:szCs w:val="18"/>
        </w:rPr>
      </w:pPr>
    </w:p>
    <w:p w14:paraId="3A71D511" w14:textId="77777777" w:rsidR="00850AB2" w:rsidRPr="00850AB2" w:rsidRDefault="00850AB2" w:rsidP="00850AB2">
      <w:pPr>
        <w:rPr>
          <w:rFonts w:ascii="Courier New" w:eastAsia="Bosch Office Sans" w:hAnsi="Courier New" w:cs="Courier New"/>
          <w:sz w:val="16"/>
          <w:szCs w:val="18"/>
        </w:rPr>
      </w:pPr>
      <w:r w:rsidRPr="00850AB2">
        <w:rPr>
          <w:rFonts w:ascii="Courier New" w:eastAsia="Bosch Office Sans" w:hAnsi="Courier New" w:cs="Courier New"/>
          <w:sz w:val="16"/>
          <w:szCs w:val="18"/>
        </w:rPr>
        <w:t xml:space="preserve">    /* LCF entry for TPSW .data inside GRAM */</w:t>
      </w:r>
    </w:p>
    <w:p w14:paraId="3C07D028" w14:textId="77777777" w:rsidR="00850AB2" w:rsidRPr="00FB5BEC" w:rsidRDefault="00850AB2" w:rsidP="00850AB2">
      <w:pPr>
        <w:rPr>
          <w:rFonts w:ascii="Courier New" w:eastAsia="Bosch Office Sans" w:hAnsi="Courier New" w:cs="Courier New"/>
          <w:sz w:val="16"/>
          <w:szCs w:val="18"/>
          <w:lang w:val="pt-PT"/>
        </w:rPr>
      </w:pPr>
      <w:r w:rsidRPr="00850AB2">
        <w:rPr>
          <w:rFonts w:ascii="Courier New" w:eastAsia="Bosch Office Sans" w:hAnsi="Courier New" w:cs="Courier New"/>
          <w:sz w:val="16"/>
          <w:szCs w:val="18"/>
        </w:rPr>
        <w:t xml:space="preserve">    </w:t>
      </w:r>
      <w:r w:rsidRPr="00FB5BEC">
        <w:rPr>
          <w:rFonts w:ascii="Courier New" w:eastAsia="Bosch Office Sans" w:hAnsi="Courier New" w:cs="Courier New"/>
          <w:sz w:val="16"/>
          <w:szCs w:val="18"/>
          <w:lang w:val="pt-PT"/>
        </w:rPr>
        <w:t>.MYTPSW1_DATA  align(4)  :</w:t>
      </w:r>
    </w:p>
    <w:p w14:paraId="12C9665A" w14:textId="77777777" w:rsidR="00850AB2" w:rsidRPr="00FB5BEC" w:rsidRDefault="00850AB2" w:rsidP="00850AB2">
      <w:pPr>
        <w:rPr>
          <w:rFonts w:ascii="Courier New" w:eastAsia="Bosch Office Sans" w:hAnsi="Courier New" w:cs="Courier New"/>
          <w:sz w:val="16"/>
          <w:szCs w:val="18"/>
          <w:lang w:val="pt-PT"/>
        </w:rPr>
      </w:pPr>
      <w:r w:rsidRPr="00FB5BEC">
        <w:rPr>
          <w:rFonts w:ascii="Courier New" w:eastAsia="Bosch Office Sans" w:hAnsi="Courier New" w:cs="Courier New"/>
          <w:sz w:val="16"/>
          <w:szCs w:val="18"/>
          <w:lang w:val="pt-PT"/>
        </w:rPr>
        <w:t xml:space="preserve">    {</w:t>
      </w:r>
    </w:p>
    <w:p w14:paraId="536839AD" w14:textId="77777777" w:rsidR="00850AB2" w:rsidRPr="00FB5BEC" w:rsidRDefault="00850AB2" w:rsidP="00850AB2">
      <w:pPr>
        <w:rPr>
          <w:rFonts w:ascii="Courier New" w:eastAsia="Bosch Office Sans" w:hAnsi="Courier New" w:cs="Courier New"/>
          <w:sz w:val="16"/>
          <w:szCs w:val="18"/>
          <w:lang w:val="pt-PT"/>
        </w:rPr>
      </w:pPr>
      <w:r w:rsidRPr="00FB5BEC">
        <w:rPr>
          <w:rFonts w:ascii="Courier New" w:eastAsia="Bosch Office Sans" w:hAnsi="Courier New" w:cs="Courier New"/>
          <w:sz w:val="16"/>
          <w:szCs w:val="18"/>
          <w:lang w:val="pt-PT"/>
        </w:rPr>
        <w:t xml:space="preserve">      RBTPSW_MyTPSW1.o (.data)</w:t>
      </w:r>
    </w:p>
    <w:p w14:paraId="6079776A" w14:textId="77777777" w:rsidR="00850AB2" w:rsidRPr="00850AB2" w:rsidRDefault="00850AB2" w:rsidP="00850AB2">
      <w:pPr>
        <w:rPr>
          <w:rFonts w:ascii="Courier New" w:eastAsia="Bosch Office Sans" w:hAnsi="Courier New" w:cs="Courier New"/>
          <w:sz w:val="16"/>
          <w:szCs w:val="18"/>
        </w:rPr>
      </w:pPr>
      <w:r w:rsidRPr="00FB5BEC">
        <w:rPr>
          <w:rFonts w:ascii="Courier New" w:eastAsia="Bosch Office Sans" w:hAnsi="Courier New" w:cs="Courier New"/>
          <w:sz w:val="16"/>
          <w:szCs w:val="18"/>
          <w:lang w:val="pt-PT"/>
        </w:rPr>
        <w:t xml:space="preserve">      </w:t>
      </w:r>
      <w:r w:rsidRPr="00850AB2">
        <w:rPr>
          <w:rFonts w:ascii="Courier New" w:eastAsia="Bosch Office Sans" w:hAnsi="Courier New" w:cs="Courier New"/>
          <w:sz w:val="16"/>
          <w:szCs w:val="18"/>
        </w:rPr>
        <w:t>RBTPSW_MyTPSW1.o (.sdata)</w:t>
      </w:r>
    </w:p>
    <w:p w14:paraId="2EE707FB" w14:textId="77777777" w:rsidR="00850AB2" w:rsidRPr="00850AB2" w:rsidRDefault="00850AB2" w:rsidP="00850AB2">
      <w:pPr>
        <w:rPr>
          <w:rFonts w:ascii="Courier New" w:eastAsia="Bosch Office Sans" w:hAnsi="Courier New" w:cs="Courier New"/>
          <w:sz w:val="16"/>
          <w:szCs w:val="18"/>
        </w:rPr>
      </w:pPr>
      <w:r w:rsidRPr="00850AB2">
        <w:rPr>
          <w:rFonts w:ascii="Courier New" w:eastAsia="Bosch Office Sans" w:hAnsi="Courier New" w:cs="Courier New"/>
          <w:sz w:val="16"/>
          <w:szCs w:val="18"/>
        </w:rPr>
        <w:t xml:space="preserve">    } &gt; .</w:t>
      </w:r>
    </w:p>
    <w:p w14:paraId="702A064A" w14:textId="77777777" w:rsidR="00850AB2" w:rsidRPr="00850AB2" w:rsidRDefault="00850AB2" w:rsidP="00850AB2">
      <w:pPr>
        <w:rPr>
          <w:rFonts w:ascii="Courier New" w:eastAsia="Bosch Office Sans" w:hAnsi="Courier New" w:cs="Courier New"/>
          <w:sz w:val="16"/>
          <w:szCs w:val="18"/>
        </w:rPr>
      </w:pPr>
    </w:p>
    <w:p w14:paraId="17404A7C" w14:textId="77777777" w:rsidR="00850AB2" w:rsidRPr="00850AB2" w:rsidRDefault="00850AB2" w:rsidP="00850AB2">
      <w:pPr>
        <w:rPr>
          <w:rFonts w:ascii="Courier New" w:eastAsia="Bosch Office Sans" w:hAnsi="Courier New" w:cs="Courier New"/>
          <w:sz w:val="16"/>
          <w:szCs w:val="18"/>
        </w:rPr>
      </w:pPr>
      <w:r w:rsidRPr="00850AB2">
        <w:rPr>
          <w:rFonts w:ascii="Courier New" w:eastAsia="Bosch Office Sans" w:hAnsi="Courier New" w:cs="Courier New"/>
          <w:sz w:val="16"/>
          <w:szCs w:val="18"/>
        </w:rPr>
        <w:t xml:space="preserve">    /* LCF entry for TPSW .bss */</w:t>
      </w:r>
    </w:p>
    <w:p w14:paraId="1876256E" w14:textId="77777777" w:rsidR="00850AB2" w:rsidRPr="00850AB2" w:rsidRDefault="00850AB2" w:rsidP="00850AB2">
      <w:pPr>
        <w:rPr>
          <w:rFonts w:ascii="Courier New" w:eastAsia="Bosch Office Sans" w:hAnsi="Courier New" w:cs="Courier New"/>
          <w:sz w:val="16"/>
          <w:szCs w:val="18"/>
        </w:rPr>
      </w:pPr>
      <w:r w:rsidRPr="00850AB2">
        <w:rPr>
          <w:rFonts w:ascii="Courier New" w:eastAsia="Bosch Office Sans" w:hAnsi="Courier New" w:cs="Courier New"/>
          <w:sz w:val="16"/>
          <w:szCs w:val="18"/>
        </w:rPr>
        <w:t xml:space="preserve">    .MYTPSW1_BSS  align(4)  :</w:t>
      </w:r>
    </w:p>
    <w:p w14:paraId="0786B126" w14:textId="77777777" w:rsidR="00850AB2" w:rsidRPr="00850AB2" w:rsidRDefault="00850AB2" w:rsidP="00850AB2">
      <w:pPr>
        <w:rPr>
          <w:rFonts w:ascii="Courier New" w:eastAsia="Bosch Office Sans" w:hAnsi="Courier New" w:cs="Courier New"/>
          <w:sz w:val="16"/>
          <w:szCs w:val="18"/>
        </w:rPr>
      </w:pPr>
      <w:r w:rsidRPr="00850AB2">
        <w:rPr>
          <w:rFonts w:ascii="Courier New" w:eastAsia="Bosch Office Sans" w:hAnsi="Courier New" w:cs="Courier New"/>
          <w:sz w:val="16"/>
          <w:szCs w:val="18"/>
        </w:rPr>
        <w:t xml:space="preserve">    {</w:t>
      </w:r>
    </w:p>
    <w:p w14:paraId="5546BD85" w14:textId="77777777" w:rsidR="00850AB2" w:rsidRPr="00850AB2" w:rsidRDefault="00850AB2" w:rsidP="00850AB2">
      <w:pPr>
        <w:rPr>
          <w:rFonts w:ascii="Courier New" w:eastAsia="Bosch Office Sans" w:hAnsi="Courier New" w:cs="Courier New"/>
          <w:sz w:val="16"/>
          <w:szCs w:val="18"/>
        </w:rPr>
      </w:pPr>
      <w:r w:rsidRPr="00850AB2">
        <w:rPr>
          <w:rFonts w:ascii="Courier New" w:eastAsia="Bosch Office Sans" w:hAnsi="Courier New" w:cs="Courier New"/>
          <w:sz w:val="16"/>
          <w:szCs w:val="18"/>
        </w:rPr>
        <w:t xml:space="preserve">      RBTPSW_MyTPSW1.o (.bss)</w:t>
      </w:r>
    </w:p>
    <w:p w14:paraId="15E1726F" w14:textId="77777777" w:rsidR="00850AB2" w:rsidRPr="00850AB2" w:rsidRDefault="00850AB2" w:rsidP="00850AB2">
      <w:pPr>
        <w:rPr>
          <w:rFonts w:ascii="Courier New" w:eastAsia="Bosch Office Sans" w:hAnsi="Courier New" w:cs="Courier New"/>
          <w:sz w:val="16"/>
          <w:szCs w:val="18"/>
        </w:rPr>
      </w:pPr>
      <w:r w:rsidRPr="00850AB2">
        <w:rPr>
          <w:rFonts w:ascii="Courier New" w:eastAsia="Bosch Office Sans" w:hAnsi="Courier New" w:cs="Courier New"/>
          <w:sz w:val="16"/>
          <w:szCs w:val="18"/>
        </w:rPr>
        <w:t xml:space="preserve">      RBTPSW_MyTPSW1.o (.sbss)</w:t>
      </w:r>
    </w:p>
    <w:p w14:paraId="04EFBB02" w14:textId="77777777" w:rsidR="00850AB2" w:rsidRPr="00850AB2" w:rsidRDefault="00850AB2" w:rsidP="00850AB2">
      <w:pPr>
        <w:rPr>
          <w:rFonts w:ascii="Courier New" w:eastAsia="Bosch Office Sans" w:hAnsi="Courier New" w:cs="Courier New"/>
          <w:sz w:val="16"/>
          <w:szCs w:val="18"/>
        </w:rPr>
      </w:pPr>
      <w:r w:rsidRPr="00850AB2">
        <w:rPr>
          <w:rFonts w:ascii="Courier New" w:eastAsia="Bosch Office Sans" w:hAnsi="Courier New" w:cs="Courier New"/>
          <w:sz w:val="16"/>
          <w:szCs w:val="18"/>
        </w:rPr>
        <w:t xml:space="preserve">    } &gt; .</w:t>
      </w:r>
    </w:p>
    <w:p w14:paraId="7BE5F56B" w14:textId="77777777" w:rsidR="00850AB2" w:rsidRPr="00850AB2" w:rsidRDefault="00850AB2" w:rsidP="00850AB2">
      <w:pPr>
        <w:rPr>
          <w:rFonts w:ascii="Courier New" w:eastAsia="Bosch Office Sans" w:hAnsi="Courier New" w:cs="Courier New"/>
          <w:sz w:val="16"/>
          <w:szCs w:val="18"/>
        </w:rPr>
      </w:pPr>
    </w:p>
    <w:p w14:paraId="400504D4" w14:textId="77777777" w:rsidR="00850AB2" w:rsidRPr="00850AB2" w:rsidRDefault="00850AB2" w:rsidP="00850AB2">
      <w:pPr>
        <w:rPr>
          <w:rFonts w:ascii="Courier New" w:eastAsia="Bosch Office Sans" w:hAnsi="Courier New" w:cs="Courier New"/>
          <w:sz w:val="16"/>
          <w:szCs w:val="18"/>
        </w:rPr>
      </w:pPr>
      <w:r w:rsidRPr="00850AB2">
        <w:rPr>
          <w:rFonts w:ascii="Courier New" w:eastAsia="Bosch Office Sans" w:hAnsi="Courier New" w:cs="Courier New"/>
          <w:sz w:val="16"/>
          <w:szCs w:val="18"/>
        </w:rPr>
        <w:t xml:space="preserve">    RBTPSW_SECTION_END(MYTPSW1_LCF)</w:t>
      </w:r>
    </w:p>
    <w:p w14:paraId="1B9715B4" w14:textId="77777777" w:rsidR="00850AB2" w:rsidRPr="00850AB2" w:rsidRDefault="00850AB2" w:rsidP="00850AB2">
      <w:pPr>
        <w:rPr>
          <w:rFonts w:ascii="Courier New" w:eastAsia="Bosch Office Sans" w:hAnsi="Courier New" w:cs="Courier New"/>
          <w:sz w:val="16"/>
          <w:szCs w:val="18"/>
        </w:rPr>
      </w:pPr>
    </w:p>
    <w:p w14:paraId="0E286852" w14:textId="77777777" w:rsidR="00850AB2" w:rsidRPr="00850AB2" w:rsidRDefault="00850AB2" w:rsidP="00850AB2">
      <w:pPr>
        <w:rPr>
          <w:rFonts w:ascii="Courier New" w:eastAsia="Bosch Office Sans" w:hAnsi="Courier New" w:cs="Courier New"/>
          <w:sz w:val="16"/>
          <w:szCs w:val="18"/>
        </w:rPr>
      </w:pPr>
    </w:p>
    <w:p w14:paraId="3F36C1AB" w14:textId="77777777" w:rsidR="00850AB2" w:rsidRPr="00850AB2" w:rsidRDefault="00850AB2" w:rsidP="00850AB2">
      <w:pPr>
        <w:rPr>
          <w:rFonts w:ascii="Courier New" w:eastAsia="Bosch Office Sans" w:hAnsi="Courier New" w:cs="Courier New"/>
          <w:sz w:val="16"/>
          <w:szCs w:val="18"/>
        </w:rPr>
      </w:pPr>
      <w:r w:rsidRPr="00850AB2">
        <w:rPr>
          <w:rFonts w:ascii="Courier New" w:eastAsia="Bosch Office Sans" w:hAnsi="Courier New" w:cs="Courier New"/>
          <w:sz w:val="16"/>
          <w:szCs w:val="18"/>
        </w:rPr>
        <w:t xml:space="preserve">    /*********************************************************/</w:t>
      </w:r>
    </w:p>
    <w:p w14:paraId="32B09995" w14:textId="77777777" w:rsidR="00850AB2" w:rsidRPr="00850AB2" w:rsidRDefault="00850AB2" w:rsidP="00850AB2">
      <w:pPr>
        <w:rPr>
          <w:rFonts w:ascii="Courier New" w:eastAsia="Bosch Office Sans" w:hAnsi="Courier New" w:cs="Courier New"/>
          <w:sz w:val="16"/>
          <w:szCs w:val="18"/>
        </w:rPr>
      </w:pPr>
      <w:r w:rsidRPr="00850AB2">
        <w:rPr>
          <w:rFonts w:ascii="Courier New" w:eastAsia="Bosch Office Sans" w:hAnsi="Courier New" w:cs="Courier New"/>
          <w:sz w:val="16"/>
          <w:szCs w:val="18"/>
        </w:rPr>
        <w:t xml:space="preserve">    /* MYTPSW2_LCF                                           */</w:t>
      </w:r>
    </w:p>
    <w:p w14:paraId="3C00C883" w14:textId="77777777" w:rsidR="00850AB2" w:rsidRPr="00850AB2" w:rsidRDefault="00850AB2" w:rsidP="00850AB2">
      <w:pPr>
        <w:rPr>
          <w:rFonts w:ascii="Courier New" w:eastAsia="Bosch Office Sans" w:hAnsi="Courier New" w:cs="Courier New"/>
          <w:sz w:val="16"/>
          <w:szCs w:val="18"/>
        </w:rPr>
      </w:pPr>
      <w:r w:rsidRPr="00850AB2">
        <w:rPr>
          <w:rFonts w:ascii="Courier New" w:eastAsia="Bosch Office Sans" w:hAnsi="Courier New" w:cs="Courier New"/>
          <w:sz w:val="16"/>
          <w:szCs w:val="18"/>
        </w:rPr>
        <w:t xml:space="preserve">    /*********************************************************/</w:t>
      </w:r>
    </w:p>
    <w:p w14:paraId="05192C33" w14:textId="77777777" w:rsidR="00850AB2" w:rsidRPr="00850AB2" w:rsidRDefault="00850AB2" w:rsidP="00850AB2">
      <w:pPr>
        <w:rPr>
          <w:rFonts w:ascii="Courier New" w:eastAsia="Bosch Office Sans" w:hAnsi="Courier New" w:cs="Courier New"/>
          <w:sz w:val="16"/>
          <w:szCs w:val="18"/>
        </w:rPr>
      </w:pPr>
      <w:r w:rsidRPr="00850AB2">
        <w:rPr>
          <w:rFonts w:ascii="Courier New" w:eastAsia="Bosch Office Sans" w:hAnsi="Courier New" w:cs="Courier New"/>
          <w:sz w:val="16"/>
          <w:szCs w:val="18"/>
        </w:rPr>
        <w:t xml:space="preserve">    RBTPSW_SECTION_START(MYTPSW2_LCF)</w:t>
      </w:r>
    </w:p>
    <w:p w14:paraId="31C15581" w14:textId="77777777" w:rsidR="00850AB2" w:rsidRPr="00850AB2" w:rsidRDefault="00850AB2" w:rsidP="00850AB2">
      <w:pPr>
        <w:rPr>
          <w:rFonts w:ascii="Courier New" w:eastAsia="Bosch Office Sans" w:hAnsi="Courier New" w:cs="Courier New"/>
          <w:sz w:val="16"/>
          <w:szCs w:val="18"/>
        </w:rPr>
      </w:pPr>
    </w:p>
    <w:p w14:paraId="60F9F972" w14:textId="77777777" w:rsidR="00850AB2" w:rsidRPr="00850AB2" w:rsidRDefault="00850AB2" w:rsidP="00850AB2">
      <w:pPr>
        <w:rPr>
          <w:rFonts w:ascii="Courier New" w:eastAsia="Bosch Office Sans" w:hAnsi="Courier New" w:cs="Courier New"/>
          <w:sz w:val="16"/>
          <w:szCs w:val="18"/>
        </w:rPr>
      </w:pPr>
      <w:r w:rsidRPr="00850AB2">
        <w:rPr>
          <w:rFonts w:ascii="Courier New" w:eastAsia="Bosch Office Sans" w:hAnsi="Courier New" w:cs="Courier New"/>
          <w:sz w:val="16"/>
          <w:szCs w:val="18"/>
        </w:rPr>
        <w:t xml:space="preserve">    /* LCF entry for TPSW .data inside GRAM */</w:t>
      </w:r>
    </w:p>
    <w:p w14:paraId="70E38478" w14:textId="77777777" w:rsidR="00850AB2" w:rsidRPr="00FB5BEC" w:rsidRDefault="00850AB2" w:rsidP="00850AB2">
      <w:pPr>
        <w:rPr>
          <w:rFonts w:ascii="Courier New" w:eastAsia="Bosch Office Sans" w:hAnsi="Courier New" w:cs="Courier New"/>
          <w:sz w:val="16"/>
          <w:szCs w:val="18"/>
          <w:lang w:val="pt-PT"/>
        </w:rPr>
      </w:pPr>
      <w:r w:rsidRPr="00850AB2">
        <w:rPr>
          <w:rFonts w:ascii="Courier New" w:eastAsia="Bosch Office Sans" w:hAnsi="Courier New" w:cs="Courier New"/>
          <w:sz w:val="16"/>
          <w:szCs w:val="18"/>
        </w:rPr>
        <w:t xml:space="preserve">    </w:t>
      </w:r>
      <w:r w:rsidRPr="00FB5BEC">
        <w:rPr>
          <w:rFonts w:ascii="Courier New" w:eastAsia="Bosch Office Sans" w:hAnsi="Courier New" w:cs="Courier New"/>
          <w:sz w:val="16"/>
          <w:szCs w:val="18"/>
          <w:lang w:val="pt-PT"/>
        </w:rPr>
        <w:t>.MYTPSW2_DATA  align(4)  :</w:t>
      </w:r>
    </w:p>
    <w:p w14:paraId="635DEBAC" w14:textId="77777777" w:rsidR="00850AB2" w:rsidRPr="00FB5BEC" w:rsidRDefault="00850AB2" w:rsidP="00850AB2">
      <w:pPr>
        <w:rPr>
          <w:rFonts w:ascii="Courier New" w:eastAsia="Bosch Office Sans" w:hAnsi="Courier New" w:cs="Courier New"/>
          <w:sz w:val="16"/>
          <w:szCs w:val="18"/>
          <w:lang w:val="pt-PT"/>
        </w:rPr>
      </w:pPr>
      <w:r w:rsidRPr="00FB5BEC">
        <w:rPr>
          <w:rFonts w:ascii="Courier New" w:eastAsia="Bosch Office Sans" w:hAnsi="Courier New" w:cs="Courier New"/>
          <w:sz w:val="16"/>
          <w:szCs w:val="18"/>
          <w:lang w:val="pt-PT"/>
        </w:rPr>
        <w:t xml:space="preserve">    {</w:t>
      </w:r>
    </w:p>
    <w:p w14:paraId="25271DE5" w14:textId="77777777" w:rsidR="00850AB2" w:rsidRPr="00FB5BEC" w:rsidRDefault="00850AB2" w:rsidP="00850AB2">
      <w:pPr>
        <w:rPr>
          <w:rFonts w:ascii="Courier New" w:eastAsia="Bosch Office Sans" w:hAnsi="Courier New" w:cs="Courier New"/>
          <w:sz w:val="16"/>
          <w:szCs w:val="18"/>
          <w:lang w:val="pt-PT"/>
        </w:rPr>
      </w:pPr>
      <w:r w:rsidRPr="00FB5BEC">
        <w:rPr>
          <w:rFonts w:ascii="Courier New" w:eastAsia="Bosch Office Sans" w:hAnsi="Courier New" w:cs="Courier New"/>
          <w:sz w:val="16"/>
          <w:szCs w:val="18"/>
          <w:lang w:val="pt-PT"/>
        </w:rPr>
        <w:t xml:space="preserve">      RBTPSW_MyTPSW2.o (.data)</w:t>
      </w:r>
    </w:p>
    <w:p w14:paraId="68B2B00F" w14:textId="77777777" w:rsidR="00850AB2" w:rsidRPr="00850AB2" w:rsidRDefault="00850AB2" w:rsidP="00850AB2">
      <w:pPr>
        <w:rPr>
          <w:rFonts w:ascii="Courier New" w:eastAsia="Bosch Office Sans" w:hAnsi="Courier New" w:cs="Courier New"/>
          <w:sz w:val="16"/>
          <w:szCs w:val="18"/>
        </w:rPr>
      </w:pPr>
      <w:r w:rsidRPr="00FB5BEC">
        <w:rPr>
          <w:rFonts w:ascii="Courier New" w:eastAsia="Bosch Office Sans" w:hAnsi="Courier New" w:cs="Courier New"/>
          <w:sz w:val="16"/>
          <w:szCs w:val="18"/>
          <w:lang w:val="pt-PT"/>
        </w:rPr>
        <w:t xml:space="preserve">      </w:t>
      </w:r>
      <w:r w:rsidRPr="00850AB2">
        <w:rPr>
          <w:rFonts w:ascii="Courier New" w:eastAsia="Bosch Office Sans" w:hAnsi="Courier New" w:cs="Courier New"/>
          <w:sz w:val="16"/>
          <w:szCs w:val="18"/>
        </w:rPr>
        <w:t>RBTPSW_MyTPSW2.o (.sdata)</w:t>
      </w:r>
    </w:p>
    <w:p w14:paraId="2A190F6F" w14:textId="77777777" w:rsidR="00850AB2" w:rsidRPr="00850AB2" w:rsidRDefault="00850AB2" w:rsidP="00850AB2">
      <w:pPr>
        <w:rPr>
          <w:rFonts w:ascii="Courier New" w:eastAsia="Bosch Office Sans" w:hAnsi="Courier New" w:cs="Courier New"/>
          <w:sz w:val="16"/>
          <w:szCs w:val="18"/>
        </w:rPr>
      </w:pPr>
      <w:r w:rsidRPr="00850AB2">
        <w:rPr>
          <w:rFonts w:ascii="Courier New" w:eastAsia="Bosch Office Sans" w:hAnsi="Courier New" w:cs="Courier New"/>
          <w:sz w:val="16"/>
          <w:szCs w:val="18"/>
        </w:rPr>
        <w:lastRenderedPageBreak/>
        <w:t xml:space="preserve">    } &gt; .</w:t>
      </w:r>
    </w:p>
    <w:p w14:paraId="1E71E2F4" w14:textId="77777777" w:rsidR="00850AB2" w:rsidRPr="00850AB2" w:rsidRDefault="00850AB2" w:rsidP="00850AB2">
      <w:pPr>
        <w:rPr>
          <w:rFonts w:ascii="Courier New" w:eastAsia="Bosch Office Sans" w:hAnsi="Courier New" w:cs="Courier New"/>
          <w:sz w:val="16"/>
          <w:szCs w:val="18"/>
        </w:rPr>
      </w:pPr>
    </w:p>
    <w:p w14:paraId="121C6503" w14:textId="77777777" w:rsidR="00850AB2" w:rsidRPr="00850AB2" w:rsidRDefault="00850AB2" w:rsidP="00850AB2">
      <w:pPr>
        <w:rPr>
          <w:rFonts w:ascii="Courier New" w:eastAsia="Bosch Office Sans" w:hAnsi="Courier New" w:cs="Courier New"/>
          <w:sz w:val="16"/>
          <w:szCs w:val="18"/>
        </w:rPr>
      </w:pPr>
      <w:r w:rsidRPr="00850AB2">
        <w:rPr>
          <w:rFonts w:ascii="Courier New" w:eastAsia="Bosch Office Sans" w:hAnsi="Courier New" w:cs="Courier New"/>
          <w:sz w:val="16"/>
          <w:szCs w:val="18"/>
        </w:rPr>
        <w:t xml:space="preserve">    /* LCF entry for TPSW .bss */</w:t>
      </w:r>
    </w:p>
    <w:p w14:paraId="665BEAAC" w14:textId="77777777" w:rsidR="00850AB2" w:rsidRPr="00850AB2" w:rsidRDefault="00850AB2" w:rsidP="00850AB2">
      <w:pPr>
        <w:rPr>
          <w:rFonts w:ascii="Courier New" w:eastAsia="Bosch Office Sans" w:hAnsi="Courier New" w:cs="Courier New"/>
          <w:sz w:val="16"/>
          <w:szCs w:val="18"/>
        </w:rPr>
      </w:pPr>
      <w:r w:rsidRPr="00850AB2">
        <w:rPr>
          <w:rFonts w:ascii="Courier New" w:eastAsia="Bosch Office Sans" w:hAnsi="Courier New" w:cs="Courier New"/>
          <w:sz w:val="16"/>
          <w:szCs w:val="18"/>
        </w:rPr>
        <w:t xml:space="preserve">    .MYTPSW2_BSS  align(4)  :</w:t>
      </w:r>
    </w:p>
    <w:p w14:paraId="6F46A65E" w14:textId="77777777" w:rsidR="00850AB2" w:rsidRPr="00850AB2" w:rsidRDefault="00850AB2" w:rsidP="00850AB2">
      <w:pPr>
        <w:rPr>
          <w:rFonts w:ascii="Courier New" w:eastAsia="Bosch Office Sans" w:hAnsi="Courier New" w:cs="Courier New"/>
          <w:sz w:val="16"/>
          <w:szCs w:val="18"/>
        </w:rPr>
      </w:pPr>
      <w:r w:rsidRPr="00850AB2">
        <w:rPr>
          <w:rFonts w:ascii="Courier New" w:eastAsia="Bosch Office Sans" w:hAnsi="Courier New" w:cs="Courier New"/>
          <w:sz w:val="16"/>
          <w:szCs w:val="18"/>
        </w:rPr>
        <w:t xml:space="preserve">    {</w:t>
      </w:r>
    </w:p>
    <w:p w14:paraId="046954D8" w14:textId="77777777" w:rsidR="00850AB2" w:rsidRPr="00850AB2" w:rsidRDefault="00850AB2" w:rsidP="00850AB2">
      <w:pPr>
        <w:rPr>
          <w:rFonts w:ascii="Courier New" w:eastAsia="Bosch Office Sans" w:hAnsi="Courier New" w:cs="Courier New"/>
          <w:sz w:val="16"/>
          <w:szCs w:val="18"/>
        </w:rPr>
      </w:pPr>
      <w:r w:rsidRPr="00850AB2">
        <w:rPr>
          <w:rFonts w:ascii="Courier New" w:eastAsia="Bosch Office Sans" w:hAnsi="Courier New" w:cs="Courier New"/>
          <w:sz w:val="16"/>
          <w:szCs w:val="18"/>
        </w:rPr>
        <w:t xml:space="preserve">      RBTPSW_MyTPSW2.o (.bss)</w:t>
      </w:r>
    </w:p>
    <w:p w14:paraId="57E89D23" w14:textId="77777777" w:rsidR="00850AB2" w:rsidRPr="00850AB2" w:rsidRDefault="00850AB2" w:rsidP="00850AB2">
      <w:pPr>
        <w:rPr>
          <w:rFonts w:ascii="Courier New" w:eastAsia="Bosch Office Sans" w:hAnsi="Courier New" w:cs="Courier New"/>
          <w:sz w:val="16"/>
          <w:szCs w:val="18"/>
        </w:rPr>
      </w:pPr>
      <w:r w:rsidRPr="00850AB2">
        <w:rPr>
          <w:rFonts w:ascii="Courier New" w:eastAsia="Bosch Office Sans" w:hAnsi="Courier New" w:cs="Courier New"/>
          <w:sz w:val="16"/>
          <w:szCs w:val="18"/>
        </w:rPr>
        <w:t xml:space="preserve">      RBTPSW_MyTPSW2.o (.sbss)</w:t>
      </w:r>
    </w:p>
    <w:p w14:paraId="11E12A2C" w14:textId="77777777" w:rsidR="00850AB2" w:rsidRPr="00850AB2" w:rsidRDefault="00850AB2" w:rsidP="00850AB2">
      <w:pPr>
        <w:rPr>
          <w:rFonts w:ascii="Courier New" w:eastAsia="Bosch Office Sans" w:hAnsi="Courier New" w:cs="Courier New"/>
          <w:sz w:val="16"/>
          <w:szCs w:val="18"/>
        </w:rPr>
      </w:pPr>
      <w:r w:rsidRPr="00850AB2">
        <w:rPr>
          <w:rFonts w:ascii="Courier New" w:eastAsia="Bosch Office Sans" w:hAnsi="Courier New" w:cs="Courier New"/>
          <w:sz w:val="16"/>
          <w:szCs w:val="18"/>
        </w:rPr>
        <w:t xml:space="preserve">    } &gt; .</w:t>
      </w:r>
    </w:p>
    <w:p w14:paraId="061BA764" w14:textId="77777777" w:rsidR="00850AB2" w:rsidRPr="00850AB2" w:rsidRDefault="00850AB2" w:rsidP="00850AB2">
      <w:pPr>
        <w:rPr>
          <w:rFonts w:ascii="Courier New" w:eastAsia="Bosch Office Sans" w:hAnsi="Courier New" w:cs="Courier New"/>
          <w:sz w:val="16"/>
          <w:szCs w:val="18"/>
        </w:rPr>
      </w:pPr>
    </w:p>
    <w:p w14:paraId="6DF14CCA" w14:textId="77777777" w:rsidR="00EB6458" w:rsidRPr="00850AB2" w:rsidRDefault="00850AB2" w:rsidP="00850AB2">
      <w:pPr>
        <w:rPr>
          <w:rFonts w:ascii="Courier New" w:eastAsia="Bosch Office Sans" w:hAnsi="Courier New" w:cs="Courier New"/>
          <w:sz w:val="16"/>
          <w:szCs w:val="18"/>
        </w:rPr>
      </w:pPr>
      <w:r w:rsidRPr="00850AB2">
        <w:rPr>
          <w:rFonts w:ascii="Courier New" w:eastAsia="Bosch Office Sans" w:hAnsi="Courier New" w:cs="Courier New"/>
          <w:sz w:val="16"/>
          <w:szCs w:val="18"/>
        </w:rPr>
        <w:t xml:space="preserve">    RBTPSW_SECTION_END(MYTPSW2_LCF)</w:t>
      </w:r>
    </w:p>
    <w:p w14:paraId="5D1BDAB1" w14:textId="77777777" w:rsidR="00EB6458" w:rsidRDefault="00EB6458" w:rsidP="00EB6458">
      <w:pPr>
        <w:rPr>
          <w:rFonts w:eastAsia="Bosch Office Sans" w:cs="Courier New"/>
          <w:szCs w:val="20"/>
        </w:rPr>
      </w:pPr>
    </w:p>
    <w:p w14:paraId="10A19524" w14:textId="77777777" w:rsidR="00EB6458" w:rsidRDefault="00EB6458" w:rsidP="00EB6458">
      <w:pPr>
        <w:rPr>
          <w:rFonts w:eastAsia="Bosch Office Sans" w:cs="Courier New"/>
          <w:szCs w:val="20"/>
        </w:rPr>
      </w:pPr>
      <w:r w:rsidRPr="00325099">
        <w:rPr>
          <w:rFonts w:eastAsia="Bosch Office Sans" w:cs="Courier New"/>
          <w:szCs w:val="20"/>
        </w:rPr>
        <w:t xml:space="preserve">The TPSW code itself is in the modules </w:t>
      </w:r>
      <w:r w:rsidR="000F2A49">
        <w:rPr>
          <w:rFonts w:ascii="Courier New" w:eastAsia="Bosch Office Sans" w:hAnsi="Courier New" w:cs="Courier New"/>
          <w:szCs w:val="20"/>
        </w:rPr>
        <w:t>RBTPSW_MyTPSW1</w:t>
      </w:r>
      <w:r w:rsidRPr="00325099">
        <w:rPr>
          <w:rFonts w:ascii="Courier New" w:eastAsia="Bosch Office Sans" w:hAnsi="Courier New" w:cs="Courier New"/>
          <w:szCs w:val="20"/>
        </w:rPr>
        <w:t xml:space="preserve"> </w:t>
      </w:r>
      <w:r w:rsidRPr="00325099">
        <w:rPr>
          <w:rFonts w:eastAsia="Bosch Office Sans" w:cs="Courier New"/>
          <w:szCs w:val="20"/>
        </w:rPr>
        <w:t>and</w:t>
      </w:r>
      <w:r w:rsidRPr="00325099">
        <w:rPr>
          <w:rFonts w:ascii="Courier New" w:eastAsia="Bosch Office Sans" w:hAnsi="Courier New" w:cs="Courier New"/>
          <w:szCs w:val="20"/>
        </w:rPr>
        <w:t xml:space="preserve"> </w:t>
      </w:r>
      <w:r w:rsidR="000F2A49" w:rsidRPr="000F2A49">
        <w:rPr>
          <w:rFonts w:ascii="Courier New" w:eastAsia="Bosch Office Sans" w:hAnsi="Courier New" w:cs="Courier New"/>
          <w:szCs w:val="20"/>
        </w:rPr>
        <w:t>RBTPSW_MyTPSW2</w:t>
      </w:r>
      <w:r w:rsidRPr="00325099">
        <w:rPr>
          <w:rFonts w:ascii="Courier New" w:eastAsia="Bosch Office Sans" w:hAnsi="Courier New" w:cs="Courier New"/>
          <w:szCs w:val="20"/>
        </w:rPr>
        <w:t>.</w:t>
      </w:r>
      <w:r w:rsidR="00435FE9">
        <w:rPr>
          <w:rFonts w:ascii="Courier New" w:eastAsia="Bosch Office Sans" w:hAnsi="Courier New" w:cs="Courier New"/>
          <w:szCs w:val="20"/>
        </w:rPr>
        <w:t xml:space="preserve"> </w:t>
      </w:r>
      <w:r w:rsidR="00435FE9" w:rsidRPr="00435FE9">
        <w:rPr>
          <w:rFonts w:eastAsia="Bosch Office Sans" w:cs="Courier New"/>
          <w:szCs w:val="20"/>
        </w:rPr>
        <w:t>The Flash should contain a section for initialized data:</w:t>
      </w:r>
    </w:p>
    <w:p w14:paraId="21E33B94" w14:textId="77777777" w:rsidR="00435FE9" w:rsidRDefault="00435FE9" w:rsidP="00EB6458">
      <w:pPr>
        <w:rPr>
          <w:rFonts w:eastAsia="Bosch Office Sans" w:cs="Courier New"/>
          <w:szCs w:val="20"/>
        </w:rPr>
      </w:pPr>
    </w:p>
    <w:p w14:paraId="25716AC5" w14:textId="77777777" w:rsidR="00435FE9" w:rsidRPr="00435FE9" w:rsidRDefault="00435FE9" w:rsidP="00EB6458">
      <w:pPr>
        <w:rPr>
          <w:rFonts w:ascii="Courier New" w:eastAsia="Bosch Office Sans" w:hAnsi="Courier New" w:cs="Courier New"/>
          <w:sz w:val="16"/>
          <w:szCs w:val="18"/>
        </w:rPr>
      </w:pPr>
      <w:r w:rsidRPr="00435FE9">
        <w:rPr>
          <w:rFonts w:ascii="Courier New" w:eastAsia="Bosch Office Sans" w:hAnsi="Courier New" w:cs="Courier New"/>
          <w:sz w:val="16"/>
          <w:szCs w:val="18"/>
        </w:rPr>
        <w:t xml:space="preserve">    .CROM.MYTPSW1_DATA  CROM(.MYTPSW1_DATA)   align(4) ABS : &gt; .</w:t>
      </w:r>
    </w:p>
    <w:p w14:paraId="0B19BE6B" w14:textId="77777777" w:rsidR="00EB6458" w:rsidRPr="00325099" w:rsidRDefault="00EB6458" w:rsidP="00EB6458">
      <w:pPr>
        <w:rPr>
          <w:rFonts w:eastAsia="Bosch Office Sans" w:cs="Courier New"/>
          <w:szCs w:val="20"/>
        </w:rPr>
      </w:pPr>
    </w:p>
    <w:p w14:paraId="75AAC0D8" w14:textId="77777777" w:rsidR="00EB6458" w:rsidRPr="009C3223" w:rsidRDefault="00EB6458" w:rsidP="00EB6458">
      <w:pPr>
        <w:rPr>
          <w:rFonts w:eastAsia="Bosch Office Sans" w:cs="Courier New"/>
          <w:bCs/>
          <w:szCs w:val="20"/>
        </w:rPr>
      </w:pPr>
      <w:r w:rsidRPr="009C3223">
        <w:rPr>
          <w:rFonts w:eastAsia="Bosch Office Sans" w:cs="Courier New"/>
          <w:bCs/>
          <w:szCs w:val="20"/>
        </w:rPr>
        <w:t>A look to the map files allows a verification of the allocation</w:t>
      </w:r>
      <w:r w:rsidR="00F22A97" w:rsidRPr="009C3223">
        <w:rPr>
          <w:rFonts w:eastAsia="Bosch Office Sans" w:cs="Courier New"/>
          <w:bCs/>
          <w:szCs w:val="20"/>
        </w:rPr>
        <w:t xml:space="preserve"> (MYTPSW1)</w:t>
      </w:r>
      <w:r w:rsidRPr="009C3223">
        <w:rPr>
          <w:rFonts w:eastAsia="Bosch Office Sans" w:cs="Courier New"/>
          <w:bCs/>
          <w:szCs w:val="20"/>
        </w:rPr>
        <w:t xml:space="preserve">. </w:t>
      </w:r>
    </w:p>
    <w:p w14:paraId="32B52497" w14:textId="77777777" w:rsidR="00297064" w:rsidRDefault="00297064" w:rsidP="00EB6458">
      <w:pPr>
        <w:rPr>
          <w:rFonts w:ascii="Courier New" w:eastAsia="Bosch Office Sans" w:hAnsi="Courier New" w:cs="Courier New"/>
          <w:szCs w:val="20"/>
        </w:rPr>
      </w:pPr>
    </w:p>
    <w:p w14:paraId="6A499416" w14:textId="77777777" w:rsidR="00297064" w:rsidRPr="005049E2" w:rsidRDefault="00297064" w:rsidP="00297064">
      <w:pPr>
        <w:rPr>
          <w:rFonts w:ascii="Courier New" w:eastAsia="Bosch Office Sans" w:hAnsi="Courier New" w:cs="Courier New"/>
          <w:sz w:val="16"/>
          <w:szCs w:val="18"/>
        </w:rPr>
      </w:pPr>
      <w:r w:rsidRPr="005049E2">
        <w:rPr>
          <w:rFonts w:ascii="Courier New" w:eastAsia="Bosch Office Sans" w:hAnsi="Courier New" w:cs="Courier New"/>
          <w:sz w:val="16"/>
          <w:szCs w:val="18"/>
        </w:rPr>
        <w:t xml:space="preserve">  .MYTPSW1_LCF_ALIGN_START fee89590  00000000            0   0000000</w:t>
      </w:r>
    </w:p>
    <w:p w14:paraId="23C30B07" w14:textId="77777777" w:rsidR="00297064" w:rsidRPr="005049E2" w:rsidRDefault="00297064" w:rsidP="00297064">
      <w:pPr>
        <w:rPr>
          <w:rFonts w:ascii="Courier New" w:eastAsia="Bosch Office Sans" w:hAnsi="Courier New" w:cs="Courier New"/>
          <w:sz w:val="16"/>
          <w:szCs w:val="18"/>
        </w:rPr>
      </w:pPr>
      <w:r w:rsidRPr="005049E2">
        <w:rPr>
          <w:rFonts w:ascii="Courier New" w:eastAsia="Bosch Office Sans" w:hAnsi="Courier New" w:cs="Courier New"/>
          <w:sz w:val="16"/>
          <w:szCs w:val="18"/>
        </w:rPr>
        <w:t xml:space="preserve">  .MYTPSW1_DATA        fee89590  0000002c           44   0011cd8</w:t>
      </w:r>
    </w:p>
    <w:p w14:paraId="0C8AC8C3" w14:textId="77777777" w:rsidR="00297064" w:rsidRPr="005049E2" w:rsidRDefault="00297064" w:rsidP="00297064">
      <w:pPr>
        <w:rPr>
          <w:rFonts w:ascii="Courier New" w:eastAsia="Bosch Office Sans" w:hAnsi="Courier New" w:cs="Courier New"/>
          <w:sz w:val="16"/>
          <w:szCs w:val="18"/>
        </w:rPr>
      </w:pPr>
      <w:r w:rsidRPr="005049E2">
        <w:rPr>
          <w:rFonts w:ascii="Courier New" w:eastAsia="Bosch Office Sans" w:hAnsi="Courier New" w:cs="Courier New"/>
          <w:sz w:val="16"/>
          <w:szCs w:val="18"/>
        </w:rPr>
        <w:t xml:space="preserve">  .MYTPSW1_BSS         fee895bc  00000363          867   0000000</w:t>
      </w:r>
    </w:p>
    <w:p w14:paraId="4344A3AD" w14:textId="77777777" w:rsidR="00297064" w:rsidRPr="005049E2" w:rsidRDefault="00297064" w:rsidP="00297064">
      <w:pPr>
        <w:rPr>
          <w:rFonts w:ascii="Courier New" w:eastAsia="Bosch Office Sans" w:hAnsi="Courier New" w:cs="Courier New"/>
          <w:sz w:val="16"/>
          <w:szCs w:val="18"/>
        </w:rPr>
      </w:pPr>
      <w:r w:rsidRPr="005049E2">
        <w:rPr>
          <w:rFonts w:ascii="Courier New" w:eastAsia="Bosch Office Sans" w:hAnsi="Courier New" w:cs="Courier New"/>
          <w:sz w:val="16"/>
          <w:szCs w:val="18"/>
        </w:rPr>
        <w:t xml:space="preserve">  .MYTPSW1_LCF_ALIGN_END fee89920  00000000            0   0000000</w:t>
      </w:r>
    </w:p>
    <w:p w14:paraId="3B47FE96" w14:textId="77777777" w:rsidR="00EB6458" w:rsidRDefault="00EB6458" w:rsidP="00EB6458">
      <w:pPr>
        <w:rPr>
          <w:rFonts w:ascii="Courier New" w:eastAsia="Bosch Office Sans" w:hAnsi="Courier New" w:cs="Courier New"/>
          <w:szCs w:val="20"/>
        </w:rPr>
      </w:pPr>
    </w:p>
    <w:p w14:paraId="53FE990E" w14:textId="77777777" w:rsidR="00297064" w:rsidRDefault="00297064" w:rsidP="00EB6458">
      <w:pPr>
        <w:rPr>
          <w:rFonts w:ascii="Courier New" w:eastAsia="Bosch Office Sans" w:hAnsi="Courier New" w:cs="Courier New"/>
          <w:szCs w:val="20"/>
        </w:rPr>
      </w:pPr>
    </w:p>
    <w:p w14:paraId="6942A2BF" w14:textId="77777777" w:rsidR="00297064" w:rsidRPr="005049E2" w:rsidRDefault="00297064" w:rsidP="00297064">
      <w:pPr>
        <w:rPr>
          <w:rFonts w:ascii="Courier New" w:eastAsia="Bosch Office Sans" w:hAnsi="Courier New" w:cs="Courier New"/>
          <w:sz w:val="16"/>
          <w:szCs w:val="18"/>
        </w:rPr>
      </w:pPr>
      <w:r w:rsidRPr="005049E2">
        <w:rPr>
          <w:rFonts w:ascii="Courier New" w:eastAsia="Bosch Office Sans" w:hAnsi="Courier New" w:cs="Courier New"/>
          <w:sz w:val="16"/>
          <w:szCs w:val="18"/>
        </w:rPr>
        <w:t xml:space="preserve">                  fee89590+000000 ___</w:t>
      </w:r>
      <w:r w:rsidRPr="005049E2">
        <w:rPr>
          <w:rFonts w:ascii="Courier New" w:eastAsia="Bosch Office Sans" w:hAnsi="Courier New" w:cs="Courier New"/>
          <w:b/>
          <w:sz w:val="16"/>
          <w:szCs w:val="18"/>
        </w:rPr>
        <w:t>MYTPSW1_LCF_start</w:t>
      </w:r>
    </w:p>
    <w:p w14:paraId="3C6A7279" w14:textId="77777777" w:rsidR="00297064" w:rsidRPr="005049E2" w:rsidRDefault="00297064" w:rsidP="00297064">
      <w:pPr>
        <w:rPr>
          <w:rFonts w:ascii="Courier New" w:eastAsia="Bosch Office Sans" w:hAnsi="Courier New" w:cs="Courier New"/>
          <w:sz w:val="16"/>
          <w:szCs w:val="18"/>
        </w:rPr>
      </w:pPr>
      <w:r w:rsidRPr="005049E2">
        <w:rPr>
          <w:rFonts w:ascii="Courier New" w:eastAsia="Bosch Office Sans" w:hAnsi="Courier New" w:cs="Courier New"/>
          <w:sz w:val="16"/>
          <w:szCs w:val="18"/>
        </w:rPr>
        <w:t xml:space="preserve"> .MYTPSW1_DATA    fee89594+000004 _TPSW1_ActiveWaiting</w:t>
      </w:r>
    </w:p>
    <w:p w14:paraId="5AB653D0" w14:textId="77777777" w:rsidR="00297064" w:rsidRPr="005049E2" w:rsidRDefault="00297064" w:rsidP="00297064">
      <w:pPr>
        <w:rPr>
          <w:rFonts w:ascii="Courier New" w:eastAsia="Bosch Office Sans" w:hAnsi="Courier New" w:cs="Courier New"/>
          <w:sz w:val="16"/>
          <w:szCs w:val="18"/>
        </w:rPr>
      </w:pPr>
      <w:r w:rsidRPr="005049E2">
        <w:rPr>
          <w:rFonts w:ascii="Courier New" w:eastAsia="Bosch Office Sans" w:hAnsi="Courier New" w:cs="Courier New"/>
          <w:sz w:val="16"/>
          <w:szCs w:val="18"/>
        </w:rPr>
        <w:t xml:space="preserve"> .MYTPSW1_DATA    fee89598+000004 _TPSW1_ActiveWaitingCore0Ack</w:t>
      </w:r>
    </w:p>
    <w:p w14:paraId="1FBA33D2" w14:textId="77777777" w:rsidR="00297064" w:rsidRPr="005049E2" w:rsidRDefault="00297064" w:rsidP="00297064">
      <w:pPr>
        <w:rPr>
          <w:rFonts w:ascii="Courier New" w:eastAsia="Bosch Office Sans" w:hAnsi="Courier New" w:cs="Courier New"/>
          <w:sz w:val="16"/>
          <w:szCs w:val="18"/>
        </w:rPr>
      </w:pPr>
      <w:r w:rsidRPr="005049E2">
        <w:rPr>
          <w:rFonts w:ascii="Courier New" w:eastAsia="Bosch Office Sans" w:hAnsi="Courier New" w:cs="Courier New"/>
          <w:sz w:val="16"/>
          <w:szCs w:val="18"/>
        </w:rPr>
        <w:t xml:space="preserve"> .MYTPSW1_DATA    fee8959c+000004 _TPSW1_ActiveWaitingCore1Ack</w:t>
      </w:r>
    </w:p>
    <w:p w14:paraId="4562D049" w14:textId="77777777" w:rsidR="00297064" w:rsidRPr="005049E2" w:rsidRDefault="00297064" w:rsidP="00297064">
      <w:pPr>
        <w:rPr>
          <w:rFonts w:ascii="Courier New" w:eastAsia="Bosch Office Sans" w:hAnsi="Courier New" w:cs="Courier New"/>
          <w:sz w:val="16"/>
          <w:szCs w:val="18"/>
        </w:rPr>
      </w:pPr>
      <w:r w:rsidRPr="005049E2">
        <w:rPr>
          <w:rFonts w:ascii="Courier New" w:eastAsia="Bosch Office Sans" w:hAnsi="Courier New" w:cs="Courier New"/>
          <w:sz w:val="16"/>
          <w:szCs w:val="18"/>
        </w:rPr>
        <w:t xml:space="preserve"> .MYTPSW1_DATA    fee895a0+000004 _TPSW1_Global_u32</w:t>
      </w:r>
    </w:p>
    <w:p w14:paraId="7ADD67EB" w14:textId="77777777" w:rsidR="00297064" w:rsidRPr="00FB5BEC" w:rsidRDefault="00297064" w:rsidP="00297064">
      <w:pPr>
        <w:rPr>
          <w:rFonts w:ascii="Courier New" w:eastAsia="Bosch Office Sans" w:hAnsi="Courier New" w:cs="Courier New"/>
          <w:sz w:val="16"/>
          <w:szCs w:val="18"/>
          <w:lang w:val="pt-PT"/>
        </w:rPr>
      </w:pPr>
      <w:r w:rsidRPr="005049E2">
        <w:rPr>
          <w:rFonts w:ascii="Courier New" w:eastAsia="Bosch Office Sans" w:hAnsi="Courier New" w:cs="Courier New"/>
          <w:sz w:val="16"/>
          <w:szCs w:val="18"/>
        </w:rPr>
        <w:t xml:space="preserve"> </w:t>
      </w:r>
      <w:r w:rsidRPr="00FB5BEC">
        <w:rPr>
          <w:rFonts w:ascii="Courier New" w:eastAsia="Bosch Office Sans" w:hAnsi="Courier New" w:cs="Courier New"/>
          <w:sz w:val="16"/>
          <w:szCs w:val="18"/>
          <w:lang w:val="pt-PT"/>
        </w:rPr>
        <w:t>.MYTPSW1_DATA    fee895a4+000004 _TPSW1_Zero_f</w:t>
      </w:r>
    </w:p>
    <w:p w14:paraId="1AE895B0" w14:textId="77777777" w:rsidR="00297064" w:rsidRPr="005049E2" w:rsidRDefault="00297064" w:rsidP="00297064">
      <w:pPr>
        <w:rPr>
          <w:rFonts w:ascii="Courier New" w:eastAsia="Bosch Office Sans" w:hAnsi="Courier New" w:cs="Courier New"/>
          <w:sz w:val="16"/>
          <w:szCs w:val="18"/>
        </w:rPr>
      </w:pPr>
      <w:r w:rsidRPr="00FB5BEC">
        <w:rPr>
          <w:rFonts w:ascii="Courier New" w:eastAsia="Bosch Office Sans" w:hAnsi="Courier New" w:cs="Courier New"/>
          <w:sz w:val="16"/>
          <w:szCs w:val="18"/>
          <w:lang w:val="pt-PT"/>
        </w:rPr>
        <w:t xml:space="preserve"> </w:t>
      </w:r>
      <w:r w:rsidRPr="005049E2">
        <w:rPr>
          <w:rFonts w:ascii="Courier New" w:eastAsia="Bosch Office Sans" w:hAnsi="Courier New" w:cs="Courier New"/>
          <w:sz w:val="16"/>
          <w:szCs w:val="18"/>
        </w:rPr>
        <w:t>.MYTPSW1_DATA    fee895a8+000004 _TPSW1_Result_f</w:t>
      </w:r>
    </w:p>
    <w:p w14:paraId="67C34964" w14:textId="77777777" w:rsidR="00297064" w:rsidRPr="005049E2" w:rsidRDefault="00297064" w:rsidP="00297064">
      <w:pPr>
        <w:rPr>
          <w:rFonts w:ascii="Courier New" w:eastAsia="Bosch Office Sans" w:hAnsi="Courier New" w:cs="Courier New"/>
          <w:sz w:val="16"/>
          <w:szCs w:val="18"/>
        </w:rPr>
      </w:pPr>
      <w:r w:rsidRPr="005049E2">
        <w:rPr>
          <w:rFonts w:ascii="Courier New" w:eastAsia="Bosch Office Sans" w:hAnsi="Courier New" w:cs="Courier New"/>
          <w:sz w:val="16"/>
          <w:szCs w:val="18"/>
        </w:rPr>
        <w:t xml:space="preserve"> .MYTPSW1_DATA    fee895ac+000004 _TPSW1_Zero_u32</w:t>
      </w:r>
    </w:p>
    <w:p w14:paraId="49E373F8" w14:textId="77777777" w:rsidR="00297064" w:rsidRPr="005049E2" w:rsidRDefault="00297064" w:rsidP="00297064">
      <w:pPr>
        <w:rPr>
          <w:rFonts w:ascii="Courier New" w:eastAsia="Bosch Office Sans" w:hAnsi="Courier New" w:cs="Courier New"/>
          <w:sz w:val="16"/>
          <w:szCs w:val="18"/>
        </w:rPr>
      </w:pPr>
      <w:r w:rsidRPr="005049E2">
        <w:rPr>
          <w:rFonts w:ascii="Courier New" w:eastAsia="Bosch Office Sans" w:hAnsi="Courier New" w:cs="Courier New"/>
          <w:sz w:val="16"/>
          <w:szCs w:val="18"/>
        </w:rPr>
        <w:t xml:space="preserve"> .MYTPSW1_DATA    fee895b0+000004 _TPSW1_Result_u32</w:t>
      </w:r>
    </w:p>
    <w:p w14:paraId="35E4C77D" w14:textId="77777777" w:rsidR="00297064" w:rsidRPr="005049E2" w:rsidRDefault="00297064" w:rsidP="00297064">
      <w:pPr>
        <w:rPr>
          <w:rFonts w:ascii="Courier New" w:eastAsia="Bosch Office Sans" w:hAnsi="Courier New" w:cs="Courier New"/>
          <w:sz w:val="16"/>
          <w:szCs w:val="18"/>
        </w:rPr>
      </w:pPr>
      <w:r w:rsidRPr="005049E2">
        <w:rPr>
          <w:rFonts w:ascii="Courier New" w:eastAsia="Bosch Office Sans" w:hAnsi="Courier New" w:cs="Courier New"/>
          <w:sz w:val="16"/>
          <w:szCs w:val="18"/>
        </w:rPr>
        <w:t xml:space="preserve"> .MYTPSW1_DATA    fee895b4+000004 _TPSW1_ForceTestId</w:t>
      </w:r>
    </w:p>
    <w:p w14:paraId="24C5CA72" w14:textId="77777777" w:rsidR="00297064" w:rsidRPr="005049E2" w:rsidRDefault="00297064" w:rsidP="00297064">
      <w:pPr>
        <w:rPr>
          <w:rFonts w:ascii="Courier New" w:eastAsia="Bosch Office Sans" w:hAnsi="Courier New" w:cs="Courier New"/>
          <w:sz w:val="16"/>
          <w:szCs w:val="18"/>
        </w:rPr>
      </w:pPr>
      <w:r w:rsidRPr="005049E2">
        <w:rPr>
          <w:rFonts w:ascii="Courier New" w:eastAsia="Bosch Office Sans" w:hAnsi="Courier New" w:cs="Courier New"/>
          <w:sz w:val="16"/>
          <w:szCs w:val="18"/>
        </w:rPr>
        <w:t xml:space="preserve"> .MYTPSW1_DATA    fee895b8+000004 _TPSW1_ErrorCounter_UL</w:t>
      </w:r>
    </w:p>
    <w:p w14:paraId="52F44E8E" w14:textId="77777777" w:rsidR="00297064" w:rsidRPr="005049E2" w:rsidRDefault="00297064" w:rsidP="00297064">
      <w:pPr>
        <w:rPr>
          <w:rFonts w:ascii="Courier New" w:eastAsia="Bosch Office Sans" w:hAnsi="Courier New" w:cs="Courier New"/>
          <w:sz w:val="16"/>
          <w:szCs w:val="18"/>
        </w:rPr>
      </w:pPr>
      <w:r w:rsidRPr="005049E2">
        <w:rPr>
          <w:rFonts w:ascii="Courier New" w:eastAsia="Bosch Office Sans" w:hAnsi="Courier New" w:cs="Courier New"/>
          <w:sz w:val="16"/>
          <w:szCs w:val="18"/>
        </w:rPr>
        <w:lastRenderedPageBreak/>
        <w:t xml:space="preserve"> .MYTPSW1_BSS     fee895bc+000190 _TPSW1_Table</w:t>
      </w:r>
    </w:p>
    <w:p w14:paraId="017680F2" w14:textId="77777777" w:rsidR="00297064" w:rsidRPr="005049E2" w:rsidRDefault="00297064" w:rsidP="00297064">
      <w:pPr>
        <w:rPr>
          <w:rFonts w:ascii="Courier New" w:eastAsia="Bosch Office Sans" w:hAnsi="Courier New" w:cs="Courier New"/>
          <w:sz w:val="16"/>
          <w:szCs w:val="18"/>
        </w:rPr>
      </w:pPr>
      <w:r w:rsidRPr="005049E2">
        <w:rPr>
          <w:rFonts w:ascii="Courier New" w:eastAsia="Bosch Office Sans" w:hAnsi="Courier New" w:cs="Courier New"/>
          <w:sz w:val="16"/>
          <w:szCs w:val="18"/>
        </w:rPr>
        <w:t xml:space="preserve"> .MYTPSW1_BSS     fee8974c+000190 _TPSW1_DataTable</w:t>
      </w:r>
    </w:p>
    <w:p w14:paraId="3A3D71D9" w14:textId="77777777" w:rsidR="00297064" w:rsidRPr="005049E2" w:rsidRDefault="00297064" w:rsidP="00297064">
      <w:pPr>
        <w:rPr>
          <w:rFonts w:ascii="Courier New" w:eastAsia="Bosch Office Sans" w:hAnsi="Courier New" w:cs="Courier New"/>
          <w:sz w:val="16"/>
          <w:szCs w:val="18"/>
        </w:rPr>
      </w:pPr>
      <w:r w:rsidRPr="005049E2">
        <w:rPr>
          <w:rFonts w:ascii="Courier New" w:eastAsia="Bosch Office Sans" w:hAnsi="Courier New" w:cs="Courier New"/>
          <w:sz w:val="16"/>
          <w:szCs w:val="18"/>
        </w:rPr>
        <w:t xml:space="preserve"> .MYTPSW1_BSS     fee898dc+000020 _TPSW1_Tpsw2DebugCore0</w:t>
      </w:r>
    </w:p>
    <w:p w14:paraId="62455292" w14:textId="77777777" w:rsidR="00297064" w:rsidRPr="005049E2" w:rsidRDefault="00297064" w:rsidP="00297064">
      <w:pPr>
        <w:rPr>
          <w:rFonts w:ascii="Courier New" w:eastAsia="Bosch Office Sans" w:hAnsi="Courier New" w:cs="Courier New"/>
          <w:sz w:val="16"/>
          <w:szCs w:val="18"/>
        </w:rPr>
      </w:pPr>
      <w:r w:rsidRPr="005049E2">
        <w:rPr>
          <w:rFonts w:ascii="Courier New" w:eastAsia="Bosch Office Sans" w:hAnsi="Courier New" w:cs="Courier New"/>
          <w:sz w:val="16"/>
          <w:szCs w:val="18"/>
        </w:rPr>
        <w:t xml:space="preserve"> .MYTPSW1_BSS     fee898fc+000020 _TPSW1_Tpsw2DebugCore1</w:t>
      </w:r>
    </w:p>
    <w:p w14:paraId="187D8DF2" w14:textId="77777777" w:rsidR="00297064" w:rsidRPr="005049E2" w:rsidRDefault="00297064" w:rsidP="00297064">
      <w:pPr>
        <w:rPr>
          <w:rFonts w:ascii="Courier New" w:eastAsia="Bosch Office Sans" w:hAnsi="Courier New" w:cs="Courier New"/>
          <w:sz w:val="16"/>
          <w:szCs w:val="18"/>
        </w:rPr>
      </w:pPr>
      <w:r w:rsidRPr="005049E2">
        <w:rPr>
          <w:rFonts w:ascii="Courier New" w:eastAsia="Bosch Office Sans" w:hAnsi="Courier New" w:cs="Courier New"/>
          <w:sz w:val="16"/>
          <w:szCs w:val="18"/>
        </w:rPr>
        <w:t xml:space="preserve"> .MYTPSW1_BSS     fee8991c+000001 _TPSW1_Tpsw2StateByApp</w:t>
      </w:r>
    </w:p>
    <w:p w14:paraId="23BB4DC4" w14:textId="77777777" w:rsidR="00297064" w:rsidRPr="005049E2" w:rsidRDefault="00297064" w:rsidP="00297064">
      <w:pPr>
        <w:rPr>
          <w:rFonts w:ascii="Courier New" w:eastAsia="Bosch Office Sans" w:hAnsi="Courier New" w:cs="Courier New"/>
          <w:sz w:val="16"/>
          <w:szCs w:val="18"/>
        </w:rPr>
      </w:pPr>
      <w:r w:rsidRPr="005049E2">
        <w:rPr>
          <w:rFonts w:ascii="Courier New" w:eastAsia="Bosch Office Sans" w:hAnsi="Courier New" w:cs="Courier New"/>
          <w:sz w:val="16"/>
          <w:szCs w:val="18"/>
        </w:rPr>
        <w:t xml:space="preserve"> .MYTPSW1_BSS     fee8991d+000001 _TPSW1_Tpsw2StateByFunc</w:t>
      </w:r>
    </w:p>
    <w:p w14:paraId="63A30B4D" w14:textId="77777777" w:rsidR="00297064" w:rsidRPr="005049E2" w:rsidRDefault="00297064" w:rsidP="00297064">
      <w:pPr>
        <w:rPr>
          <w:rFonts w:ascii="Courier New" w:eastAsia="Bosch Office Sans" w:hAnsi="Courier New" w:cs="Courier New"/>
          <w:sz w:val="16"/>
          <w:szCs w:val="18"/>
        </w:rPr>
      </w:pPr>
      <w:r w:rsidRPr="005049E2">
        <w:rPr>
          <w:rFonts w:ascii="Courier New" w:eastAsia="Bosch Office Sans" w:hAnsi="Courier New" w:cs="Courier New"/>
          <w:sz w:val="16"/>
          <w:szCs w:val="18"/>
        </w:rPr>
        <w:t xml:space="preserve"> .MYTPSW1_BSS     fee8991e+000001 _TPSW1_Global_u8</w:t>
      </w:r>
    </w:p>
    <w:p w14:paraId="00F58489" w14:textId="77777777" w:rsidR="00297064" w:rsidRDefault="00297064" w:rsidP="00297064">
      <w:pPr>
        <w:rPr>
          <w:rFonts w:ascii="Courier New" w:eastAsia="Bosch Office Sans" w:hAnsi="Courier New" w:cs="Courier New"/>
          <w:szCs w:val="20"/>
        </w:rPr>
      </w:pPr>
      <w:r w:rsidRPr="005049E2">
        <w:rPr>
          <w:rFonts w:ascii="Courier New" w:eastAsia="Bosch Office Sans" w:hAnsi="Courier New" w:cs="Courier New"/>
          <w:sz w:val="16"/>
          <w:szCs w:val="18"/>
        </w:rPr>
        <w:t xml:space="preserve">                  fee89920+000000 ___</w:t>
      </w:r>
      <w:r w:rsidRPr="005049E2">
        <w:rPr>
          <w:rFonts w:ascii="Courier New" w:eastAsia="Bosch Office Sans" w:hAnsi="Courier New" w:cs="Courier New"/>
          <w:b/>
          <w:sz w:val="16"/>
          <w:szCs w:val="18"/>
        </w:rPr>
        <w:t>MYTPSW1_LCF_end</w:t>
      </w:r>
    </w:p>
    <w:p w14:paraId="65EA1D09" w14:textId="77777777" w:rsidR="00297064" w:rsidRPr="00325099" w:rsidRDefault="00297064" w:rsidP="00297064">
      <w:pPr>
        <w:rPr>
          <w:rFonts w:ascii="Courier New" w:eastAsia="Bosch Office Sans" w:hAnsi="Courier New" w:cs="Courier New"/>
          <w:szCs w:val="20"/>
        </w:rPr>
      </w:pPr>
    </w:p>
    <w:p w14:paraId="6168D4FC" w14:textId="77777777" w:rsidR="00EB6458" w:rsidRPr="00325099" w:rsidRDefault="00EB6458" w:rsidP="00EB6458">
      <w:pPr>
        <w:rPr>
          <w:rFonts w:eastAsia="Bosch Office Sans" w:cs="Courier New"/>
          <w:szCs w:val="20"/>
        </w:rPr>
      </w:pPr>
      <w:r w:rsidRPr="00325099">
        <w:rPr>
          <w:rFonts w:eastAsia="Bosch Office Sans" w:cs="Courier New"/>
          <w:szCs w:val="20"/>
        </w:rPr>
        <w:t>For initialized RAM data you usually see an additional entry</w:t>
      </w:r>
      <w:r w:rsidR="00297064">
        <w:rPr>
          <w:rFonts w:eastAsia="Bosch Office Sans" w:cs="Courier New"/>
          <w:szCs w:val="20"/>
        </w:rPr>
        <w:t xml:space="preserve"> </w:t>
      </w:r>
      <w:r w:rsidRPr="00325099">
        <w:rPr>
          <w:rFonts w:eastAsia="Bosch Office Sans" w:cs="Courier New"/>
          <w:szCs w:val="20"/>
        </w:rPr>
        <w:t>like</w:t>
      </w:r>
    </w:p>
    <w:p w14:paraId="0DBFB060" w14:textId="63867C8B" w:rsidR="00EB6458" w:rsidRDefault="00297064" w:rsidP="00EB6458">
      <w:pPr>
        <w:rPr>
          <w:rFonts w:ascii="Courier New" w:eastAsia="Bosch Office Sans" w:hAnsi="Courier New" w:cs="Courier New"/>
          <w:szCs w:val="20"/>
          <w:lang w:val="pt-PT"/>
        </w:rPr>
      </w:pPr>
      <w:r w:rsidRPr="00297064">
        <w:rPr>
          <w:rFonts w:ascii="Courier New" w:eastAsia="Bosch Office Sans" w:hAnsi="Courier New" w:cs="Courier New"/>
          <w:szCs w:val="20"/>
        </w:rPr>
        <w:t xml:space="preserve">  </w:t>
      </w:r>
      <w:r w:rsidRPr="00FB5BEC">
        <w:rPr>
          <w:rFonts w:ascii="Courier New" w:eastAsia="Bosch Office Sans" w:hAnsi="Courier New" w:cs="Courier New"/>
          <w:szCs w:val="20"/>
          <w:lang w:val="pt-PT"/>
        </w:rPr>
        <w:t>.CROM.MYTPSW1_DATA   000124e8  0000000d           13   0011cd8</w:t>
      </w:r>
    </w:p>
    <w:p w14:paraId="3964C713" w14:textId="77777777" w:rsidR="009C3223" w:rsidRPr="00FB5BEC" w:rsidRDefault="009C3223" w:rsidP="00EB6458">
      <w:pPr>
        <w:rPr>
          <w:rFonts w:ascii="Courier New" w:eastAsia="Bosch Office Sans" w:hAnsi="Courier New" w:cs="Courier New"/>
          <w:szCs w:val="20"/>
          <w:lang w:val="pt-PT"/>
        </w:rPr>
      </w:pPr>
    </w:p>
    <w:p w14:paraId="0DDE0AC6" w14:textId="6A35F0ED" w:rsidR="00EB6458" w:rsidRDefault="00EB6458" w:rsidP="00EB6458">
      <w:pPr>
        <w:pStyle w:val="berschrift4"/>
        <w:tabs>
          <w:tab w:val="clear" w:pos="360"/>
          <w:tab w:val="num" w:pos="864"/>
        </w:tabs>
        <w:ind w:left="864" w:hanging="864"/>
        <w:rPr>
          <w:rFonts w:eastAsia="Bosch Office Sans"/>
        </w:rPr>
      </w:pPr>
      <w:bookmarkStart w:id="93" w:name="_Toc86823295"/>
      <w:r w:rsidRPr="00325099">
        <w:rPr>
          <w:rFonts w:eastAsia="Bosch Office Sans"/>
        </w:rPr>
        <w:t>Call of a TPSW function (FUNC)</w:t>
      </w:r>
      <w:bookmarkEnd w:id="93"/>
    </w:p>
    <w:p w14:paraId="3268A9D0" w14:textId="77777777" w:rsidR="009C3223" w:rsidRPr="009C3223" w:rsidRDefault="009C3223" w:rsidP="009C3223">
      <w:pPr>
        <w:rPr>
          <w:rFonts w:eastAsia="Bosch Office Sans"/>
          <w:lang w:eastAsia="en-US"/>
        </w:rPr>
      </w:pPr>
    </w:p>
    <w:p w14:paraId="1A5014BD" w14:textId="77777777" w:rsidR="00EB6458" w:rsidRPr="00325099" w:rsidRDefault="00EB6458" w:rsidP="00EB6458">
      <w:pPr>
        <w:rPr>
          <w:rFonts w:eastAsia="Bosch Office Sans"/>
          <w:szCs w:val="20"/>
        </w:rPr>
      </w:pPr>
      <w:r w:rsidRPr="00325099">
        <w:rPr>
          <w:rFonts w:eastAsia="Bosch Office Sans"/>
        </w:rPr>
        <w:t>The call of a TPSW function (FUNC) can be done as follow (getting the application state is optional):</w:t>
      </w:r>
    </w:p>
    <w:p w14:paraId="0D386317" w14:textId="77777777" w:rsidR="00EB6458" w:rsidRPr="00325099" w:rsidRDefault="006C46B3" w:rsidP="00EB6458">
      <w:pPr>
        <w:rPr>
          <w:rFonts w:ascii="Courier New" w:eastAsia="Bosch Office Sans" w:hAnsi="Courier New" w:cs="Courier New"/>
          <w:sz w:val="16"/>
          <w:szCs w:val="16"/>
        </w:rPr>
      </w:pPr>
      <w:r>
        <w:rPr>
          <w:rFonts w:ascii="Courier New" w:eastAsia="Bosch Office Sans" w:hAnsi="Courier New" w:cs="Courier New"/>
          <w:sz w:val="16"/>
          <w:szCs w:val="16"/>
        </w:rPr>
        <w:t>rbtpsw_debuginfo_t</w:t>
      </w:r>
      <w:r w:rsidR="00EB6458" w:rsidRPr="00325099">
        <w:rPr>
          <w:rFonts w:ascii="Courier New" w:eastAsia="Bosch Office Sans" w:hAnsi="Courier New" w:cs="Courier New"/>
          <w:sz w:val="16"/>
          <w:szCs w:val="16"/>
        </w:rPr>
        <w:t xml:space="preserve"> DebugInfoMYTPSW1, DebugInfoMYTPSW2;</w:t>
      </w:r>
    </w:p>
    <w:p w14:paraId="473E2752" w14:textId="77777777" w:rsidR="00EB6458" w:rsidRPr="00325099" w:rsidRDefault="00E619D7" w:rsidP="00EB6458">
      <w:pPr>
        <w:rPr>
          <w:rFonts w:ascii="Courier New" w:eastAsia="Bosch Office Sans" w:hAnsi="Courier New" w:cs="Courier New"/>
          <w:sz w:val="16"/>
          <w:szCs w:val="16"/>
        </w:rPr>
      </w:pPr>
      <w:r>
        <w:rPr>
          <w:rFonts w:ascii="Courier New" w:eastAsia="Bosch Office Sans" w:hAnsi="Courier New" w:cs="Courier New"/>
          <w:sz w:val="16"/>
          <w:szCs w:val="16"/>
        </w:rPr>
        <w:t>rbtpsw_appstatus_t</w:t>
      </w:r>
      <w:r w:rsidR="00EB6458" w:rsidRPr="00325099">
        <w:rPr>
          <w:rFonts w:ascii="Courier New" w:eastAsia="Bosch Office Sans" w:hAnsi="Courier New" w:cs="Courier New"/>
          <w:sz w:val="16"/>
          <w:szCs w:val="16"/>
        </w:rPr>
        <w:t xml:space="preserve"> AppStatus;</w:t>
      </w:r>
    </w:p>
    <w:p w14:paraId="367756F2" w14:textId="77777777" w:rsidR="00EB6458" w:rsidRPr="00325099" w:rsidRDefault="00EB6458" w:rsidP="00EB6458">
      <w:pPr>
        <w:rPr>
          <w:rFonts w:ascii="Courier New" w:eastAsia="Bosch Office Sans" w:hAnsi="Courier New" w:cs="Courier New"/>
          <w:sz w:val="16"/>
          <w:szCs w:val="16"/>
        </w:rPr>
      </w:pPr>
      <w:r w:rsidRPr="00325099">
        <w:rPr>
          <w:rFonts w:ascii="Courier New" w:eastAsia="Bosch Office Sans" w:hAnsi="Courier New" w:cs="Courier New"/>
          <w:sz w:val="16"/>
          <w:szCs w:val="16"/>
        </w:rPr>
        <w:t>…</w:t>
      </w:r>
    </w:p>
    <w:p w14:paraId="1B4F59CF" w14:textId="77777777" w:rsidR="00EB6458" w:rsidRPr="00325099" w:rsidRDefault="00EB6458" w:rsidP="00EB6458">
      <w:pPr>
        <w:rPr>
          <w:rFonts w:ascii="Courier New" w:eastAsia="Bosch Office Sans" w:hAnsi="Courier New" w:cs="Courier New"/>
          <w:sz w:val="16"/>
          <w:szCs w:val="16"/>
        </w:rPr>
      </w:pPr>
      <w:r w:rsidRPr="00325099">
        <w:rPr>
          <w:rFonts w:ascii="Courier New" w:eastAsia="Bosch Office Sans" w:hAnsi="Courier New" w:cs="Courier New"/>
          <w:sz w:val="16"/>
          <w:szCs w:val="16"/>
        </w:rPr>
        <w:t xml:space="preserve">AppStatus = </w:t>
      </w:r>
      <w:r w:rsidR="0080487B">
        <w:rPr>
          <w:rFonts w:ascii="Courier New" w:eastAsia="Bosch Office Sans" w:hAnsi="Courier New" w:cs="Courier New"/>
          <w:sz w:val="16"/>
          <w:szCs w:val="16"/>
        </w:rPr>
        <w:t>RBTPSW_</w:t>
      </w:r>
      <w:r w:rsidRPr="00325099">
        <w:rPr>
          <w:rFonts w:ascii="Courier New" w:eastAsia="Bosch Office Sans" w:hAnsi="Courier New" w:cs="Courier New"/>
          <w:sz w:val="16"/>
          <w:szCs w:val="16"/>
        </w:rPr>
        <w:t>START(TPSW1_Prc);</w:t>
      </w:r>
    </w:p>
    <w:p w14:paraId="4E351026" w14:textId="77777777" w:rsidR="00EB6458" w:rsidRPr="00325099" w:rsidRDefault="00EB6458" w:rsidP="00EB6458">
      <w:pPr>
        <w:rPr>
          <w:rFonts w:ascii="Courier New" w:eastAsia="Bosch Office Sans" w:hAnsi="Courier New" w:cs="Courier New"/>
          <w:sz w:val="16"/>
          <w:szCs w:val="16"/>
        </w:rPr>
      </w:pPr>
      <w:r w:rsidRPr="00325099">
        <w:rPr>
          <w:rFonts w:ascii="Courier New" w:eastAsia="Bosch Office Sans" w:hAnsi="Courier New" w:cs="Courier New"/>
          <w:sz w:val="16"/>
          <w:szCs w:val="16"/>
        </w:rPr>
        <w:t>if(AppStatus != ACTIVE) DebugInfoMYTPSW1 = TPSWGetDebugInfo(MYTPSW1);</w:t>
      </w:r>
    </w:p>
    <w:p w14:paraId="64B95340" w14:textId="77777777" w:rsidR="00EB6458" w:rsidRPr="00325099" w:rsidRDefault="00EB6458" w:rsidP="00EB6458">
      <w:pPr>
        <w:rPr>
          <w:rFonts w:ascii="Courier New" w:eastAsia="Bosch Office Sans" w:hAnsi="Courier New" w:cs="Courier New"/>
          <w:sz w:val="16"/>
          <w:szCs w:val="16"/>
        </w:rPr>
      </w:pPr>
      <w:r w:rsidRPr="00325099">
        <w:rPr>
          <w:rFonts w:ascii="Courier New" w:eastAsia="Bosch Office Sans" w:hAnsi="Courier New" w:cs="Courier New"/>
          <w:sz w:val="16"/>
          <w:szCs w:val="16"/>
        </w:rPr>
        <w:t>…</w:t>
      </w:r>
    </w:p>
    <w:p w14:paraId="34BBA919" w14:textId="77777777" w:rsidR="00EB6458" w:rsidRPr="00325099" w:rsidRDefault="00EB6458" w:rsidP="00EB6458">
      <w:pPr>
        <w:rPr>
          <w:rFonts w:ascii="Courier New" w:eastAsia="Bosch Office Sans" w:hAnsi="Courier New" w:cs="Courier New"/>
          <w:sz w:val="16"/>
          <w:szCs w:val="16"/>
        </w:rPr>
      </w:pPr>
      <w:r w:rsidRPr="00325099">
        <w:rPr>
          <w:rFonts w:ascii="Courier New" w:eastAsia="Bosch Office Sans" w:hAnsi="Courier New" w:cs="Courier New"/>
          <w:sz w:val="16"/>
          <w:szCs w:val="16"/>
        </w:rPr>
        <w:t xml:space="preserve">ret = </w:t>
      </w:r>
      <w:r w:rsidR="0080487B">
        <w:rPr>
          <w:rFonts w:ascii="Courier New" w:eastAsia="Bosch Office Sans" w:hAnsi="Courier New" w:cs="Courier New"/>
          <w:sz w:val="16"/>
          <w:szCs w:val="16"/>
        </w:rPr>
        <w:t>RBTPSW_</w:t>
      </w:r>
      <w:r w:rsidRPr="00325099">
        <w:rPr>
          <w:rFonts w:ascii="Courier New" w:eastAsia="Bosch Office Sans" w:hAnsi="Courier New" w:cs="Courier New"/>
          <w:sz w:val="16"/>
          <w:szCs w:val="16"/>
        </w:rPr>
        <w:t>CALL(TPSW1_Mytest_UL(var1, &amp;struct1));</w:t>
      </w:r>
    </w:p>
    <w:p w14:paraId="1E52FEAC" w14:textId="77777777" w:rsidR="00EB6458" w:rsidRPr="00325099" w:rsidRDefault="00EB6458" w:rsidP="00EB6458">
      <w:pPr>
        <w:rPr>
          <w:rFonts w:ascii="Courier New" w:eastAsia="Bosch Office Sans" w:hAnsi="Courier New" w:cs="Courier New"/>
          <w:sz w:val="16"/>
          <w:szCs w:val="16"/>
        </w:rPr>
      </w:pPr>
      <w:r w:rsidRPr="00325099">
        <w:rPr>
          <w:rFonts w:ascii="Courier New" w:eastAsia="Bosch Office Sans" w:hAnsi="Courier New" w:cs="Courier New"/>
          <w:sz w:val="16"/>
          <w:szCs w:val="16"/>
        </w:rPr>
        <w:t>if(TPSWGetAppStatus(MYTPSW1) != ACTIVE) DebugInfoMYTPSW1 = TPSWGetDebugInfo(MYTPSW1);</w:t>
      </w:r>
    </w:p>
    <w:p w14:paraId="7100D71C" w14:textId="77777777" w:rsidR="00EB6458" w:rsidRPr="00325099" w:rsidRDefault="00EB6458" w:rsidP="00EB6458">
      <w:pPr>
        <w:rPr>
          <w:rFonts w:ascii="Courier New" w:eastAsia="Bosch Office Sans" w:hAnsi="Courier New" w:cs="Courier New"/>
          <w:sz w:val="16"/>
          <w:szCs w:val="16"/>
        </w:rPr>
      </w:pPr>
      <w:r w:rsidRPr="00325099">
        <w:rPr>
          <w:rFonts w:ascii="Courier New" w:eastAsia="Bosch Office Sans" w:hAnsi="Courier New" w:cs="Courier New"/>
          <w:sz w:val="16"/>
          <w:szCs w:val="16"/>
        </w:rPr>
        <w:t>…</w:t>
      </w:r>
    </w:p>
    <w:p w14:paraId="48494A14" w14:textId="77777777" w:rsidR="00EB6458" w:rsidRPr="00325099" w:rsidRDefault="0080487B" w:rsidP="00EB6458">
      <w:pPr>
        <w:rPr>
          <w:rFonts w:ascii="Courier New" w:eastAsia="Bosch Office Sans" w:hAnsi="Courier New" w:cs="Courier New"/>
          <w:sz w:val="16"/>
          <w:szCs w:val="16"/>
        </w:rPr>
      </w:pPr>
      <w:r>
        <w:rPr>
          <w:rFonts w:ascii="Courier New" w:eastAsia="Bosch Office Sans" w:hAnsi="Courier New" w:cs="Courier New"/>
          <w:sz w:val="16"/>
          <w:szCs w:val="16"/>
        </w:rPr>
        <w:t>RBTPSW_</w:t>
      </w:r>
      <w:r w:rsidR="00EB6458" w:rsidRPr="00325099">
        <w:rPr>
          <w:rFonts w:ascii="Courier New" w:eastAsia="Bosch Office Sans" w:hAnsi="Courier New" w:cs="Courier New"/>
          <w:sz w:val="16"/>
          <w:szCs w:val="16"/>
        </w:rPr>
        <w:t>CALL(TPSW2_Mytest_V(5));</w:t>
      </w:r>
    </w:p>
    <w:p w14:paraId="3EABB350" w14:textId="77777777" w:rsidR="00EB6458" w:rsidRPr="00325099" w:rsidRDefault="00EB6458" w:rsidP="00EB6458">
      <w:pPr>
        <w:rPr>
          <w:rFonts w:ascii="Courier New" w:eastAsia="Bosch Office Sans" w:hAnsi="Courier New" w:cs="Courier New"/>
          <w:sz w:val="16"/>
          <w:szCs w:val="16"/>
        </w:rPr>
      </w:pPr>
      <w:r w:rsidRPr="00325099">
        <w:rPr>
          <w:rFonts w:ascii="Courier New" w:eastAsia="Bosch Office Sans" w:hAnsi="Courier New" w:cs="Courier New"/>
          <w:sz w:val="16"/>
          <w:szCs w:val="16"/>
        </w:rPr>
        <w:t>if(TPSWGetAppStatus(MYTPSW2) != ACTIVE) DebugInfoMYTPSW2 = TPSWGetDebugInfo(MYTPSW2);</w:t>
      </w:r>
    </w:p>
    <w:p w14:paraId="5C0AD9EE" w14:textId="77777777" w:rsidR="00EB6458" w:rsidRPr="00325099" w:rsidRDefault="00EB6458" w:rsidP="00EB6458">
      <w:pPr>
        <w:rPr>
          <w:rFonts w:ascii="Courier New" w:eastAsia="Bosch Office Sans" w:hAnsi="Courier New" w:cs="Courier New"/>
          <w:sz w:val="16"/>
          <w:szCs w:val="16"/>
        </w:rPr>
      </w:pPr>
      <w:r w:rsidRPr="00325099">
        <w:rPr>
          <w:rFonts w:ascii="Courier New" w:eastAsia="Bosch Office Sans" w:hAnsi="Courier New" w:cs="Courier New"/>
          <w:sz w:val="16"/>
          <w:szCs w:val="16"/>
        </w:rPr>
        <w:t>…</w:t>
      </w:r>
    </w:p>
    <w:p w14:paraId="27575F72" w14:textId="77777777" w:rsidR="00EB6458" w:rsidRPr="00325099" w:rsidRDefault="0080487B" w:rsidP="00EB6458">
      <w:pPr>
        <w:rPr>
          <w:rFonts w:ascii="Courier New" w:eastAsia="Bosch Office Sans" w:hAnsi="Courier New" w:cs="Courier New"/>
          <w:sz w:val="16"/>
          <w:szCs w:val="16"/>
        </w:rPr>
      </w:pPr>
      <w:r>
        <w:rPr>
          <w:rFonts w:ascii="Courier New" w:eastAsia="Bosch Office Sans" w:hAnsi="Courier New" w:cs="Courier New"/>
          <w:sz w:val="16"/>
          <w:szCs w:val="16"/>
        </w:rPr>
        <w:t>RBTPSW_</w:t>
      </w:r>
      <w:r w:rsidR="00EB6458" w:rsidRPr="00325099">
        <w:rPr>
          <w:rFonts w:ascii="Courier New" w:eastAsia="Bosch Office Sans" w:hAnsi="Courier New" w:cs="Courier New"/>
          <w:sz w:val="16"/>
          <w:szCs w:val="16"/>
        </w:rPr>
        <w:t>CALL(TPSW2_Prc());</w:t>
      </w:r>
    </w:p>
    <w:p w14:paraId="5DF5660A" w14:textId="77777777" w:rsidR="00EB6458" w:rsidRPr="00325099" w:rsidRDefault="00EB6458" w:rsidP="00EB6458">
      <w:pPr>
        <w:rPr>
          <w:rFonts w:ascii="Courier New" w:eastAsia="Bosch Office Sans" w:hAnsi="Courier New" w:cs="Courier New"/>
          <w:sz w:val="16"/>
          <w:szCs w:val="16"/>
        </w:rPr>
      </w:pPr>
      <w:r w:rsidRPr="00325099">
        <w:rPr>
          <w:rFonts w:ascii="Courier New" w:eastAsia="Bosch Office Sans" w:hAnsi="Courier New" w:cs="Courier New"/>
          <w:sz w:val="16"/>
          <w:szCs w:val="16"/>
        </w:rPr>
        <w:t>if(TPSWGetAppStatus(MYTPSW2) != ACTIVE) DebugInfoMYTPSW2 = TPSWGetDebugInfo(MYTPSW2);</w:t>
      </w:r>
    </w:p>
    <w:p w14:paraId="2A586E5E" w14:textId="77777777" w:rsidR="00EB6458" w:rsidRPr="00325099" w:rsidRDefault="00EB6458" w:rsidP="00EB6458">
      <w:pPr>
        <w:rPr>
          <w:rFonts w:eastAsia="Bosch Office Sans" w:cs="Courier New"/>
          <w:szCs w:val="20"/>
        </w:rPr>
      </w:pPr>
    </w:p>
    <w:p w14:paraId="1D8ED2BC" w14:textId="4B6119C6" w:rsidR="00EB6458" w:rsidRDefault="00E35312" w:rsidP="00E35312">
      <w:pPr>
        <w:pStyle w:val="berschrift3"/>
        <w:rPr>
          <w:rFonts w:eastAsia="Bosch Office Sans"/>
        </w:rPr>
      </w:pPr>
      <w:bookmarkStart w:id="94" w:name="_Toc279509912"/>
      <w:bookmarkStart w:id="95" w:name="_Toc279509980"/>
      <w:bookmarkStart w:id="96" w:name="_Toc279510355"/>
      <w:bookmarkStart w:id="97" w:name="_Toc279509914"/>
      <w:bookmarkStart w:id="98" w:name="_Toc279509982"/>
      <w:bookmarkStart w:id="99" w:name="_Toc279510357"/>
      <w:bookmarkStart w:id="100" w:name="_Toc279509918"/>
      <w:bookmarkStart w:id="101" w:name="_Toc279509986"/>
      <w:bookmarkStart w:id="102" w:name="_Toc279510361"/>
      <w:bookmarkStart w:id="103" w:name="_Toc279509919"/>
      <w:bookmarkStart w:id="104" w:name="_Toc279509987"/>
      <w:bookmarkStart w:id="105" w:name="_Toc279510362"/>
      <w:bookmarkStart w:id="106" w:name="_Toc279509921"/>
      <w:bookmarkStart w:id="107" w:name="_Toc279509989"/>
      <w:bookmarkStart w:id="108" w:name="_Toc279510364"/>
      <w:bookmarkStart w:id="109" w:name="_Toc279509922"/>
      <w:bookmarkStart w:id="110" w:name="_Toc279509990"/>
      <w:bookmarkStart w:id="111" w:name="_Toc279510365"/>
      <w:bookmarkStart w:id="112" w:name="_Toc279509929"/>
      <w:bookmarkStart w:id="113" w:name="_Toc279509997"/>
      <w:bookmarkStart w:id="114" w:name="_Toc279510372"/>
      <w:bookmarkStart w:id="115" w:name="_Ref14859376"/>
      <w:bookmarkStart w:id="116" w:name="_Toc86823296"/>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r>
        <w:rPr>
          <w:rFonts w:eastAsia="Bosch Office Sans"/>
        </w:rPr>
        <w:lastRenderedPageBreak/>
        <w:t>Configuration switches</w:t>
      </w:r>
      <w:bookmarkEnd w:id="115"/>
      <w:bookmarkEnd w:id="116"/>
    </w:p>
    <w:p w14:paraId="213CEAC8" w14:textId="744751BF" w:rsidR="00E35312" w:rsidRDefault="00E35312" w:rsidP="003E6F87">
      <w:pPr>
        <w:pStyle w:val="berschrift4"/>
        <w:rPr>
          <w:rFonts w:eastAsia="Bosch Office Sans"/>
        </w:rPr>
      </w:pPr>
      <w:bookmarkStart w:id="117" w:name="_Toc86823297"/>
      <w:r w:rsidRPr="00E35312">
        <w:rPr>
          <w:rFonts w:eastAsia="Bosch Office Sans"/>
        </w:rPr>
        <w:t>RBFS_TPSWCapsule</w:t>
      </w:r>
      <w:bookmarkEnd w:id="117"/>
    </w:p>
    <w:p w14:paraId="6F180DA3" w14:textId="77777777" w:rsidR="009C3223" w:rsidRPr="009C3223" w:rsidRDefault="009C3223" w:rsidP="009C3223">
      <w:pPr>
        <w:rPr>
          <w:rFonts w:eastAsia="Bosch Office Sans"/>
          <w:lang w:eastAsia="en-US"/>
        </w:rPr>
      </w:pPr>
    </w:p>
    <w:p w14:paraId="4897BBF6" w14:textId="262E734F" w:rsidR="003E6F87" w:rsidRDefault="009145DF" w:rsidP="003E6F87">
      <w:pPr>
        <w:rPr>
          <w:rFonts w:eastAsia="Bosch Office Sans"/>
          <w:lang w:eastAsia="en-US"/>
        </w:rPr>
      </w:pPr>
      <w:r>
        <w:rPr>
          <w:rFonts w:eastAsia="Bosch Office Sans"/>
          <w:lang w:eastAsia="en-US"/>
        </w:rPr>
        <w:t>Switch name: RBFS_TPSWCapsule</w:t>
      </w:r>
    </w:p>
    <w:p w14:paraId="6CF8DB71" w14:textId="77777777" w:rsidR="003A2044" w:rsidRDefault="003A2044" w:rsidP="003E6F87">
      <w:pPr>
        <w:rPr>
          <w:rFonts w:eastAsia="Bosch Office Sans"/>
          <w:lang w:eastAsia="en-US"/>
        </w:rPr>
      </w:pPr>
    </w:p>
    <w:p w14:paraId="220767DA" w14:textId="6A24EDB3" w:rsidR="003A2044" w:rsidRDefault="003A2044" w:rsidP="003A2044">
      <w:pPr>
        <w:rPr>
          <w:rFonts w:eastAsia="Bosch Office Sans"/>
          <w:lang w:eastAsia="en-US"/>
        </w:rPr>
      </w:pPr>
      <w:r w:rsidRPr="003A2044">
        <w:rPr>
          <w:rFonts w:eastAsia="Bosch Office Sans"/>
          <w:lang w:eastAsia="en-US"/>
        </w:rPr>
        <w:t xml:space="preserve">This switch configures the availability of the </w:t>
      </w:r>
      <w:r>
        <w:rPr>
          <w:rFonts w:eastAsia="Bosch Office Sans"/>
          <w:lang w:eastAsia="en-US"/>
        </w:rPr>
        <w:t>TPSW</w:t>
      </w:r>
      <w:r w:rsidRPr="003A2044">
        <w:rPr>
          <w:rFonts w:eastAsia="Bosch Office Sans"/>
          <w:lang w:eastAsia="en-US"/>
        </w:rPr>
        <w:t xml:space="preserve"> framework, which provides the APIs and functionality to integrate TPSW with a corresponding MPU capsules.</w:t>
      </w:r>
    </w:p>
    <w:p w14:paraId="25BFDEAB" w14:textId="77777777" w:rsidR="003A2044" w:rsidRDefault="003A2044" w:rsidP="003A2044">
      <w:pPr>
        <w:rPr>
          <w:rFonts w:eastAsia="Bosch Office Sans"/>
          <w:lang w:eastAsia="en-US"/>
        </w:rPr>
      </w:pPr>
    </w:p>
    <w:tbl>
      <w:tblPr>
        <w:tblStyle w:val="Tabellenraster"/>
        <w:tblW w:w="0" w:type="auto"/>
        <w:tblLook w:val="04A0" w:firstRow="1" w:lastRow="0" w:firstColumn="1" w:lastColumn="0" w:noHBand="0" w:noVBand="1"/>
      </w:tblPr>
      <w:tblGrid>
        <w:gridCol w:w="3681"/>
        <w:gridCol w:w="5644"/>
      </w:tblGrid>
      <w:tr w:rsidR="009145DF" w:rsidRPr="009145DF" w14:paraId="07CB9FDF" w14:textId="77777777" w:rsidTr="009145DF">
        <w:tc>
          <w:tcPr>
            <w:tcW w:w="3681" w:type="dxa"/>
            <w:shd w:val="clear" w:color="auto" w:fill="A6A6A6" w:themeFill="background1" w:themeFillShade="A6"/>
          </w:tcPr>
          <w:p w14:paraId="6AEB7F32" w14:textId="3436E9A8" w:rsidR="009145DF" w:rsidRPr="009145DF" w:rsidRDefault="009145DF" w:rsidP="003E6F87">
            <w:pPr>
              <w:rPr>
                <w:rFonts w:eastAsia="Bosch Office Sans"/>
                <w:b/>
                <w:color w:val="FFFFFF" w:themeColor="background1"/>
                <w:lang w:eastAsia="en-US"/>
              </w:rPr>
            </w:pPr>
            <w:r w:rsidRPr="009145DF">
              <w:rPr>
                <w:rFonts w:eastAsia="Bosch Office Sans"/>
                <w:b/>
                <w:color w:val="FFFFFF" w:themeColor="background1"/>
                <w:lang w:eastAsia="en-US"/>
              </w:rPr>
              <w:t>Value</w:t>
            </w:r>
          </w:p>
        </w:tc>
        <w:tc>
          <w:tcPr>
            <w:tcW w:w="5644" w:type="dxa"/>
            <w:shd w:val="clear" w:color="auto" w:fill="A6A6A6" w:themeFill="background1" w:themeFillShade="A6"/>
          </w:tcPr>
          <w:p w14:paraId="677B7F32" w14:textId="39AEB395" w:rsidR="009145DF" w:rsidRPr="009145DF" w:rsidRDefault="009145DF" w:rsidP="003E6F87">
            <w:pPr>
              <w:rPr>
                <w:rFonts w:eastAsia="Bosch Office Sans"/>
                <w:b/>
                <w:color w:val="FFFFFF" w:themeColor="background1"/>
                <w:lang w:eastAsia="en-US"/>
              </w:rPr>
            </w:pPr>
            <w:r w:rsidRPr="009145DF">
              <w:rPr>
                <w:rFonts w:eastAsia="Bosch Office Sans"/>
                <w:b/>
                <w:color w:val="FFFFFF" w:themeColor="background1"/>
                <w:lang w:eastAsia="en-US"/>
              </w:rPr>
              <w:t>Description</w:t>
            </w:r>
          </w:p>
        </w:tc>
      </w:tr>
      <w:tr w:rsidR="009145DF" w14:paraId="39BC8E62" w14:textId="77777777" w:rsidTr="009145DF">
        <w:tc>
          <w:tcPr>
            <w:tcW w:w="3681" w:type="dxa"/>
          </w:tcPr>
          <w:p w14:paraId="29C0E769" w14:textId="6E25E202" w:rsidR="009145DF" w:rsidRDefault="009145DF" w:rsidP="003E6F87">
            <w:pPr>
              <w:rPr>
                <w:rFonts w:eastAsia="Bosch Office Sans"/>
                <w:lang w:eastAsia="en-US"/>
              </w:rPr>
            </w:pPr>
            <w:r w:rsidRPr="009145DF">
              <w:rPr>
                <w:rFonts w:eastAsia="Bosch Office Sans"/>
                <w:lang w:eastAsia="en-US"/>
              </w:rPr>
              <w:t>RBFS_TPSWCapsule_OFF</w:t>
            </w:r>
          </w:p>
        </w:tc>
        <w:tc>
          <w:tcPr>
            <w:tcW w:w="5644" w:type="dxa"/>
          </w:tcPr>
          <w:p w14:paraId="687A5FDD" w14:textId="4D181FF6" w:rsidR="009145DF" w:rsidRDefault="009145DF" w:rsidP="003E6F87">
            <w:pPr>
              <w:rPr>
                <w:rFonts w:eastAsia="Bosch Office Sans"/>
                <w:lang w:eastAsia="en-US"/>
              </w:rPr>
            </w:pPr>
            <w:r>
              <w:rPr>
                <w:rFonts w:eastAsia="Bosch Office Sans"/>
                <w:lang w:eastAsia="en-US"/>
              </w:rPr>
              <w:t>TPSW Capsule turned OFF</w:t>
            </w:r>
          </w:p>
        </w:tc>
      </w:tr>
      <w:tr w:rsidR="009145DF" w14:paraId="02092757" w14:textId="77777777" w:rsidTr="009145DF">
        <w:tc>
          <w:tcPr>
            <w:tcW w:w="3681" w:type="dxa"/>
          </w:tcPr>
          <w:p w14:paraId="11AF0B10" w14:textId="1615CC22" w:rsidR="009145DF" w:rsidRDefault="009145DF" w:rsidP="003E6F87">
            <w:pPr>
              <w:rPr>
                <w:rFonts w:eastAsia="Bosch Office Sans"/>
                <w:lang w:eastAsia="en-US"/>
              </w:rPr>
            </w:pPr>
            <w:r w:rsidRPr="009145DF">
              <w:rPr>
                <w:rFonts w:eastAsia="Bosch Office Sans"/>
                <w:lang w:eastAsia="en-US"/>
              </w:rPr>
              <w:t>RBFS_TPSWCapsule_SC3</w:t>
            </w:r>
          </w:p>
        </w:tc>
        <w:tc>
          <w:tcPr>
            <w:tcW w:w="5644" w:type="dxa"/>
          </w:tcPr>
          <w:p w14:paraId="034826E7" w14:textId="318F017A" w:rsidR="009145DF" w:rsidRDefault="009145DF" w:rsidP="003E6F87">
            <w:pPr>
              <w:rPr>
                <w:rFonts w:eastAsia="Bosch Office Sans"/>
                <w:lang w:eastAsia="en-US"/>
              </w:rPr>
            </w:pPr>
            <w:r>
              <w:rPr>
                <w:rFonts w:eastAsia="Bosch Office Sans"/>
                <w:lang w:eastAsia="en-US"/>
              </w:rPr>
              <w:t>TPSW Capsule turned ON, enabling memory protection</w:t>
            </w:r>
          </w:p>
        </w:tc>
      </w:tr>
      <w:tr w:rsidR="009145DF" w14:paraId="1CE934C5" w14:textId="77777777" w:rsidTr="009145DF">
        <w:tc>
          <w:tcPr>
            <w:tcW w:w="3681" w:type="dxa"/>
          </w:tcPr>
          <w:p w14:paraId="697793F5" w14:textId="646B18E0" w:rsidR="009145DF" w:rsidRPr="009145DF" w:rsidRDefault="009145DF" w:rsidP="003E6F87">
            <w:pPr>
              <w:rPr>
                <w:rFonts w:eastAsia="Bosch Office Sans"/>
                <w:lang w:eastAsia="en-US"/>
              </w:rPr>
            </w:pPr>
            <w:r w:rsidRPr="009145DF">
              <w:rPr>
                <w:rFonts w:eastAsia="Bosch Office Sans"/>
                <w:lang w:eastAsia="en-US"/>
              </w:rPr>
              <w:t>RBFS_TPSWCapsule_SC4</w:t>
            </w:r>
          </w:p>
        </w:tc>
        <w:tc>
          <w:tcPr>
            <w:tcW w:w="5644" w:type="dxa"/>
          </w:tcPr>
          <w:p w14:paraId="2B7404CF" w14:textId="1A4A5ABF" w:rsidR="009145DF" w:rsidRDefault="009145DF" w:rsidP="00351DB7">
            <w:pPr>
              <w:rPr>
                <w:rFonts w:eastAsia="Bosch Office Sans"/>
                <w:lang w:eastAsia="en-US"/>
              </w:rPr>
            </w:pPr>
            <w:r>
              <w:rPr>
                <w:rFonts w:eastAsia="Bosch Office Sans"/>
                <w:lang w:eastAsia="en-US"/>
              </w:rPr>
              <w:t>TPSW Capsule turned ON, enabling memory p</w:t>
            </w:r>
            <w:r w:rsidR="00351DB7">
              <w:rPr>
                <w:rFonts w:eastAsia="Bosch Office Sans"/>
                <w:lang w:eastAsia="en-US"/>
              </w:rPr>
              <w:t>rotection and timing protection</w:t>
            </w:r>
          </w:p>
        </w:tc>
      </w:tr>
    </w:tbl>
    <w:p w14:paraId="673FEADE" w14:textId="77777777" w:rsidR="003E6F87" w:rsidRDefault="003E6F87" w:rsidP="00E35312">
      <w:pPr>
        <w:rPr>
          <w:rFonts w:eastAsia="Bosch Office Sans"/>
          <w:lang w:eastAsia="en-US"/>
        </w:rPr>
      </w:pPr>
    </w:p>
    <w:p w14:paraId="697CFAB3" w14:textId="730C4006" w:rsidR="00E35312" w:rsidRDefault="00E35312" w:rsidP="003E6F87">
      <w:pPr>
        <w:pStyle w:val="berschrift4"/>
        <w:rPr>
          <w:rFonts w:eastAsia="Bosch Office Sans"/>
        </w:rPr>
      </w:pPr>
      <w:bookmarkStart w:id="118" w:name="_Toc86823298"/>
      <w:r w:rsidRPr="00E35312">
        <w:rPr>
          <w:rFonts w:eastAsia="Bosch Office Sans"/>
        </w:rPr>
        <w:t>RBFS_TPSWTestsuite</w:t>
      </w:r>
      <w:bookmarkEnd w:id="118"/>
    </w:p>
    <w:p w14:paraId="1A2237DE" w14:textId="363BEC58" w:rsidR="003E6F87" w:rsidRDefault="009145DF" w:rsidP="00E35312">
      <w:pPr>
        <w:rPr>
          <w:rFonts w:eastAsia="Bosch Office Sans"/>
          <w:lang w:eastAsia="en-US"/>
        </w:rPr>
      </w:pPr>
      <w:r>
        <w:rPr>
          <w:rFonts w:eastAsia="Bosch Office Sans"/>
          <w:lang w:eastAsia="en-US"/>
        </w:rPr>
        <w:t>Switch name: RBFS_TPSWTestsuite</w:t>
      </w:r>
    </w:p>
    <w:p w14:paraId="4CCE1C83" w14:textId="77777777" w:rsidR="003A2044" w:rsidRDefault="003A2044" w:rsidP="00E35312">
      <w:pPr>
        <w:rPr>
          <w:rFonts w:eastAsia="Bosch Office Sans"/>
          <w:lang w:eastAsia="en-US"/>
        </w:rPr>
      </w:pPr>
    </w:p>
    <w:p w14:paraId="58477E22" w14:textId="20FF0886" w:rsidR="003A2044" w:rsidRPr="003A2044" w:rsidRDefault="003A2044" w:rsidP="003A2044">
      <w:pPr>
        <w:rPr>
          <w:rFonts w:eastAsia="Bosch Office Sans"/>
          <w:lang w:eastAsia="en-US"/>
        </w:rPr>
      </w:pPr>
      <w:r w:rsidRPr="003A2044">
        <w:rPr>
          <w:rFonts w:eastAsia="Bosch Office Sans"/>
          <w:lang w:eastAsia="en-US"/>
        </w:rPr>
        <w:t>This switch configures the availability of the TPSW testsuite, which is only used for development purpose.</w:t>
      </w:r>
    </w:p>
    <w:p w14:paraId="49BEB21F" w14:textId="77777777" w:rsidR="003A2044" w:rsidRPr="003A2044" w:rsidRDefault="003A2044" w:rsidP="003A2044">
      <w:pPr>
        <w:rPr>
          <w:rFonts w:eastAsia="Bosch Office Sans"/>
          <w:lang w:eastAsia="en-US"/>
        </w:rPr>
      </w:pPr>
    </w:p>
    <w:p w14:paraId="3DD1DA20" w14:textId="7526AE75" w:rsidR="003A2044" w:rsidRDefault="003A2044" w:rsidP="003A2044">
      <w:pPr>
        <w:rPr>
          <w:rFonts w:eastAsia="Bosch Office Sans"/>
          <w:lang w:eastAsia="en-US"/>
        </w:rPr>
      </w:pPr>
      <w:r w:rsidRPr="003A2044">
        <w:rPr>
          <w:rFonts w:eastAsia="Bosch Office Sans"/>
          <w:lang w:eastAsia="en-US"/>
        </w:rPr>
        <w:t>Hint: Take care - setting must be _OFF in case of customer project or of course series builds!</w:t>
      </w:r>
      <w:r>
        <w:rPr>
          <w:rFonts w:eastAsia="Bosch Office Sans"/>
          <w:lang w:eastAsia="en-US"/>
        </w:rPr>
        <w:t xml:space="preserve"> </w:t>
      </w:r>
      <w:r w:rsidRPr="003A2044">
        <w:rPr>
          <w:rFonts w:eastAsia="Bosch Office Sans"/>
          <w:lang w:eastAsia="en-US"/>
        </w:rPr>
        <w:t>Therefore the switch will be configured per default to RBFS_TPSWTestsuite_OFF</w:t>
      </w:r>
      <w:r>
        <w:rPr>
          <w:rFonts w:eastAsia="Bosch Office Sans"/>
          <w:lang w:eastAsia="en-US"/>
        </w:rPr>
        <w:t>.</w:t>
      </w:r>
    </w:p>
    <w:p w14:paraId="1A28B7FE" w14:textId="77777777" w:rsidR="003A2044" w:rsidRDefault="003A2044" w:rsidP="00E35312">
      <w:pPr>
        <w:rPr>
          <w:rFonts w:eastAsia="Bosch Office Sans"/>
          <w:lang w:eastAsia="en-US"/>
        </w:rPr>
      </w:pPr>
    </w:p>
    <w:tbl>
      <w:tblPr>
        <w:tblStyle w:val="Tabellenraster"/>
        <w:tblW w:w="0" w:type="auto"/>
        <w:tblLook w:val="04A0" w:firstRow="1" w:lastRow="0" w:firstColumn="1" w:lastColumn="0" w:noHBand="0" w:noVBand="1"/>
      </w:tblPr>
      <w:tblGrid>
        <w:gridCol w:w="3681"/>
        <w:gridCol w:w="5644"/>
      </w:tblGrid>
      <w:tr w:rsidR="009145DF" w:rsidRPr="009145DF" w14:paraId="3068A3DD" w14:textId="77777777" w:rsidTr="00E641A0">
        <w:tc>
          <w:tcPr>
            <w:tcW w:w="3681" w:type="dxa"/>
            <w:shd w:val="clear" w:color="auto" w:fill="A6A6A6" w:themeFill="background1" w:themeFillShade="A6"/>
          </w:tcPr>
          <w:p w14:paraId="022AE3A2" w14:textId="77777777" w:rsidR="009145DF" w:rsidRPr="009145DF" w:rsidRDefault="009145DF" w:rsidP="00E641A0">
            <w:pPr>
              <w:rPr>
                <w:rFonts w:eastAsia="Bosch Office Sans"/>
                <w:b/>
                <w:color w:val="FFFFFF" w:themeColor="background1"/>
                <w:lang w:eastAsia="en-US"/>
              </w:rPr>
            </w:pPr>
            <w:r w:rsidRPr="009145DF">
              <w:rPr>
                <w:rFonts w:eastAsia="Bosch Office Sans"/>
                <w:b/>
                <w:color w:val="FFFFFF" w:themeColor="background1"/>
                <w:lang w:eastAsia="en-US"/>
              </w:rPr>
              <w:t>Value</w:t>
            </w:r>
          </w:p>
        </w:tc>
        <w:tc>
          <w:tcPr>
            <w:tcW w:w="5644" w:type="dxa"/>
            <w:shd w:val="clear" w:color="auto" w:fill="A6A6A6" w:themeFill="background1" w:themeFillShade="A6"/>
          </w:tcPr>
          <w:p w14:paraId="426B7B5E" w14:textId="77777777" w:rsidR="009145DF" w:rsidRPr="009145DF" w:rsidRDefault="009145DF" w:rsidP="00E641A0">
            <w:pPr>
              <w:rPr>
                <w:rFonts w:eastAsia="Bosch Office Sans"/>
                <w:b/>
                <w:color w:val="FFFFFF" w:themeColor="background1"/>
                <w:lang w:eastAsia="en-US"/>
              </w:rPr>
            </w:pPr>
            <w:r w:rsidRPr="009145DF">
              <w:rPr>
                <w:rFonts w:eastAsia="Bosch Office Sans"/>
                <w:b/>
                <w:color w:val="FFFFFF" w:themeColor="background1"/>
                <w:lang w:eastAsia="en-US"/>
              </w:rPr>
              <w:t>Description</w:t>
            </w:r>
          </w:p>
        </w:tc>
      </w:tr>
      <w:tr w:rsidR="009145DF" w14:paraId="7FC65827" w14:textId="77777777" w:rsidTr="00E641A0">
        <w:tc>
          <w:tcPr>
            <w:tcW w:w="3681" w:type="dxa"/>
          </w:tcPr>
          <w:p w14:paraId="3963102E" w14:textId="0B55913C" w:rsidR="009145DF" w:rsidRDefault="009145DF" w:rsidP="00E641A0">
            <w:pPr>
              <w:rPr>
                <w:rFonts w:eastAsia="Bosch Office Sans"/>
                <w:lang w:eastAsia="en-US"/>
              </w:rPr>
            </w:pPr>
            <w:r w:rsidRPr="009145DF">
              <w:rPr>
                <w:rFonts w:eastAsia="Bosch Office Sans"/>
                <w:lang w:eastAsia="en-US"/>
              </w:rPr>
              <w:t>RBFS_TPSWTestsuite_OFF</w:t>
            </w:r>
          </w:p>
        </w:tc>
        <w:tc>
          <w:tcPr>
            <w:tcW w:w="5644" w:type="dxa"/>
          </w:tcPr>
          <w:p w14:paraId="287085B6" w14:textId="034C8B6E" w:rsidR="009145DF" w:rsidRDefault="009145DF" w:rsidP="009145DF">
            <w:pPr>
              <w:rPr>
                <w:rFonts w:eastAsia="Bosch Office Sans"/>
                <w:lang w:eastAsia="en-US"/>
              </w:rPr>
            </w:pPr>
            <w:r>
              <w:rPr>
                <w:rFonts w:eastAsia="Bosch Office Sans"/>
                <w:lang w:eastAsia="en-US"/>
              </w:rPr>
              <w:t>TPSW test suite OFF. Test suite code will not be compiled.</w:t>
            </w:r>
          </w:p>
        </w:tc>
      </w:tr>
      <w:tr w:rsidR="009145DF" w14:paraId="2F930537" w14:textId="77777777" w:rsidTr="00E641A0">
        <w:tc>
          <w:tcPr>
            <w:tcW w:w="3681" w:type="dxa"/>
          </w:tcPr>
          <w:p w14:paraId="7730C37B" w14:textId="1C96B3F7" w:rsidR="009145DF" w:rsidRDefault="009145DF" w:rsidP="00E641A0">
            <w:pPr>
              <w:rPr>
                <w:rFonts w:eastAsia="Bosch Office Sans"/>
                <w:lang w:eastAsia="en-US"/>
              </w:rPr>
            </w:pPr>
            <w:r w:rsidRPr="009145DF">
              <w:rPr>
                <w:rFonts w:eastAsia="Bosch Office Sans"/>
                <w:lang w:eastAsia="en-US"/>
              </w:rPr>
              <w:t>RBFS_TPSWTestsuite_ON</w:t>
            </w:r>
          </w:p>
        </w:tc>
        <w:tc>
          <w:tcPr>
            <w:tcW w:w="5644" w:type="dxa"/>
          </w:tcPr>
          <w:p w14:paraId="24C83481" w14:textId="52C22CC9" w:rsidR="009145DF" w:rsidRDefault="009145DF" w:rsidP="009145DF">
            <w:pPr>
              <w:rPr>
                <w:rFonts w:eastAsia="Bosch Office Sans"/>
                <w:lang w:eastAsia="en-US"/>
              </w:rPr>
            </w:pPr>
            <w:r>
              <w:rPr>
                <w:rFonts w:eastAsia="Bosch Office Sans"/>
                <w:lang w:eastAsia="en-US"/>
              </w:rPr>
              <w:t xml:space="preserve">TPSW test suite ON. Test suite code will be compiled and activated. See section </w:t>
            </w:r>
            <w:r w:rsidRPr="009145DF">
              <w:rPr>
                <w:rFonts w:eastAsia="Bosch Office Sans"/>
                <w:i/>
                <w:lang w:eastAsia="en-US"/>
              </w:rPr>
              <w:fldChar w:fldCharType="begin"/>
            </w:r>
            <w:r w:rsidRPr="009145DF">
              <w:rPr>
                <w:rFonts w:eastAsia="Bosch Office Sans"/>
                <w:i/>
                <w:lang w:eastAsia="en-US"/>
              </w:rPr>
              <w:instrText xml:space="preserve"> REF _Ref512436403 \r \h </w:instrText>
            </w:r>
            <w:r>
              <w:rPr>
                <w:rFonts w:eastAsia="Bosch Office Sans"/>
                <w:i/>
                <w:lang w:eastAsia="en-US"/>
              </w:rPr>
              <w:instrText xml:space="preserve"> \* MERGEFORMAT </w:instrText>
            </w:r>
            <w:r w:rsidRPr="009145DF">
              <w:rPr>
                <w:rFonts w:eastAsia="Bosch Office Sans"/>
                <w:i/>
                <w:lang w:eastAsia="en-US"/>
              </w:rPr>
            </w:r>
            <w:r w:rsidRPr="009145DF">
              <w:rPr>
                <w:rFonts w:eastAsia="Bosch Office Sans"/>
                <w:i/>
                <w:lang w:eastAsia="en-US"/>
              </w:rPr>
              <w:fldChar w:fldCharType="separate"/>
            </w:r>
            <w:r w:rsidRPr="009145DF">
              <w:rPr>
                <w:rFonts w:eastAsia="Bosch Office Sans"/>
                <w:i/>
                <w:lang w:eastAsia="en-US"/>
              </w:rPr>
              <w:t>5</w:t>
            </w:r>
            <w:r w:rsidRPr="009145DF">
              <w:rPr>
                <w:rFonts w:eastAsia="Bosch Office Sans"/>
                <w:i/>
                <w:lang w:eastAsia="en-US"/>
              </w:rPr>
              <w:fldChar w:fldCharType="end"/>
            </w:r>
            <w:r w:rsidRPr="009145DF">
              <w:rPr>
                <w:rFonts w:eastAsia="Bosch Office Sans"/>
                <w:i/>
                <w:lang w:eastAsia="en-US"/>
              </w:rPr>
              <w:t xml:space="preserve"> </w:t>
            </w:r>
            <w:r w:rsidRPr="009145DF">
              <w:rPr>
                <w:rFonts w:eastAsia="Bosch Office Sans"/>
                <w:i/>
                <w:lang w:eastAsia="en-US"/>
              </w:rPr>
              <w:fldChar w:fldCharType="begin"/>
            </w:r>
            <w:r w:rsidRPr="009145DF">
              <w:rPr>
                <w:rFonts w:eastAsia="Bosch Office Sans"/>
                <w:i/>
                <w:lang w:eastAsia="en-US"/>
              </w:rPr>
              <w:instrText xml:space="preserve"> REF _Ref512436452 \h </w:instrText>
            </w:r>
            <w:r>
              <w:rPr>
                <w:rFonts w:eastAsia="Bosch Office Sans"/>
                <w:i/>
                <w:lang w:eastAsia="en-US"/>
              </w:rPr>
              <w:instrText xml:space="preserve"> \* MERGEFORMAT </w:instrText>
            </w:r>
            <w:r w:rsidRPr="009145DF">
              <w:rPr>
                <w:rFonts w:eastAsia="Bosch Office Sans"/>
                <w:i/>
                <w:lang w:eastAsia="en-US"/>
              </w:rPr>
            </w:r>
            <w:r w:rsidRPr="009145DF">
              <w:rPr>
                <w:rFonts w:eastAsia="Bosch Office Sans"/>
                <w:i/>
                <w:lang w:eastAsia="en-US"/>
              </w:rPr>
              <w:fldChar w:fldCharType="separate"/>
            </w:r>
            <w:r w:rsidRPr="009145DF">
              <w:rPr>
                <w:rFonts w:eastAsia="Bosch Office Sans"/>
                <w:i/>
                <w:lang w:val="en-US"/>
              </w:rPr>
              <w:t>TEST SPECIFICATIONS</w:t>
            </w:r>
            <w:r w:rsidRPr="009145DF">
              <w:rPr>
                <w:rFonts w:eastAsia="Bosch Office Sans"/>
                <w:i/>
                <w:lang w:eastAsia="en-US"/>
              </w:rPr>
              <w:fldChar w:fldCharType="end"/>
            </w:r>
            <w:r>
              <w:rPr>
                <w:rFonts w:eastAsia="Bosch Office Sans"/>
                <w:lang w:eastAsia="en-US"/>
              </w:rPr>
              <w:t>.</w:t>
            </w:r>
          </w:p>
        </w:tc>
      </w:tr>
    </w:tbl>
    <w:p w14:paraId="7462823A" w14:textId="77777777" w:rsidR="009145DF" w:rsidRDefault="009145DF" w:rsidP="00E35312">
      <w:pPr>
        <w:rPr>
          <w:rFonts w:eastAsia="Bosch Office Sans"/>
          <w:lang w:eastAsia="en-US"/>
        </w:rPr>
      </w:pPr>
    </w:p>
    <w:p w14:paraId="38011AB2" w14:textId="7ABB15C5" w:rsidR="00E35312" w:rsidRDefault="00E35312" w:rsidP="003E6F87">
      <w:pPr>
        <w:pStyle w:val="berschrift4"/>
        <w:rPr>
          <w:rFonts w:eastAsia="Bosch Office Sans"/>
        </w:rPr>
      </w:pPr>
      <w:bookmarkStart w:id="119" w:name="_Toc86823299"/>
      <w:r w:rsidRPr="00E35312">
        <w:rPr>
          <w:rFonts w:eastAsia="Bosch Office Sans"/>
        </w:rPr>
        <w:t>RBFS_TPSWSVPRestrictions</w:t>
      </w:r>
      <w:bookmarkEnd w:id="119"/>
    </w:p>
    <w:p w14:paraId="2DC604BC" w14:textId="77777777" w:rsidR="003E6F87" w:rsidRPr="00E35312" w:rsidRDefault="003E6F87" w:rsidP="00E35312">
      <w:pPr>
        <w:rPr>
          <w:rFonts w:eastAsia="Bosch Office Sans"/>
          <w:lang w:eastAsia="en-US"/>
        </w:rPr>
      </w:pPr>
    </w:p>
    <w:p w14:paraId="154169D2" w14:textId="72FE0A3D" w:rsidR="00E35312" w:rsidRDefault="009145DF" w:rsidP="00E35312">
      <w:pPr>
        <w:rPr>
          <w:rFonts w:eastAsia="Bosch Office Sans"/>
          <w:lang w:eastAsia="en-US"/>
        </w:rPr>
      </w:pPr>
      <w:r>
        <w:rPr>
          <w:rFonts w:eastAsia="Bosch Office Sans"/>
          <w:lang w:eastAsia="en-US"/>
        </w:rPr>
        <w:t xml:space="preserve">Switch name: </w:t>
      </w:r>
      <w:r w:rsidRPr="009145DF">
        <w:rPr>
          <w:rFonts w:eastAsia="Bosch Office Sans"/>
          <w:lang w:eastAsia="en-US"/>
        </w:rPr>
        <w:t>RBFS_TPSWSVPRestrictions</w:t>
      </w:r>
    </w:p>
    <w:p w14:paraId="40CF00BC" w14:textId="77777777" w:rsidR="00371C17" w:rsidRDefault="00371C17" w:rsidP="00E35312">
      <w:pPr>
        <w:rPr>
          <w:rFonts w:eastAsia="Bosch Office Sans"/>
          <w:lang w:eastAsia="en-US"/>
        </w:rPr>
      </w:pPr>
    </w:p>
    <w:p w14:paraId="60619630" w14:textId="5530E010" w:rsidR="003A2044" w:rsidRPr="003A2044" w:rsidRDefault="003A2044" w:rsidP="003A2044">
      <w:pPr>
        <w:rPr>
          <w:rFonts w:eastAsia="Bosch Office Sans"/>
          <w:lang w:eastAsia="en-US"/>
        </w:rPr>
      </w:pPr>
      <w:r w:rsidRPr="003A2044">
        <w:rPr>
          <w:rFonts w:eastAsia="Bosch Office Sans"/>
          <w:lang w:eastAsia="en-US"/>
        </w:rPr>
        <w:lastRenderedPageBreak/>
        <w:t>This switch configures the availability of additional memory access restrictions  which affect CPU supervisor mode.</w:t>
      </w:r>
      <w:r w:rsidR="00E92C9F">
        <w:rPr>
          <w:rFonts w:eastAsia="Bosch Office Sans"/>
          <w:lang w:eastAsia="en-US"/>
        </w:rPr>
        <w:t xml:space="preserve"> </w:t>
      </w:r>
      <w:r w:rsidRPr="003A2044">
        <w:rPr>
          <w:rFonts w:eastAsia="Bosch Office Sans"/>
          <w:lang w:eastAsia="en-US"/>
        </w:rPr>
        <w:t>Additional CPU supervisor mode restrictions are:</w:t>
      </w:r>
    </w:p>
    <w:p w14:paraId="1ACB89CE" w14:textId="5C5494A6" w:rsidR="003A2044" w:rsidRPr="003A2044" w:rsidRDefault="003A2044" w:rsidP="00F00720">
      <w:pPr>
        <w:pStyle w:val="Listenabsatz"/>
        <w:numPr>
          <w:ilvl w:val="0"/>
          <w:numId w:val="37"/>
        </w:numPr>
        <w:rPr>
          <w:rFonts w:eastAsia="Bosch Office Sans"/>
          <w:lang w:eastAsia="en-US"/>
        </w:rPr>
      </w:pPr>
      <w:r w:rsidRPr="003A2044">
        <w:rPr>
          <w:rFonts w:eastAsia="Bosch Office Sans"/>
          <w:lang w:eastAsia="en-US"/>
        </w:rPr>
        <w:t>MPM.SVP = 1 (=&gt; MPU is active in supervisor mode)</w:t>
      </w:r>
    </w:p>
    <w:p w14:paraId="605BFBB8" w14:textId="4AFE1BA0" w:rsidR="00371C17" w:rsidRDefault="003A2044" w:rsidP="00F00720">
      <w:pPr>
        <w:pStyle w:val="Listenabsatz"/>
        <w:numPr>
          <w:ilvl w:val="0"/>
          <w:numId w:val="37"/>
        </w:numPr>
        <w:rPr>
          <w:rFonts w:eastAsia="Bosch Office Sans"/>
          <w:lang w:eastAsia="en-US"/>
        </w:rPr>
      </w:pPr>
      <w:r w:rsidRPr="003A2044">
        <w:rPr>
          <w:rFonts w:eastAsia="Bosch Office Sans"/>
          <w:lang w:eastAsia="en-US"/>
        </w:rPr>
        <w:t>whole RAM is configured non-executable by MPU region 0.</w:t>
      </w:r>
    </w:p>
    <w:p w14:paraId="4F10A2F3" w14:textId="2113E67F" w:rsidR="00E92C9F" w:rsidRPr="003A2044" w:rsidRDefault="00E92C9F" w:rsidP="00F00720">
      <w:pPr>
        <w:pStyle w:val="Listenabsatz"/>
        <w:numPr>
          <w:ilvl w:val="0"/>
          <w:numId w:val="37"/>
        </w:numPr>
        <w:rPr>
          <w:rFonts w:eastAsia="Bosch Office Sans"/>
          <w:lang w:eastAsia="en-US"/>
        </w:rPr>
      </w:pPr>
      <w:r>
        <w:rPr>
          <w:rFonts w:eastAsia="Bosch Office Sans"/>
          <w:lang w:eastAsia="en-US"/>
        </w:rPr>
        <w:t>Only Flash memory regions are configured executable.</w:t>
      </w:r>
    </w:p>
    <w:p w14:paraId="43D4B05D" w14:textId="77777777" w:rsidR="00371C17" w:rsidRDefault="00371C17" w:rsidP="00E35312">
      <w:pPr>
        <w:rPr>
          <w:rFonts w:eastAsia="Bosch Office Sans"/>
          <w:lang w:eastAsia="en-US"/>
        </w:rPr>
      </w:pPr>
    </w:p>
    <w:tbl>
      <w:tblPr>
        <w:tblStyle w:val="Tabellenraster"/>
        <w:tblW w:w="0" w:type="auto"/>
        <w:tblLook w:val="04A0" w:firstRow="1" w:lastRow="0" w:firstColumn="1" w:lastColumn="0" w:noHBand="0" w:noVBand="1"/>
      </w:tblPr>
      <w:tblGrid>
        <w:gridCol w:w="3681"/>
        <w:gridCol w:w="5644"/>
      </w:tblGrid>
      <w:tr w:rsidR="009145DF" w:rsidRPr="009145DF" w14:paraId="6D434827" w14:textId="77777777" w:rsidTr="009145DF">
        <w:trPr>
          <w:cantSplit/>
        </w:trPr>
        <w:tc>
          <w:tcPr>
            <w:tcW w:w="3681" w:type="dxa"/>
            <w:shd w:val="clear" w:color="auto" w:fill="A6A6A6" w:themeFill="background1" w:themeFillShade="A6"/>
          </w:tcPr>
          <w:p w14:paraId="6205DEA2" w14:textId="77777777" w:rsidR="009145DF" w:rsidRPr="009145DF" w:rsidRDefault="009145DF" w:rsidP="00E641A0">
            <w:pPr>
              <w:rPr>
                <w:rFonts w:eastAsia="Bosch Office Sans"/>
                <w:b/>
                <w:color w:val="FFFFFF" w:themeColor="background1"/>
                <w:lang w:eastAsia="en-US"/>
              </w:rPr>
            </w:pPr>
            <w:r w:rsidRPr="009145DF">
              <w:rPr>
                <w:rFonts w:eastAsia="Bosch Office Sans"/>
                <w:b/>
                <w:color w:val="FFFFFF" w:themeColor="background1"/>
                <w:lang w:eastAsia="en-US"/>
              </w:rPr>
              <w:t>Value</w:t>
            </w:r>
          </w:p>
        </w:tc>
        <w:tc>
          <w:tcPr>
            <w:tcW w:w="5644" w:type="dxa"/>
            <w:shd w:val="clear" w:color="auto" w:fill="A6A6A6" w:themeFill="background1" w:themeFillShade="A6"/>
          </w:tcPr>
          <w:p w14:paraId="163AEA82" w14:textId="77777777" w:rsidR="009145DF" w:rsidRPr="009145DF" w:rsidRDefault="009145DF" w:rsidP="00E641A0">
            <w:pPr>
              <w:rPr>
                <w:rFonts w:eastAsia="Bosch Office Sans"/>
                <w:b/>
                <w:color w:val="FFFFFF" w:themeColor="background1"/>
                <w:lang w:eastAsia="en-US"/>
              </w:rPr>
            </w:pPr>
            <w:r w:rsidRPr="009145DF">
              <w:rPr>
                <w:rFonts w:eastAsia="Bosch Office Sans"/>
                <w:b/>
                <w:color w:val="FFFFFF" w:themeColor="background1"/>
                <w:lang w:eastAsia="en-US"/>
              </w:rPr>
              <w:t>Description</w:t>
            </w:r>
          </w:p>
        </w:tc>
      </w:tr>
      <w:tr w:rsidR="009145DF" w14:paraId="1336BE75" w14:textId="77777777" w:rsidTr="009145DF">
        <w:trPr>
          <w:cantSplit/>
        </w:trPr>
        <w:tc>
          <w:tcPr>
            <w:tcW w:w="3681" w:type="dxa"/>
          </w:tcPr>
          <w:p w14:paraId="4933F295" w14:textId="54E8DBA1" w:rsidR="009145DF" w:rsidRDefault="00371C17" w:rsidP="00E641A0">
            <w:pPr>
              <w:rPr>
                <w:rFonts w:eastAsia="Bosch Office Sans"/>
                <w:lang w:eastAsia="en-US"/>
              </w:rPr>
            </w:pPr>
            <w:r w:rsidRPr="00371C17">
              <w:rPr>
                <w:rFonts w:eastAsia="Bosch Office Sans"/>
                <w:lang w:eastAsia="en-US"/>
              </w:rPr>
              <w:t>RBFS_TPSWSVPRestrictions_OFF</w:t>
            </w:r>
          </w:p>
        </w:tc>
        <w:tc>
          <w:tcPr>
            <w:tcW w:w="5644" w:type="dxa"/>
          </w:tcPr>
          <w:p w14:paraId="68EE260D" w14:textId="4F1204D1" w:rsidR="009145DF" w:rsidRDefault="009145DF" w:rsidP="00371C17">
            <w:pPr>
              <w:rPr>
                <w:rFonts w:eastAsia="Bosch Office Sans"/>
                <w:lang w:eastAsia="en-US"/>
              </w:rPr>
            </w:pPr>
            <w:r>
              <w:rPr>
                <w:rFonts w:eastAsia="Bosch Office Sans"/>
                <w:lang w:eastAsia="en-US"/>
              </w:rPr>
              <w:t xml:space="preserve">TPSW </w:t>
            </w:r>
            <w:r w:rsidR="00371C17">
              <w:rPr>
                <w:rFonts w:eastAsia="Bosch Office Sans"/>
                <w:lang w:eastAsia="en-US"/>
              </w:rPr>
              <w:t>Supervisor Mode Restrictions turned OFF. This is the default.</w:t>
            </w:r>
          </w:p>
        </w:tc>
      </w:tr>
      <w:tr w:rsidR="009145DF" w14:paraId="2F78D18A" w14:textId="77777777" w:rsidTr="009145DF">
        <w:trPr>
          <w:cantSplit/>
        </w:trPr>
        <w:tc>
          <w:tcPr>
            <w:tcW w:w="3681" w:type="dxa"/>
          </w:tcPr>
          <w:p w14:paraId="36353A0A" w14:textId="71842E5E" w:rsidR="009145DF" w:rsidRDefault="00371C17" w:rsidP="00E641A0">
            <w:pPr>
              <w:rPr>
                <w:rFonts w:eastAsia="Bosch Office Sans"/>
                <w:lang w:eastAsia="en-US"/>
              </w:rPr>
            </w:pPr>
            <w:r w:rsidRPr="00371C17">
              <w:rPr>
                <w:rFonts w:eastAsia="Bosch Office Sans"/>
                <w:lang w:eastAsia="en-US"/>
              </w:rPr>
              <w:t>RBFS_TPSWSVPRestrictions_ON</w:t>
            </w:r>
          </w:p>
        </w:tc>
        <w:tc>
          <w:tcPr>
            <w:tcW w:w="5644" w:type="dxa"/>
          </w:tcPr>
          <w:p w14:paraId="33005991" w14:textId="67FFBE41" w:rsidR="009145DF" w:rsidRDefault="00371C17" w:rsidP="00E641A0">
            <w:pPr>
              <w:rPr>
                <w:rFonts w:eastAsia="Bosch Office Sans"/>
                <w:lang w:eastAsia="en-US"/>
              </w:rPr>
            </w:pPr>
            <w:r>
              <w:rPr>
                <w:rFonts w:eastAsia="Bosch Office Sans"/>
                <w:lang w:eastAsia="en-US"/>
              </w:rPr>
              <w:t>TPSW Supervisor</w:t>
            </w:r>
            <w:r w:rsidR="003A2044">
              <w:rPr>
                <w:rFonts w:eastAsia="Bosch Office Sans"/>
                <w:lang w:eastAsia="en-US"/>
              </w:rPr>
              <w:t xml:space="preserve"> Mode Restrictions turned ON.</w:t>
            </w:r>
          </w:p>
        </w:tc>
      </w:tr>
    </w:tbl>
    <w:p w14:paraId="16DBB0DC" w14:textId="77777777" w:rsidR="009145DF" w:rsidRPr="00E35312" w:rsidRDefault="009145DF" w:rsidP="00E35312">
      <w:pPr>
        <w:rPr>
          <w:rFonts w:eastAsia="Bosch Office Sans"/>
          <w:lang w:eastAsia="en-US"/>
        </w:rPr>
      </w:pPr>
    </w:p>
    <w:p w14:paraId="0B372DD3" w14:textId="77777777" w:rsidR="00EB6458" w:rsidRPr="00325099" w:rsidRDefault="00EB6458" w:rsidP="00EB6458">
      <w:pPr>
        <w:rPr>
          <w:rFonts w:eastAsia="Bosch Office Sans"/>
          <w:szCs w:val="20"/>
        </w:rPr>
      </w:pPr>
    </w:p>
    <w:p w14:paraId="5EE59B9E" w14:textId="77777777" w:rsidR="00EB6458" w:rsidRPr="00325099" w:rsidRDefault="00EB6458" w:rsidP="00EB6458">
      <w:pPr>
        <w:pStyle w:val="berschrift1"/>
        <w:tabs>
          <w:tab w:val="clear" w:pos="360"/>
          <w:tab w:val="num" w:pos="432"/>
        </w:tabs>
        <w:ind w:left="432" w:hanging="432"/>
        <w:rPr>
          <w:rFonts w:eastAsia="Bosch Office Sans"/>
          <w:lang w:val="en-US"/>
        </w:rPr>
      </w:pPr>
      <w:bookmarkStart w:id="120" w:name="_Toc86823300"/>
      <w:r w:rsidRPr="00325099">
        <w:rPr>
          <w:rFonts w:eastAsia="Bosch Office Sans"/>
        </w:rPr>
        <w:t>REQU</w:t>
      </w:r>
      <w:r w:rsidRPr="00325099">
        <w:rPr>
          <w:rFonts w:eastAsia="Bosch Office Sans"/>
          <w:lang w:val="en-US"/>
        </w:rPr>
        <w:t>IREMENTS</w:t>
      </w:r>
      <w:bookmarkEnd w:id="120"/>
    </w:p>
    <w:p w14:paraId="298FDD6F" w14:textId="77777777" w:rsidR="00EB6458" w:rsidRPr="00325099" w:rsidRDefault="00EB6458" w:rsidP="00EB6458">
      <w:pPr>
        <w:pStyle w:val="berschrift2"/>
        <w:tabs>
          <w:tab w:val="clear" w:pos="360"/>
          <w:tab w:val="num" w:pos="576"/>
        </w:tabs>
        <w:ind w:left="576" w:hanging="576"/>
        <w:rPr>
          <w:rFonts w:eastAsia="Bosch Office Sans"/>
          <w:lang w:val="en-US"/>
        </w:rPr>
      </w:pPr>
      <w:bookmarkStart w:id="121" w:name="_Toc86823301"/>
      <w:r w:rsidRPr="00325099">
        <w:rPr>
          <w:rFonts w:eastAsia="Bosch Office Sans"/>
          <w:lang w:val="en-US"/>
        </w:rPr>
        <w:t>Functional Requirements</w:t>
      </w:r>
      <w:bookmarkEnd w:id="121"/>
    </w:p>
    <w:p w14:paraId="0F2EA76C" w14:textId="5C661F26" w:rsidR="00EB6458" w:rsidRDefault="009C3223" w:rsidP="00EB6458">
      <w:pPr>
        <w:pStyle w:val="berschrift3"/>
        <w:tabs>
          <w:tab w:val="clear" w:pos="360"/>
          <w:tab w:val="num" w:pos="720"/>
        </w:tabs>
        <w:ind w:left="720" w:hanging="720"/>
        <w:rPr>
          <w:rFonts w:eastAsia="Bosch Office Sans"/>
          <w:lang w:val="en-US"/>
        </w:rPr>
      </w:pPr>
      <w:bookmarkStart w:id="122" w:name="_Ref133716452"/>
      <w:bookmarkStart w:id="123" w:name="_Toc86823302"/>
      <w:r>
        <w:rPr>
          <w:rFonts w:eastAsia="Bosch Office Sans"/>
          <w:lang w:val="en-US"/>
        </w:rPr>
        <w:t xml:space="preserve">  </w:t>
      </w:r>
      <w:r w:rsidR="00EB6458" w:rsidRPr="00325099">
        <w:rPr>
          <w:rFonts w:eastAsia="Bosch Office Sans"/>
          <w:lang w:val="en-US"/>
        </w:rPr>
        <w:t>Requirements within this SW Group</w:t>
      </w:r>
      <w:bookmarkEnd w:id="122"/>
      <w:bookmarkEnd w:id="123"/>
    </w:p>
    <w:p w14:paraId="54C5D83C" w14:textId="77777777" w:rsidR="009C3223" w:rsidRPr="009C3223" w:rsidRDefault="009C3223" w:rsidP="009C3223">
      <w:pPr>
        <w:rPr>
          <w:rFonts w:eastAsia="Bosch Office Sans"/>
          <w:lang w:val="en-US"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64"/>
        <w:gridCol w:w="6887"/>
      </w:tblGrid>
      <w:tr w:rsidR="00EB6458" w:rsidRPr="00EB6458" w14:paraId="086584ED" w14:textId="77777777" w:rsidTr="00EB6458">
        <w:tc>
          <w:tcPr>
            <w:tcW w:w="2664" w:type="dxa"/>
            <w:shd w:val="clear" w:color="auto" w:fill="808080"/>
          </w:tcPr>
          <w:p w14:paraId="0BD98147" w14:textId="77777777" w:rsidR="00EB6458" w:rsidRPr="00EB6458" w:rsidRDefault="00EB6458" w:rsidP="00BC6181">
            <w:pPr>
              <w:rPr>
                <w:rFonts w:eastAsia="Bosch Office Sans"/>
                <w:b/>
                <w:bCs/>
                <w:color w:val="FFFFFF"/>
                <w:lang w:val="en-US"/>
              </w:rPr>
            </w:pPr>
            <w:r w:rsidRPr="00EB6458">
              <w:rPr>
                <w:rFonts w:eastAsia="Bosch Office Sans"/>
                <w:b/>
                <w:bCs/>
                <w:color w:val="FFFFFF"/>
                <w:lang w:val="en-US"/>
              </w:rPr>
              <w:t>Unique requirement ID</w:t>
            </w:r>
          </w:p>
        </w:tc>
        <w:tc>
          <w:tcPr>
            <w:tcW w:w="6887" w:type="dxa"/>
            <w:shd w:val="clear" w:color="auto" w:fill="808080"/>
          </w:tcPr>
          <w:p w14:paraId="32412642" w14:textId="77777777" w:rsidR="00EB6458" w:rsidRPr="00EB6458" w:rsidRDefault="00EB6458" w:rsidP="00BC6181">
            <w:pPr>
              <w:rPr>
                <w:rFonts w:eastAsia="Bosch Office Sans"/>
                <w:b/>
                <w:bCs/>
                <w:color w:val="FFFFFF"/>
                <w:lang w:val="en-US"/>
              </w:rPr>
            </w:pPr>
            <w:r w:rsidRPr="00EB6458">
              <w:rPr>
                <w:rFonts w:eastAsia="Bosch Office Sans"/>
                <w:b/>
                <w:bCs/>
                <w:color w:val="FFFFFF"/>
                <w:lang w:val="en-US"/>
              </w:rPr>
              <w:t>Description (What?)  /  Reason (Why?, Who?)</w:t>
            </w:r>
          </w:p>
        </w:tc>
      </w:tr>
      <w:tr w:rsidR="00EB6458" w:rsidRPr="00EB6458" w14:paraId="2F3A6C07" w14:textId="77777777" w:rsidTr="00EB6458">
        <w:tc>
          <w:tcPr>
            <w:tcW w:w="2664" w:type="dxa"/>
          </w:tcPr>
          <w:p w14:paraId="39A92E7F" w14:textId="77777777" w:rsidR="00EB6458" w:rsidRPr="00EB6458" w:rsidRDefault="00EB6458" w:rsidP="00BC6181">
            <w:pPr>
              <w:rPr>
                <w:rFonts w:eastAsia="Bosch Office Sans"/>
                <w:b/>
                <w:bCs/>
                <w:szCs w:val="20"/>
                <w:lang w:val="en-US"/>
              </w:rPr>
            </w:pPr>
            <w:r w:rsidRPr="00EB6458">
              <w:rPr>
                <w:rFonts w:eastAsia="Bosch Office Sans"/>
                <w:b/>
                <w:bCs/>
                <w:szCs w:val="20"/>
                <w:lang w:val="en-US"/>
              </w:rPr>
              <w:t>REQ_HSW_TPSWCapsule_0001</w:t>
            </w:r>
          </w:p>
        </w:tc>
        <w:tc>
          <w:tcPr>
            <w:tcW w:w="6887" w:type="dxa"/>
          </w:tcPr>
          <w:p w14:paraId="2A699308" w14:textId="77777777" w:rsidR="00EB6458" w:rsidRPr="00EB6458" w:rsidRDefault="00EB6458" w:rsidP="00BC6181">
            <w:pPr>
              <w:rPr>
                <w:rFonts w:eastAsia="Bosch Office Sans"/>
                <w:szCs w:val="20"/>
                <w:lang w:val="en-US"/>
              </w:rPr>
            </w:pPr>
            <w:r w:rsidRPr="00EB6458">
              <w:rPr>
                <w:rFonts w:eastAsia="Bosch Office Sans"/>
                <w:szCs w:val="20"/>
                <w:lang w:val="en-US"/>
              </w:rPr>
              <w:t>Provide mechanisms of memory encapsulation of a TPSW in the way that TPSW code cannot (accidentally) manipulate memory outside a predefined valid range of TPSW data. (Accidental) manipulations of this kind have to be detected and lead to a safe state of the system.</w:t>
            </w:r>
          </w:p>
        </w:tc>
      </w:tr>
      <w:tr w:rsidR="00EB6458" w:rsidRPr="00EB6458" w14:paraId="73777198" w14:textId="77777777" w:rsidTr="00EB6458">
        <w:tc>
          <w:tcPr>
            <w:tcW w:w="2664" w:type="dxa"/>
          </w:tcPr>
          <w:p w14:paraId="6F4F2560" w14:textId="77777777" w:rsidR="00EB6458" w:rsidRPr="00EB6458" w:rsidRDefault="00EB6458" w:rsidP="00EB6458">
            <w:pPr>
              <w:ind w:left="284"/>
              <w:rPr>
                <w:rFonts w:eastAsia="Bosch Office Sans"/>
                <w:i/>
                <w:iCs/>
                <w:szCs w:val="20"/>
                <w:lang w:val="en-US"/>
              </w:rPr>
            </w:pPr>
            <w:r w:rsidRPr="00EB6458">
              <w:rPr>
                <w:rFonts w:eastAsia="Bosch Office Sans"/>
                <w:i/>
                <w:iCs/>
                <w:szCs w:val="20"/>
                <w:lang w:val="en-US"/>
              </w:rPr>
              <w:t>REQ_HSW_TPSWCapsule_0001a</w:t>
            </w:r>
          </w:p>
        </w:tc>
        <w:tc>
          <w:tcPr>
            <w:tcW w:w="6887" w:type="dxa"/>
          </w:tcPr>
          <w:p w14:paraId="4A59D61A" w14:textId="77777777" w:rsidR="00EB6458" w:rsidRPr="00EB6458" w:rsidRDefault="00EB6458" w:rsidP="00BC6181">
            <w:pPr>
              <w:rPr>
                <w:rFonts w:eastAsia="Bosch Office Sans"/>
                <w:szCs w:val="20"/>
                <w:lang w:val="en-US"/>
              </w:rPr>
            </w:pPr>
            <w:r w:rsidRPr="00EB6458">
              <w:rPr>
                <w:rFonts w:eastAsia="Bosch Office Sans"/>
                <w:szCs w:val="20"/>
                <w:lang w:val="en-US"/>
              </w:rPr>
              <w:t>In case of a manipulation of the above kind, it has to be possible that the rest of the system is unaffected i.e. possible to continue operation without the TPSW in case this is useful/possible from a functional perspective</w:t>
            </w:r>
          </w:p>
        </w:tc>
      </w:tr>
      <w:tr w:rsidR="00EB6458" w:rsidRPr="00EB6458" w14:paraId="1E139623" w14:textId="77777777" w:rsidTr="00EB6458">
        <w:tc>
          <w:tcPr>
            <w:tcW w:w="2664" w:type="dxa"/>
          </w:tcPr>
          <w:p w14:paraId="484DBF5E" w14:textId="77777777" w:rsidR="00EB6458" w:rsidRPr="00EB6458" w:rsidRDefault="00EB6458" w:rsidP="00EB6458">
            <w:pPr>
              <w:ind w:left="284"/>
              <w:rPr>
                <w:rFonts w:eastAsia="Bosch Office Sans"/>
                <w:i/>
                <w:iCs/>
                <w:szCs w:val="20"/>
                <w:lang w:val="en-US"/>
              </w:rPr>
            </w:pPr>
            <w:r w:rsidRPr="00EB6458">
              <w:rPr>
                <w:rFonts w:eastAsia="Bosch Office Sans"/>
                <w:i/>
                <w:iCs/>
                <w:szCs w:val="20"/>
                <w:lang w:val="en-US"/>
              </w:rPr>
              <w:t>REQ_HSW_TPSWCapsule_0001b</w:t>
            </w:r>
          </w:p>
        </w:tc>
        <w:tc>
          <w:tcPr>
            <w:tcW w:w="6887" w:type="dxa"/>
          </w:tcPr>
          <w:p w14:paraId="69B34965" w14:textId="77777777" w:rsidR="00EB6458" w:rsidRPr="00EB6458" w:rsidRDefault="00EB6458" w:rsidP="00BC6181">
            <w:pPr>
              <w:rPr>
                <w:rFonts w:eastAsia="Bosch Office Sans"/>
                <w:szCs w:val="20"/>
                <w:lang w:val="en-US"/>
              </w:rPr>
            </w:pPr>
            <w:r w:rsidRPr="00EB6458">
              <w:rPr>
                <w:rFonts w:eastAsia="Bosch Office Sans"/>
                <w:szCs w:val="20"/>
                <w:lang w:val="en-US"/>
              </w:rPr>
              <w:t xml:space="preserve">Also enforce private stack protection for TPSW to make the RAM encapsulation complete. </w:t>
            </w:r>
          </w:p>
        </w:tc>
      </w:tr>
      <w:tr w:rsidR="00EB6458" w:rsidRPr="00EB6458" w14:paraId="57D32B04" w14:textId="77777777" w:rsidTr="00EB6458">
        <w:tc>
          <w:tcPr>
            <w:tcW w:w="2664" w:type="dxa"/>
          </w:tcPr>
          <w:p w14:paraId="70738C83" w14:textId="77777777" w:rsidR="00EB6458" w:rsidRPr="00EB6458" w:rsidRDefault="00EB6458" w:rsidP="00EB6458">
            <w:pPr>
              <w:ind w:left="284"/>
              <w:rPr>
                <w:rFonts w:eastAsia="Bosch Office Sans"/>
                <w:i/>
                <w:iCs/>
                <w:szCs w:val="20"/>
                <w:lang w:val="en-US"/>
              </w:rPr>
            </w:pPr>
          </w:p>
        </w:tc>
        <w:tc>
          <w:tcPr>
            <w:tcW w:w="6887" w:type="dxa"/>
          </w:tcPr>
          <w:p w14:paraId="1BE26897" w14:textId="77777777" w:rsidR="00EB6458" w:rsidRPr="00EB6458" w:rsidRDefault="00EB6458" w:rsidP="00EB6458">
            <w:pPr>
              <w:ind w:left="284"/>
              <w:rPr>
                <w:rFonts w:eastAsia="Bosch Office Sans"/>
                <w:i/>
                <w:iCs/>
                <w:szCs w:val="20"/>
                <w:lang w:val="en-US"/>
              </w:rPr>
            </w:pPr>
          </w:p>
        </w:tc>
      </w:tr>
      <w:tr w:rsidR="00EB6458" w:rsidRPr="00EB6458" w14:paraId="57EB9900" w14:textId="77777777" w:rsidTr="00EB6458">
        <w:tc>
          <w:tcPr>
            <w:tcW w:w="2664" w:type="dxa"/>
          </w:tcPr>
          <w:p w14:paraId="5B262134" w14:textId="77777777" w:rsidR="00EB6458" w:rsidRPr="00EB6458" w:rsidRDefault="00EB6458" w:rsidP="00BC6181">
            <w:pPr>
              <w:rPr>
                <w:rFonts w:eastAsia="Bosch Office Sans"/>
                <w:b/>
                <w:bCs/>
                <w:szCs w:val="20"/>
                <w:lang w:val="en-US"/>
              </w:rPr>
            </w:pPr>
            <w:r w:rsidRPr="00EB6458">
              <w:rPr>
                <w:rFonts w:eastAsia="Bosch Office Sans"/>
                <w:b/>
                <w:bCs/>
                <w:szCs w:val="20"/>
                <w:lang w:val="en-US"/>
              </w:rPr>
              <w:t>REQ_HSW_TPSWCapsule_0002</w:t>
            </w:r>
          </w:p>
        </w:tc>
        <w:tc>
          <w:tcPr>
            <w:tcW w:w="6887" w:type="dxa"/>
          </w:tcPr>
          <w:p w14:paraId="60D49F2E" w14:textId="77777777" w:rsidR="00EB6458" w:rsidRPr="00EB6458" w:rsidRDefault="00EB6458" w:rsidP="00BC6181">
            <w:pPr>
              <w:rPr>
                <w:rFonts w:eastAsia="Bosch Office Sans"/>
                <w:szCs w:val="20"/>
                <w:lang w:val="en-US"/>
              </w:rPr>
            </w:pPr>
            <w:r w:rsidRPr="00EB6458">
              <w:rPr>
                <w:rFonts w:eastAsia="Bosch Office Sans"/>
                <w:szCs w:val="20"/>
                <w:lang w:val="en-US"/>
              </w:rPr>
              <w:t xml:space="preserve">Allow a TPSW consisting of several runnable entities (processes) running in different task sharing a single RAM area for encapsulation. </w:t>
            </w:r>
          </w:p>
        </w:tc>
      </w:tr>
      <w:tr w:rsidR="00EB6458" w:rsidRPr="00EB6458" w14:paraId="7681FAD1" w14:textId="77777777" w:rsidTr="00EB6458">
        <w:tc>
          <w:tcPr>
            <w:tcW w:w="2664" w:type="dxa"/>
          </w:tcPr>
          <w:p w14:paraId="0459876B" w14:textId="77777777" w:rsidR="00EB6458" w:rsidRPr="00EB6458" w:rsidRDefault="00EB6458" w:rsidP="00EB6458">
            <w:pPr>
              <w:ind w:left="284"/>
              <w:rPr>
                <w:rFonts w:eastAsia="Bosch Office Sans"/>
                <w:i/>
                <w:iCs/>
                <w:szCs w:val="20"/>
                <w:lang w:val="en-US"/>
              </w:rPr>
            </w:pPr>
            <w:r w:rsidRPr="00EB6458">
              <w:rPr>
                <w:rFonts w:eastAsia="Bosch Office Sans"/>
                <w:i/>
                <w:iCs/>
                <w:szCs w:val="20"/>
                <w:lang w:val="en-US"/>
              </w:rPr>
              <w:t>REQ_HSW_TPSWCapsule_0002a</w:t>
            </w:r>
          </w:p>
        </w:tc>
        <w:tc>
          <w:tcPr>
            <w:tcW w:w="6887" w:type="dxa"/>
          </w:tcPr>
          <w:p w14:paraId="79ACD55B" w14:textId="77777777" w:rsidR="00EB6458" w:rsidRPr="00EB6458" w:rsidRDefault="00EB6458" w:rsidP="00BC6181">
            <w:pPr>
              <w:rPr>
                <w:rFonts w:eastAsia="Bosch Office Sans"/>
                <w:szCs w:val="20"/>
                <w:lang w:val="en-US"/>
              </w:rPr>
            </w:pPr>
            <w:r w:rsidRPr="00EB6458">
              <w:rPr>
                <w:rFonts w:eastAsia="Bosch Office Sans"/>
                <w:szCs w:val="20"/>
                <w:lang w:val="en-US"/>
              </w:rPr>
              <w:t xml:space="preserve">In case an RE fails with an abort error, also avoid execution of all other REs of that TPSW application. </w:t>
            </w:r>
          </w:p>
        </w:tc>
      </w:tr>
      <w:tr w:rsidR="00EB6458" w:rsidRPr="00EB6458" w14:paraId="2FFE7933" w14:textId="77777777" w:rsidTr="00EB6458">
        <w:tc>
          <w:tcPr>
            <w:tcW w:w="2664" w:type="dxa"/>
          </w:tcPr>
          <w:p w14:paraId="73802061" w14:textId="77777777" w:rsidR="00EB6458" w:rsidRPr="00EB6458" w:rsidRDefault="00EB6458" w:rsidP="00BC6181">
            <w:pPr>
              <w:rPr>
                <w:rFonts w:eastAsia="Bosch Office Sans"/>
                <w:b/>
                <w:bCs/>
                <w:strike/>
                <w:szCs w:val="20"/>
                <w:lang w:val="en-US"/>
              </w:rPr>
            </w:pPr>
            <w:r w:rsidRPr="00EB6458">
              <w:rPr>
                <w:rFonts w:eastAsia="Bosch Office Sans"/>
                <w:b/>
                <w:bCs/>
                <w:strike/>
                <w:szCs w:val="20"/>
                <w:lang w:val="en-US"/>
              </w:rPr>
              <w:lastRenderedPageBreak/>
              <w:t>REQ_HSW_TPSWCapsule_0003</w:t>
            </w:r>
          </w:p>
        </w:tc>
        <w:tc>
          <w:tcPr>
            <w:tcW w:w="6887" w:type="dxa"/>
          </w:tcPr>
          <w:p w14:paraId="15671E34" w14:textId="77777777" w:rsidR="00EB6458" w:rsidRPr="00EB6458" w:rsidRDefault="00EB6458" w:rsidP="00BC6181">
            <w:pPr>
              <w:rPr>
                <w:rFonts w:eastAsia="Bosch Office Sans"/>
                <w:strike/>
                <w:szCs w:val="20"/>
                <w:lang w:val="en-US"/>
              </w:rPr>
            </w:pPr>
            <w:r w:rsidRPr="00EB6458">
              <w:rPr>
                <w:rFonts w:eastAsia="Bosch Office Sans"/>
                <w:strike/>
                <w:szCs w:val="20"/>
                <w:lang w:val="en-US"/>
              </w:rPr>
              <w:t xml:space="preserve">Provide a framework to allow TPSW to call trusted functions/services during the TPSW execution. </w:t>
            </w:r>
          </w:p>
        </w:tc>
      </w:tr>
      <w:tr w:rsidR="00EB6458" w:rsidRPr="00EB6458" w14:paraId="3AE7B9CE" w14:textId="77777777" w:rsidTr="00EB6458">
        <w:tc>
          <w:tcPr>
            <w:tcW w:w="2664" w:type="dxa"/>
          </w:tcPr>
          <w:p w14:paraId="507C57DE" w14:textId="77777777" w:rsidR="00EB6458" w:rsidRPr="00EB6458" w:rsidRDefault="00EB6458" w:rsidP="00EB6458">
            <w:pPr>
              <w:ind w:left="284"/>
              <w:rPr>
                <w:rFonts w:eastAsia="Bosch Office Sans"/>
                <w:i/>
                <w:iCs/>
                <w:strike/>
                <w:szCs w:val="20"/>
                <w:lang w:val="en-US"/>
              </w:rPr>
            </w:pPr>
            <w:r w:rsidRPr="00EB6458">
              <w:rPr>
                <w:rFonts w:eastAsia="Bosch Office Sans"/>
                <w:i/>
                <w:iCs/>
                <w:strike/>
                <w:szCs w:val="20"/>
                <w:lang w:val="en-US"/>
              </w:rPr>
              <w:t>REQ_HSW_TPSWCapsule_0003a</w:t>
            </w:r>
          </w:p>
        </w:tc>
        <w:tc>
          <w:tcPr>
            <w:tcW w:w="6887" w:type="dxa"/>
          </w:tcPr>
          <w:p w14:paraId="4D43BE48" w14:textId="77777777" w:rsidR="00EB6458" w:rsidRPr="00EB6458" w:rsidRDefault="00EB6458" w:rsidP="00BC6181">
            <w:pPr>
              <w:rPr>
                <w:rFonts w:eastAsia="Bosch Office Sans"/>
                <w:strike/>
                <w:szCs w:val="20"/>
                <w:lang w:val="en-US"/>
              </w:rPr>
            </w:pPr>
            <w:r w:rsidRPr="00EB6458">
              <w:rPr>
                <w:rFonts w:eastAsia="Bosch Office Sans"/>
                <w:strike/>
                <w:szCs w:val="20"/>
                <w:lang w:val="en-US"/>
              </w:rPr>
              <w:t xml:space="preserve">Allow TPSW to invoke mutual exclusion between REs in different tasks. </w:t>
            </w:r>
          </w:p>
        </w:tc>
      </w:tr>
      <w:tr w:rsidR="00EB6458" w:rsidRPr="00EB6458" w14:paraId="4295E05D" w14:textId="77777777" w:rsidTr="00EB6458">
        <w:tc>
          <w:tcPr>
            <w:tcW w:w="2664" w:type="dxa"/>
          </w:tcPr>
          <w:p w14:paraId="66CFF205" w14:textId="77777777" w:rsidR="00EB6458" w:rsidRPr="00EB6458" w:rsidRDefault="00EB6458" w:rsidP="00EB6458">
            <w:pPr>
              <w:ind w:left="284"/>
              <w:rPr>
                <w:rFonts w:eastAsia="Bosch Office Sans"/>
                <w:i/>
                <w:iCs/>
                <w:lang w:val="en-US"/>
              </w:rPr>
            </w:pPr>
          </w:p>
        </w:tc>
        <w:tc>
          <w:tcPr>
            <w:tcW w:w="6887" w:type="dxa"/>
          </w:tcPr>
          <w:p w14:paraId="52849005" w14:textId="77777777" w:rsidR="00EB6458" w:rsidRPr="00EB6458" w:rsidRDefault="00EB6458" w:rsidP="00BC6181">
            <w:pPr>
              <w:rPr>
                <w:rFonts w:eastAsia="Bosch Office Sans"/>
                <w:lang w:val="en-US"/>
              </w:rPr>
            </w:pPr>
          </w:p>
        </w:tc>
      </w:tr>
      <w:tr w:rsidR="00EB6458" w:rsidRPr="00EB6458" w14:paraId="1E2732BE" w14:textId="77777777" w:rsidTr="00EB6458">
        <w:tc>
          <w:tcPr>
            <w:tcW w:w="2664" w:type="dxa"/>
          </w:tcPr>
          <w:p w14:paraId="0ACD33BE" w14:textId="77777777" w:rsidR="00EB6458" w:rsidRPr="00EB6458" w:rsidRDefault="00EB6458" w:rsidP="00BC6181">
            <w:pPr>
              <w:rPr>
                <w:rFonts w:eastAsia="Bosch Office Sans"/>
                <w:b/>
                <w:bCs/>
                <w:lang w:val="en-US"/>
              </w:rPr>
            </w:pPr>
          </w:p>
        </w:tc>
        <w:tc>
          <w:tcPr>
            <w:tcW w:w="6887" w:type="dxa"/>
          </w:tcPr>
          <w:p w14:paraId="7D46BF56" w14:textId="77777777" w:rsidR="00EB6458" w:rsidRPr="00EB6458" w:rsidRDefault="00EB6458" w:rsidP="00BC6181">
            <w:pPr>
              <w:rPr>
                <w:rFonts w:eastAsia="Bosch Office Sans"/>
                <w:lang w:val="en-US"/>
              </w:rPr>
            </w:pPr>
          </w:p>
        </w:tc>
      </w:tr>
    </w:tbl>
    <w:p w14:paraId="60D25719" w14:textId="77777777" w:rsidR="00EB6458" w:rsidRPr="00325099" w:rsidRDefault="00EB6458" w:rsidP="00EB6458">
      <w:pPr>
        <w:rPr>
          <w:rFonts w:eastAsia="Bosch Office Sans"/>
          <w:lang w:val="en-US"/>
        </w:rPr>
      </w:pPr>
    </w:p>
    <w:p w14:paraId="00643D24" w14:textId="77777777" w:rsidR="00EB6458" w:rsidRPr="00325099" w:rsidRDefault="00EB6458" w:rsidP="00EB6458">
      <w:pPr>
        <w:rPr>
          <w:rFonts w:eastAsia="Bosch Office Sans"/>
          <w:lang w:val="en-US"/>
        </w:rPr>
      </w:pPr>
    </w:p>
    <w:p w14:paraId="208A4680" w14:textId="77777777" w:rsidR="00EB6458" w:rsidRPr="00325099" w:rsidRDefault="00EB6458" w:rsidP="00EB6458">
      <w:pPr>
        <w:pStyle w:val="berschrift2"/>
        <w:tabs>
          <w:tab w:val="clear" w:pos="360"/>
          <w:tab w:val="num" w:pos="576"/>
        </w:tabs>
        <w:ind w:left="576" w:hanging="576"/>
        <w:rPr>
          <w:rFonts w:eastAsia="Bosch Office Sans"/>
          <w:lang w:val="en-US"/>
        </w:rPr>
      </w:pPr>
      <w:bookmarkStart w:id="124" w:name="_Toc86823303"/>
      <w:r w:rsidRPr="00325099">
        <w:rPr>
          <w:rFonts w:eastAsia="Bosch Office Sans"/>
          <w:lang w:val="en-US"/>
        </w:rPr>
        <w:t>Non-Functional Requirements</w:t>
      </w:r>
      <w:bookmarkEnd w:id="124"/>
    </w:p>
    <w:p w14:paraId="73BF6DB9" w14:textId="77777777" w:rsidR="00EB6458" w:rsidRPr="00325099" w:rsidRDefault="00EB6458" w:rsidP="00EB6458">
      <w:pPr>
        <w:pStyle w:val="berschrift2"/>
        <w:tabs>
          <w:tab w:val="clear" w:pos="360"/>
          <w:tab w:val="num" w:pos="576"/>
        </w:tabs>
        <w:ind w:left="576" w:hanging="576"/>
        <w:rPr>
          <w:rFonts w:eastAsia="Bosch Office Sans"/>
          <w:lang w:val="en-US"/>
        </w:rPr>
      </w:pPr>
      <w:bookmarkStart w:id="125" w:name="_Toc86823304"/>
      <w:r w:rsidRPr="00325099">
        <w:rPr>
          <w:rFonts w:eastAsia="Bosch Office Sans"/>
          <w:lang w:val="en-US"/>
        </w:rPr>
        <w:t>Constraints and Environmental Conditions</w:t>
      </w:r>
      <w:bookmarkEnd w:id="125"/>
    </w:p>
    <w:p w14:paraId="11E1368A" w14:textId="77777777" w:rsidR="00EB6458" w:rsidRPr="00325099" w:rsidRDefault="00EB6458" w:rsidP="00EB6458">
      <w:pPr>
        <w:rPr>
          <w:rFonts w:eastAsia="Bosch Office Sans"/>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64"/>
        <w:gridCol w:w="6887"/>
      </w:tblGrid>
      <w:tr w:rsidR="00EB6458" w:rsidRPr="00EB6458" w14:paraId="33E2BE1D" w14:textId="77777777" w:rsidTr="00EB6458">
        <w:tc>
          <w:tcPr>
            <w:tcW w:w="2664" w:type="dxa"/>
            <w:shd w:val="clear" w:color="auto" w:fill="808080"/>
          </w:tcPr>
          <w:p w14:paraId="07F60801" w14:textId="77777777" w:rsidR="00EB6458" w:rsidRPr="00EB6458" w:rsidRDefault="00EB6458" w:rsidP="00BC6181">
            <w:pPr>
              <w:rPr>
                <w:rFonts w:eastAsia="Bosch Office Sans"/>
                <w:b/>
                <w:bCs/>
                <w:noProof/>
                <w:color w:val="FFFFFF"/>
                <w:lang w:val="en-US"/>
              </w:rPr>
            </w:pPr>
            <w:r w:rsidRPr="00EB6458">
              <w:rPr>
                <w:rFonts w:eastAsia="Bosch Office Sans"/>
                <w:b/>
                <w:bCs/>
                <w:noProof/>
                <w:color w:val="FFFFFF"/>
                <w:lang w:val="en-US"/>
              </w:rPr>
              <w:t>Unique Constraint ID</w:t>
            </w:r>
          </w:p>
        </w:tc>
        <w:tc>
          <w:tcPr>
            <w:tcW w:w="6887" w:type="dxa"/>
            <w:shd w:val="clear" w:color="auto" w:fill="808080"/>
          </w:tcPr>
          <w:p w14:paraId="049DC6DD" w14:textId="77777777" w:rsidR="00EB6458" w:rsidRPr="00EB6458" w:rsidRDefault="00EB6458" w:rsidP="00BC6181">
            <w:pPr>
              <w:rPr>
                <w:rFonts w:eastAsia="Bosch Office Sans"/>
                <w:b/>
                <w:bCs/>
                <w:color w:val="FFFFFF"/>
                <w:lang w:val="en-US"/>
              </w:rPr>
            </w:pPr>
            <w:r w:rsidRPr="00EB6458">
              <w:rPr>
                <w:rFonts w:eastAsia="Bosch Office Sans"/>
                <w:b/>
                <w:bCs/>
                <w:color w:val="FFFFFF"/>
                <w:lang w:val="en-US"/>
              </w:rPr>
              <w:t>Description</w:t>
            </w:r>
          </w:p>
        </w:tc>
      </w:tr>
      <w:tr w:rsidR="00EB6458" w:rsidRPr="00EB6458" w14:paraId="68956DF2" w14:textId="77777777" w:rsidTr="00EB6458">
        <w:tc>
          <w:tcPr>
            <w:tcW w:w="2664" w:type="dxa"/>
          </w:tcPr>
          <w:p w14:paraId="1CA4305C" w14:textId="77777777" w:rsidR="00EB6458" w:rsidRPr="00EB6458" w:rsidRDefault="00EB6458" w:rsidP="00BC6181">
            <w:pPr>
              <w:rPr>
                <w:rFonts w:eastAsia="Bosch Office Sans"/>
                <w:b/>
                <w:bCs/>
                <w:szCs w:val="20"/>
                <w:lang w:val="en-US"/>
              </w:rPr>
            </w:pPr>
            <w:r w:rsidRPr="00EB6458">
              <w:rPr>
                <w:rFonts w:eastAsia="Bosch Office Sans"/>
                <w:b/>
                <w:bCs/>
                <w:szCs w:val="20"/>
                <w:lang w:val="en-US"/>
              </w:rPr>
              <w:t>CON_HSW_TPSWCapsule_0001</w:t>
            </w:r>
          </w:p>
        </w:tc>
        <w:tc>
          <w:tcPr>
            <w:tcW w:w="6887" w:type="dxa"/>
          </w:tcPr>
          <w:p w14:paraId="61DFFA62" w14:textId="77777777" w:rsidR="00EB6458" w:rsidRPr="00EB6458" w:rsidRDefault="00EB6458" w:rsidP="00BC6181">
            <w:pPr>
              <w:rPr>
                <w:rFonts w:eastAsia="Bosch Office Sans"/>
                <w:szCs w:val="20"/>
                <w:lang w:val="en-US"/>
              </w:rPr>
            </w:pPr>
            <w:r w:rsidRPr="00EB6458">
              <w:rPr>
                <w:rFonts w:eastAsia="Bosch Office Sans"/>
                <w:szCs w:val="20"/>
                <w:lang w:val="en-US"/>
              </w:rPr>
              <w:t>Encapsulation is only provided for the given cyclic System9 task scheme. It does not support ECC tasks (i.e. tasks blocking on events)</w:t>
            </w:r>
          </w:p>
        </w:tc>
      </w:tr>
      <w:tr w:rsidR="00EB6458" w:rsidRPr="00EB6458" w14:paraId="694CAEE3" w14:textId="77777777" w:rsidTr="00EB6458">
        <w:tc>
          <w:tcPr>
            <w:tcW w:w="2664" w:type="dxa"/>
          </w:tcPr>
          <w:p w14:paraId="47A7CFC7" w14:textId="77777777" w:rsidR="00EB6458" w:rsidRPr="00EB6458" w:rsidRDefault="00EB6458" w:rsidP="00BC6181">
            <w:pPr>
              <w:rPr>
                <w:rFonts w:eastAsia="Bosch Office Sans"/>
                <w:b/>
                <w:bCs/>
                <w:szCs w:val="20"/>
                <w:lang w:val="en-US"/>
              </w:rPr>
            </w:pPr>
            <w:r w:rsidRPr="00EB6458">
              <w:rPr>
                <w:rFonts w:eastAsia="Bosch Office Sans"/>
                <w:b/>
                <w:bCs/>
                <w:szCs w:val="20"/>
                <w:lang w:val="en-US"/>
              </w:rPr>
              <w:t>CON_HSW_TPSWCapsule_0002</w:t>
            </w:r>
          </w:p>
        </w:tc>
        <w:tc>
          <w:tcPr>
            <w:tcW w:w="6887" w:type="dxa"/>
          </w:tcPr>
          <w:p w14:paraId="0BDAF098" w14:textId="77777777" w:rsidR="00EB6458" w:rsidRPr="00EB6458" w:rsidRDefault="00EB6458" w:rsidP="00BC6181">
            <w:pPr>
              <w:rPr>
                <w:rFonts w:eastAsia="Bosch Office Sans"/>
                <w:szCs w:val="20"/>
                <w:lang w:val="en-US"/>
              </w:rPr>
            </w:pPr>
            <w:r w:rsidRPr="00EB6458">
              <w:rPr>
                <w:rFonts w:eastAsia="Bosch Office Sans"/>
                <w:szCs w:val="20"/>
                <w:lang w:val="en-US"/>
              </w:rPr>
              <w:t>A trusted full privileged wrapper code from Bosch side exists in a TPSW- and project-specific way. This handles the interface of the TPSW and the interaction with the Bosch ESP code correctly. It uses the TPSWCapsule described here to configure and invoke the TPSWCapsule for a given TPSW correctly. It cares for completeness of data encapsulation i.e. does not allocate any critical data from the Bosch SW within the TPSW accessible memory area but uses proper data copies/buffers instead and is designed and reviewed carefully in this respect. It also handles the faults reported by the TPSW Capsule properly.</w:t>
            </w:r>
          </w:p>
        </w:tc>
      </w:tr>
      <w:tr w:rsidR="00EB6458" w:rsidRPr="00EB6458" w14:paraId="0B6F2C6F" w14:textId="77777777" w:rsidTr="00EB6458">
        <w:tc>
          <w:tcPr>
            <w:tcW w:w="2664" w:type="dxa"/>
          </w:tcPr>
          <w:p w14:paraId="3DDE3918" w14:textId="77777777" w:rsidR="00EB6458" w:rsidRPr="00EB6458" w:rsidRDefault="00EB6458" w:rsidP="00BC6181">
            <w:pPr>
              <w:rPr>
                <w:rFonts w:eastAsia="Bosch Office Sans"/>
                <w:b/>
                <w:bCs/>
                <w:strike/>
                <w:szCs w:val="20"/>
                <w:lang w:val="en-US"/>
              </w:rPr>
            </w:pPr>
            <w:r w:rsidRPr="00EB6458">
              <w:rPr>
                <w:rFonts w:eastAsia="Bosch Office Sans"/>
                <w:b/>
                <w:bCs/>
                <w:strike/>
                <w:szCs w:val="20"/>
                <w:lang w:val="en-US"/>
              </w:rPr>
              <w:t>CON_HSW_TPSWCapsule_0003</w:t>
            </w:r>
          </w:p>
        </w:tc>
        <w:tc>
          <w:tcPr>
            <w:tcW w:w="6887" w:type="dxa"/>
          </w:tcPr>
          <w:p w14:paraId="11412683" w14:textId="77777777" w:rsidR="00EB6458" w:rsidRPr="00EB6458" w:rsidRDefault="00EB6458" w:rsidP="00BC6181">
            <w:pPr>
              <w:rPr>
                <w:rFonts w:eastAsia="Bosch Office Sans"/>
                <w:strike/>
                <w:szCs w:val="20"/>
                <w:lang w:val="en-US"/>
              </w:rPr>
            </w:pPr>
            <w:r w:rsidRPr="00EB6458">
              <w:rPr>
                <w:rFonts w:eastAsia="Bosch Office Sans"/>
                <w:strike/>
                <w:szCs w:val="20"/>
                <w:lang w:val="en-US"/>
              </w:rPr>
              <w:t>Number of parameters passed to TPSW service call is limited by SWI/SVC µC and compiler concept</w:t>
            </w:r>
          </w:p>
        </w:tc>
      </w:tr>
      <w:tr w:rsidR="00EB6458" w:rsidRPr="00EB6458" w14:paraId="32045C47" w14:textId="77777777" w:rsidTr="00EB6458">
        <w:tc>
          <w:tcPr>
            <w:tcW w:w="2664" w:type="dxa"/>
          </w:tcPr>
          <w:p w14:paraId="430864AF" w14:textId="77777777" w:rsidR="00EB6458" w:rsidRPr="00EB6458" w:rsidRDefault="00EB6458" w:rsidP="00BC6181">
            <w:pPr>
              <w:rPr>
                <w:rFonts w:eastAsia="Bosch Office Sans"/>
                <w:b/>
                <w:bCs/>
                <w:szCs w:val="20"/>
                <w:lang w:val="en-US"/>
              </w:rPr>
            </w:pPr>
            <w:r w:rsidRPr="00EB6458">
              <w:rPr>
                <w:rFonts w:eastAsia="Bosch Office Sans"/>
                <w:b/>
                <w:bCs/>
                <w:szCs w:val="20"/>
                <w:lang w:val="en-US"/>
              </w:rPr>
              <w:t>CON_HSW_TPSWCapsule_0004</w:t>
            </w:r>
          </w:p>
        </w:tc>
        <w:tc>
          <w:tcPr>
            <w:tcW w:w="6887" w:type="dxa"/>
          </w:tcPr>
          <w:p w14:paraId="340B568E" w14:textId="77777777" w:rsidR="00EB6458" w:rsidRPr="00EB6458" w:rsidRDefault="00EB6458" w:rsidP="00BC6181">
            <w:pPr>
              <w:rPr>
                <w:rFonts w:eastAsia="Bosch Office Sans"/>
                <w:szCs w:val="20"/>
                <w:lang w:val="en-US"/>
              </w:rPr>
            </w:pPr>
            <w:r w:rsidRPr="00EB6458">
              <w:rPr>
                <w:rFonts w:eastAsia="Bosch Office Sans"/>
                <w:szCs w:val="20"/>
                <w:lang w:val="en-US"/>
              </w:rPr>
              <w:t>Granularity of memory protection area size is limited to hardware MPU features. I.e. a potential of 2 aligned to a similar size potential of two start address.</w:t>
            </w:r>
          </w:p>
        </w:tc>
      </w:tr>
      <w:tr w:rsidR="00EB6458" w:rsidRPr="00EB6458" w14:paraId="73221849" w14:textId="77777777" w:rsidTr="00EB6458">
        <w:tc>
          <w:tcPr>
            <w:tcW w:w="2664" w:type="dxa"/>
          </w:tcPr>
          <w:p w14:paraId="6C54EFB3" w14:textId="77777777" w:rsidR="00EB6458" w:rsidRPr="00EB6458" w:rsidRDefault="00EB6458" w:rsidP="00BC6181">
            <w:pPr>
              <w:rPr>
                <w:rFonts w:eastAsia="Bosch Office Sans"/>
                <w:b/>
                <w:bCs/>
                <w:szCs w:val="20"/>
                <w:lang w:val="en-US"/>
              </w:rPr>
            </w:pPr>
            <w:r w:rsidRPr="00EB6458">
              <w:rPr>
                <w:rFonts w:eastAsia="Bosch Office Sans"/>
                <w:b/>
                <w:bCs/>
                <w:szCs w:val="20"/>
                <w:lang w:val="en-US"/>
              </w:rPr>
              <w:t>CON_HSW_TPSWCapsule_0005</w:t>
            </w:r>
          </w:p>
        </w:tc>
        <w:tc>
          <w:tcPr>
            <w:tcW w:w="6887" w:type="dxa"/>
          </w:tcPr>
          <w:p w14:paraId="117C930D" w14:textId="77777777" w:rsidR="00EB6458" w:rsidRPr="00EB6458" w:rsidRDefault="00EB6458" w:rsidP="00BC6181">
            <w:pPr>
              <w:rPr>
                <w:rFonts w:eastAsia="Bosch Office Sans"/>
                <w:szCs w:val="20"/>
                <w:lang w:val="en-US"/>
              </w:rPr>
            </w:pPr>
            <w:r w:rsidRPr="00EB6458">
              <w:rPr>
                <w:rFonts w:eastAsia="Bosch Office Sans"/>
                <w:szCs w:val="20"/>
                <w:lang w:val="en-US"/>
              </w:rPr>
              <w:t>TPSW not allowed in interrupts for safety reasons. Whether the capsule supports this technically has to be evaluated in case.</w:t>
            </w:r>
          </w:p>
        </w:tc>
      </w:tr>
      <w:tr w:rsidR="00EB6458" w:rsidRPr="00EB6458" w14:paraId="5D54736C" w14:textId="77777777" w:rsidTr="00EB6458">
        <w:tc>
          <w:tcPr>
            <w:tcW w:w="2664" w:type="dxa"/>
          </w:tcPr>
          <w:p w14:paraId="7E0A9C0E" w14:textId="77777777" w:rsidR="00EB6458" w:rsidRPr="00EB6458" w:rsidRDefault="00EB6458" w:rsidP="00BC6181">
            <w:pPr>
              <w:rPr>
                <w:rFonts w:eastAsia="Bosch Office Sans"/>
                <w:b/>
                <w:bCs/>
                <w:szCs w:val="20"/>
                <w:lang w:val="en-US"/>
              </w:rPr>
            </w:pPr>
          </w:p>
        </w:tc>
        <w:tc>
          <w:tcPr>
            <w:tcW w:w="6887" w:type="dxa"/>
          </w:tcPr>
          <w:p w14:paraId="7811C8E2" w14:textId="77777777" w:rsidR="00EB6458" w:rsidRPr="00EB6458" w:rsidRDefault="00EB6458" w:rsidP="00BC6181">
            <w:pPr>
              <w:rPr>
                <w:rFonts w:eastAsia="Bosch Office Sans"/>
                <w:szCs w:val="20"/>
                <w:lang w:val="en-US"/>
              </w:rPr>
            </w:pPr>
          </w:p>
        </w:tc>
      </w:tr>
    </w:tbl>
    <w:p w14:paraId="0BDCD0AD" w14:textId="77777777" w:rsidR="00EB6458" w:rsidRPr="00325099" w:rsidRDefault="00EB6458" w:rsidP="00EB6458">
      <w:pPr>
        <w:rPr>
          <w:rFonts w:eastAsia="Bosch Office Sans"/>
          <w:lang w:val="en-US"/>
        </w:rPr>
      </w:pPr>
    </w:p>
    <w:p w14:paraId="313E398A" w14:textId="77777777" w:rsidR="00EB6458" w:rsidRPr="00325099" w:rsidRDefault="00EB6458" w:rsidP="00EB6458">
      <w:pPr>
        <w:pStyle w:val="berschrift1"/>
        <w:tabs>
          <w:tab w:val="clear" w:pos="360"/>
          <w:tab w:val="num" w:pos="432"/>
        </w:tabs>
        <w:ind w:left="432" w:hanging="432"/>
        <w:rPr>
          <w:rFonts w:eastAsia="Bosch Office Sans"/>
          <w:lang w:val="en-US"/>
        </w:rPr>
      </w:pPr>
      <w:bookmarkStart w:id="126" w:name="_Toc86823305"/>
      <w:r w:rsidRPr="00325099">
        <w:rPr>
          <w:rFonts w:eastAsia="Bosch Office Sans"/>
          <w:lang w:val="en-US"/>
        </w:rPr>
        <w:lastRenderedPageBreak/>
        <w:t>KNOWN OPEN ISSUES</w:t>
      </w:r>
      <w:bookmarkEnd w:id="126"/>
    </w:p>
    <w:p w14:paraId="3B3241EB" w14:textId="77777777" w:rsidR="00EB6458" w:rsidRPr="00325099" w:rsidRDefault="00EB6458" w:rsidP="00EB6458">
      <w:pPr>
        <w:rPr>
          <w:rFonts w:eastAsia="Bosch Office Sans"/>
          <w:i/>
        </w:rPr>
      </w:pPr>
      <w:r w:rsidRPr="00325099">
        <w:rPr>
          <w:rFonts w:eastAsia="Bosch Office Sans"/>
          <w:i/>
        </w:rPr>
        <w:t>Before going to describe the SW Group design and description, a clear description must be said here about the ‘known aspects of the design’ Like Items for farther improvements and/or Items for further clarifications.</w:t>
      </w:r>
    </w:p>
    <w:p w14:paraId="1217A599" w14:textId="77777777" w:rsidR="00EB6458" w:rsidRPr="00325099" w:rsidRDefault="00EB6458" w:rsidP="00EB6458">
      <w:pPr>
        <w:rPr>
          <w:rFonts w:eastAsia="Bosch Office Sans"/>
          <w:b/>
          <w:bCs/>
          <w:i/>
        </w:rPr>
      </w:pPr>
      <w:r w:rsidRPr="00325099">
        <w:rPr>
          <w:rFonts w:eastAsia="Bosch Office Sans"/>
          <w:b/>
          <w:bCs/>
          <w:i/>
        </w:rPr>
        <w:t>Rules:</w:t>
      </w:r>
    </w:p>
    <w:p w14:paraId="30388E2A" w14:textId="77777777" w:rsidR="00EB6458" w:rsidRPr="00325099" w:rsidRDefault="00EB6458" w:rsidP="00794032">
      <w:pPr>
        <w:numPr>
          <w:ilvl w:val="0"/>
          <w:numId w:val="12"/>
        </w:numPr>
        <w:rPr>
          <w:rFonts w:eastAsia="Bosch Office Sans"/>
          <w:i/>
        </w:rPr>
      </w:pPr>
      <w:r w:rsidRPr="00325099">
        <w:rPr>
          <w:rFonts w:eastAsia="Bosch Office Sans"/>
          <w:i/>
        </w:rPr>
        <w:t>Description of all Open items must possess relevant identifiers.</w:t>
      </w:r>
    </w:p>
    <w:p w14:paraId="04B2A1DA" w14:textId="77777777" w:rsidR="00EB6458" w:rsidRPr="00325099" w:rsidRDefault="00EB6458" w:rsidP="00EB6458">
      <w:pPr>
        <w:rPr>
          <w:rFonts w:eastAsia="Bosch Office Sans"/>
        </w:rPr>
      </w:pPr>
    </w:p>
    <w:p w14:paraId="53F7CB56" w14:textId="77777777" w:rsidR="00EB6458" w:rsidRPr="00325099" w:rsidRDefault="00EB6458" w:rsidP="00EB6458">
      <w:pPr>
        <w:rPr>
          <w:rFonts w:eastAsia="Bosch Office Sans"/>
        </w:rPr>
      </w:pPr>
    </w:p>
    <w:p w14:paraId="64408359" w14:textId="77777777" w:rsidR="00EB6458" w:rsidRPr="00325099" w:rsidRDefault="00EB6458" w:rsidP="00EB6458">
      <w:pPr>
        <w:rPr>
          <w:rFonts w:eastAsia="Bosch Office San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64"/>
        <w:gridCol w:w="6887"/>
      </w:tblGrid>
      <w:tr w:rsidR="00EB6458" w:rsidRPr="00EB6458" w14:paraId="2D9973AE" w14:textId="77777777" w:rsidTr="00EB6458">
        <w:tc>
          <w:tcPr>
            <w:tcW w:w="2664" w:type="dxa"/>
            <w:shd w:val="clear" w:color="auto" w:fill="808080"/>
          </w:tcPr>
          <w:p w14:paraId="19FBD6C2" w14:textId="77777777" w:rsidR="00EB6458" w:rsidRPr="00EB6458" w:rsidRDefault="00EB6458" w:rsidP="00BC6181">
            <w:pPr>
              <w:rPr>
                <w:rFonts w:eastAsia="Bosch Office Sans"/>
                <w:b/>
                <w:bCs/>
                <w:noProof/>
                <w:color w:val="FFFFFF"/>
                <w:lang w:val="en-US"/>
              </w:rPr>
            </w:pPr>
            <w:r w:rsidRPr="00EB6458">
              <w:rPr>
                <w:rFonts w:eastAsia="Bosch Office Sans"/>
                <w:b/>
                <w:bCs/>
                <w:noProof/>
                <w:color w:val="FFFFFF"/>
                <w:lang w:val="en-US"/>
              </w:rPr>
              <w:t>Unique Open Issue ID</w:t>
            </w:r>
          </w:p>
        </w:tc>
        <w:tc>
          <w:tcPr>
            <w:tcW w:w="6887" w:type="dxa"/>
            <w:shd w:val="clear" w:color="auto" w:fill="808080"/>
          </w:tcPr>
          <w:p w14:paraId="6D6A99C1" w14:textId="77777777" w:rsidR="00EB6458" w:rsidRPr="00EB6458" w:rsidRDefault="00EB6458" w:rsidP="00BC6181">
            <w:pPr>
              <w:rPr>
                <w:rFonts w:eastAsia="Bosch Office Sans"/>
                <w:b/>
                <w:bCs/>
                <w:color w:val="FFFFFF"/>
                <w:lang w:val="en-US"/>
              </w:rPr>
            </w:pPr>
            <w:r w:rsidRPr="00EB6458">
              <w:rPr>
                <w:rFonts w:eastAsia="Bosch Office Sans"/>
                <w:b/>
                <w:bCs/>
                <w:color w:val="FFFFFF"/>
                <w:lang w:val="en-US"/>
              </w:rPr>
              <w:t>Description</w:t>
            </w:r>
          </w:p>
        </w:tc>
      </w:tr>
      <w:tr w:rsidR="00EB6458" w:rsidRPr="00EB6458" w14:paraId="1EFC6F2C" w14:textId="77777777" w:rsidTr="00EB6458">
        <w:tc>
          <w:tcPr>
            <w:tcW w:w="2664" w:type="dxa"/>
          </w:tcPr>
          <w:p w14:paraId="72F7A9B5" w14:textId="77777777" w:rsidR="00EB6458" w:rsidRPr="00EB6458" w:rsidRDefault="00EB6458" w:rsidP="00BC6181">
            <w:pPr>
              <w:rPr>
                <w:rFonts w:eastAsia="Bosch Office Sans"/>
                <w:b/>
                <w:bCs/>
                <w:lang w:val="en-US"/>
              </w:rPr>
            </w:pPr>
            <w:r w:rsidRPr="00EB6458">
              <w:rPr>
                <w:rFonts w:eastAsia="Bosch Office Sans"/>
                <w:b/>
                <w:bCs/>
                <w:lang w:val="en-US"/>
              </w:rPr>
              <w:t>OPI_HSW_&lt;SW_group&gt;_&lt;XXXX&gt;_{free_text}</w:t>
            </w:r>
          </w:p>
        </w:tc>
        <w:tc>
          <w:tcPr>
            <w:tcW w:w="6887" w:type="dxa"/>
          </w:tcPr>
          <w:p w14:paraId="22367A3E" w14:textId="77777777" w:rsidR="00EB6458" w:rsidRPr="00EB6458" w:rsidRDefault="00EB6458" w:rsidP="00BC6181">
            <w:pPr>
              <w:rPr>
                <w:rFonts w:eastAsia="Bosch Office Sans"/>
                <w:lang w:val="en-US"/>
              </w:rPr>
            </w:pPr>
            <w:r w:rsidRPr="00EB6458">
              <w:rPr>
                <w:rFonts w:eastAsia="Bosch Office Sans"/>
                <w:lang w:val="en-US"/>
              </w:rPr>
              <w:t>Write here description of this open issue.</w:t>
            </w:r>
          </w:p>
        </w:tc>
      </w:tr>
      <w:tr w:rsidR="00EB6458" w:rsidRPr="00EB6458" w14:paraId="5B9D1FF3" w14:textId="77777777" w:rsidTr="00EB6458">
        <w:tc>
          <w:tcPr>
            <w:tcW w:w="2664" w:type="dxa"/>
          </w:tcPr>
          <w:p w14:paraId="5541ABDF" w14:textId="77777777" w:rsidR="00EB6458" w:rsidRPr="00EB6458" w:rsidRDefault="00EB6458" w:rsidP="00BC6181">
            <w:pPr>
              <w:rPr>
                <w:rFonts w:eastAsia="Bosch Office Sans"/>
                <w:b/>
                <w:bCs/>
                <w:lang w:val="en-US"/>
              </w:rPr>
            </w:pPr>
            <w:r w:rsidRPr="00EB6458">
              <w:rPr>
                <w:rFonts w:eastAsia="Bosch Office Sans"/>
                <w:b/>
                <w:bCs/>
                <w:lang w:val="en-US"/>
              </w:rPr>
              <w:t>OPI_HSW_&lt;SW_group&gt;_&lt;XXXX&gt;_{free_text}</w:t>
            </w:r>
          </w:p>
        </w:tc>
        <w:tc>
          <w:tcPr>
            <w:tcW w:w="6887" w:type="dxa"/>
          </w:tcPr>
          <w:p w14:paraId="536B6F64" w14:textId="77777777" w:rsidR="00EB6458" w:rsidRPr="00EB6458" w:rsidRDefault="00EB6458" w:rsidP="00BC6181">
            <w:pPr>
              <w:rPr>
                <w:rFonts w:eastAsia="Bosch Office Sans"/>
                <w:lang w:val="en-US"/>
              </w:rPr>
            </w:pPr>
            <w:r w:rsidRPr="00EB6458">
              <w:rPr>
                <w:rFonts w:eastAsia="Bosch Office Sans"/>
                <w:lang w:val="en-US"/>
              </w:rPr>
              <w:t>* Add more rows if required</w:t>
            </w:r>
          </w:p>
        </w:tc>
      </w:tr>
    </w:tbl>
    <w:p w14:paraId="35DF9833" w14:textId="77777777" w:rsidR="00EB6458" w:rsidRPr="00325099" w:rsidRDefault="00EB6458" w:rsidP="00EB6458">
      <w:pPr>
        <w:rPr>
          <w:rFonts w:eastAsia="Bosch Office Sans"/>
          <w:lang w:val="en-US"/>
        </w:rPr>
      </w:pPr>
    </w:p>
    <w:p w14:paraId="5DDEBE15" w14:textId="77777777" w:rsidR="00EB6458" w:rsidRPr="00325099" w:rsidRDefault="00EB6458" w:rsidP="00EB6458">
      <w:pPr>
        <w:rPr>
          <w:rFonts w:eastAsia="Bosch Office Sans"/>
          <w:lang w:val="en-US"/>
        </w:rPr>
      </w:pPr>
    </w:p>
    <w:p w14:paraId="452F1880" w14:textId="77777777" w:rsidR="00EB6458" w:rsidRPr="00325099" w:rsidRDefault="00EB6458" w:rsidP="00EB6458">
      <w:pPr>
        <w:rPr>
          <w:rFonts w:eastAsia="Bosch Office Sans"/>
          <w:lang w:val="en-US"/>
        </w:rPr>
      </w:pPr>
    </w:p>
    <w:p w14:paraId="3ACBBD6B" w14:textId="7E682E70" w:rsidR="00EB6458" w:rsidRPr="00325099" w:rsidRDefault="00EB6458" w:rsidP="00EB6458">
      <w:pPr>
        <w:pStyle w:val="berschrift1"/>
        <w:tabs>
          <w:tab w:val="clear" w:pos="360"/>
          <w:tab w:val="num" w:pos="432"/>
        </w:tabs>
        <w:ind w:left="432" w:hanging="432"/>
        <w:rPr>
          <w:rFonts w:eastAsia="Bosch Office Sans"/>
          <w:lang w:val="en-US"/>
        </w:rPr>
      </w:pPr>
      <w:bookmarkStart w:id="127" w:name="_Ref512436403"/>
      <w:bookmarkStart w:id="128" w:name="_Ref512436452"/>
      <w:bookmarkStart w:id="129" w:name="_Toc86823306"/>
      <w:r w:rsidRPr="00325099">
        <w:rPr>
          <w:rFonts w:eastAsia="Bosch Office Sans"/>
          <w:lang w:val="en-US"/>
        </w:rPr>
        <w:t>TEST SPECIFICATIONS</w:t>
      </w:r>
      <w:bookmarkEnd w:id="127"/>
      <w:bookmarkEnd w:id="128"/>
      <w:bookmarkEnd w:id="129"/>
    </w:p>
    <w:p w14:paraId="352E8052" w14:textId="77777777" w:rsidR="00A80CC9" w:rsidRDefault="00A80CC9" w:rsidP="00A80CC9">
      <w:pPr>
        <w:rPr>
          <w:rFonts w:eastAsia="Bosch Office Sans"/>
          <w:iCs/>
          <w:lang w:val="en-US"/>
        </w:rPr>
      </w:pPr>
      <w:r w:rsidRPr="00A80CC9">
        <w:rPr>
          <w:rFonts w:eastAsia="Bosch Office Sans"/>
          <w:iCs/>
          <w:lang w:val="en-US"/>
        </w:rPr>
        <w:t>To test the TPSW Capsule, a special SW build with modified SW was implemented. There is a test suite th</w:t>
      </w:r>
      <w:r>
        <w:rPr>
          <w:rFonts w:eastAsia="Bosch Office Sans"/>
          <w:iCs/>
          <w:lang w:val="en-US"/>
        </w:rPr>
        <w:t>at includes basically two TPSWs. The following processes are scheduled</w:t>
      </w:r>
      <w:r w:rsidR="00A37129">
        <w:rPr>
          <w:rFonts w:eastAsia="Bosch Office Sans"/>
          <w:iCs/>
          <w:lang w:val="en-US"/>
        </w:rPr>
        <w:t xml:space="preserve"> (</w:t>
      </w:r>
      <w:r w:rsidR="00A37129" w:rsidRPr="00A37129">
        <w:rPr>
          <w:rFonts w:eastAsia="Bosch Office Sans"/>
          <w:iCs/>
          <w:lang w:val="en-US"/>
        </w:rPr>
        <w:t>Note that the processes defined in that wrapper have to be attached to the task scheme using mergeproc entry points.</w:t>
      </w:r>
      <w:r w:rsidR="00A37129">
        <w:rPr>
          <w:rFonts w:eastAsia="Bosch Office Sans"/>
          <w:iCs/>
          <w:lang w:val="en-US"/>
        </w:rPr>
        <w:t>)</w:t>
      </w:r>
      <w:r>
        <w:rPr>
          <w:rFonts w:eastAsia="Bosch Office Sans"/>
          <w:iCs/>
          <w:lang w:val="en-US"/>
        </w:rPr>
        <w:t>:</w:t>
      </w:r>
    </w:p>
    <w:p w14:paraId="53FDAA72" w14:textId="40611267" w:rsidR="00A80CC9" w:rsidRDefault="00A80CC9" w:rsidP="00A80CC9">
      <w:pPr>
        <w:numPr>
          <w:ilvl w:val="0"/>
          <w:numId w:val="12"/>
        </w:numPr>
        <w:rPr>
          <w:rFonts w:eastAsia="Bosch Office Sans"/>
          <w:iCs/>
          <w:lang w:val="en-US"/>
        </w:rPr>
      </w:pPr>
      <w:r w:rsidRPr="00A80CC9">
        <w:rPr>
          <w:rFonts w:eastAsia="Bosch Office Sans"/>
          <w:iCs/>
          <w:lang w:val="en-US"/>
        </w:rPr>
        <w:t xml:space="preserve">process </w:t>
      </w:r>
      <w:r w:rsidR="00F73EB1" w:rsidRPr="00F73EB1">
        <w:rPr>
          <w:rFonts w:eastAsia="Bosch Office Sans"/>
          <w:iCs/>
          <w:lang w:val="en-US"/>
        </w:rPr>
        <w:t>RBTPSW_MyTPSWCapsule_TestExecution_Proc</w:t>
      </w:r>
      <w:r w:rsidRPr="00A80CC9">
        <w:rPr>
          <w:rFonts w:eastAsia="Bosch Office Sans"/>
          <w:iCs/>
          <w:lang w:val="en-US"/>
        </w:rPr>
        <w:t>() is called in the x</w:t>
      </w:r>
      <w:r w:rsidR="00F73EB1">
        <w:rPr>
          <w:rFonts w:eastAsia="Bosch Office Sans"/>
          <w:iCs/>
          <w:lang w:val="en-US"/>
        </w:rPr>
        <w:t>2</w:t>
      </w:r>
      <w:r w:rsidRPr="00A80CC9">
        <w:rPr>
          <w:rFonts w:eastAsia="Bosch Office Sans"/>
          <w:iCs/>
          <w:lang w:val="en-US"/>
        </w:rPr>
        <w:t xml:space="preserve"> task </w:t>
      </w:r>
      <w:r w:rsidR="00F73EB1">
        <w:rPr>
          <w:rFonts w:eastAsia="Bosch Office Sans"/>
          <w:iCs/>
          <w:lang w:val="en-US"/>
        </w:rPr>
        <w:t>on the core on which the 1ms task runs</w:t>
      </w:r>
      <w:r w:rsidR="00EC0EEA">
        <w:rPr>
          <w:rFonts w:eastAsia="Bosch Office Sans"/>
          <w:iCs/>
          <w:lang w:val="en-US"/>
        </w:rPr>
        <w:t>. This ensures a high preemption count during the execution of the test suite.</w:t>
      </w:r>
    </w:p>
    <w:p w14:paraId="4580BD64" w14:textId="6A275553" w:rsidR="00A80CC9" w:rsidRDefault="00A80CC9" w:rsidP="00A80CC9">
      <w:pPr>
        <w:numPr>
          <w:ilvl w:val="0"/>
          <w:numId w:val="12"/>
        </w:numPr>
        <w:rPr>
          <w:rFonts w:eastAsia="Bosch Office Sans"/>
          <w:iCs/>
          <w:lang w:val="en-US"/>
        </w:rPr>
      </w:pPr>
      <w:r w:rsidRPr="00A80CC9">
        <w:rPr>
          <w:rFonts w:eastAsia="Bosch Office Sans"/>
          <w:iCs/>
          <w:lang w:val="en-US"/>
        </w:rPr>
        <w:t xml:space="preserve">process </w:t>
      </w:r>
      <w:r w:rsidR="00F73EB1" w:rsidRPr="00F73EB1">
        <w:rPr>
          <w:rFonts w:eastAsia="Bosch Office Sans"/>
          <w:iCs/>
          <w:lang w:val="en-US"/>
        </w:rPr>
        <w:t>RBTPSW_MyTPSWCapsule_PreemptedWaitingAndReset_Proc</w:t>
      </w:r>
      <w:r w:rsidRPr="00A80CC9">
        <w:rPr>
          <w:rFonts w:eastAsia="Bosch Office Sans"/>
          <w:iCs/>
          <w:lang w:val="en-US"/>
        </w:rPr>
        <w:t>() is called in the x8 task</w:t>
      </w:r>
    </w:p>
    <w:p w14:paraId="76EE8755" w14:textId="580E89AE" w:rsidR="00A80CC9" w:rsidRPr="00A80CC9" w:rsidRDefault="00A80CC9" w:rsidP="00A80CC9">
      <w:pPr>
        <w:numPr>
          <w:ilvl w:val="0"/>
          <w:numId w:val="12"/>
        </w:numPr>
        <w:rPr>
          <w:rFonts w:eastAsia="Bosch Office Sans"/>
          <w:iCs/>
          <w:lang w:val="en-US"/>
        </w:rPr>
      </w:pPr>
      <w:r w:rsidRPr="00A80CC9">
        <w:rPr>
          <w:rFonts w:eastAsia="Bosch Office Sans"/>
          <w:iCs/>
          <w:lang w:val="en-US"/>
        </w:rPr>
        <w:t xml:space="preserve">process </w:t>
      </w:r>
      <w:r w:rsidR="00F73EB1" w:rsidRPr="00F73EB1">
        <w:rPr>
          <w:rFonts w:eastAsia="Bosch Office Sans"/>
          <w:iCs/>
          <w:lang w:val="en-US"/>
        </w:rPr>
        <w:t>RBTPSW_MyTPSWCapsule_MultiCoreWaiting_Proc</w:t>
      </w:r>
      <w:r w:rsidRPr="00A80CC9">
        <w:rPr>
          <w:rFonts w:eastAsia="Bosch Office Sans"/>
          <w:iCs/>
          <w:lang w:val="en-US"/>
        </w:rPr>
        <w:t xml:space="preserve">() is called in the x2 task </w:t>
      </w:r>
      <w:r w:rsidR="00F73EB1">
        <w:rPr>
          <w:rFonts w:eastAsia="Bosch Office Sans"/>
          <w:iCs/>
          <w:lang w:val="en-US"/>
        </w:rPr>
        <w:t xml:space="preserve">on the opposite core of the </w:t>
      </w:r>
      <w:r w:rsidR="00F73EB1" w:rsidRPr="00F73EB1">
        <w:rPr>
          <w:rFonts w:eastAsia="Bosch Office Sans"/>
          <w:iCs/>
          <w:lang w:val="en-US"/>
        </w:rPr>
        <w:t>RBTPSW_MyTPSWCapsule_TestExecution_Proc</w:t>
      </w:r>
      <w:r w:rsidR="00F73EB1" w:rsidRPr="00A80CC9">
        <w:rPr>
          <w:rFonts w:eastAsia="Bosch Office Sans"/>
          <w:iCs/>
          <w:lang w:val="en-US"/>
        </w:rPr>
        <w:t>()</w:t>
      </w:r>
    </w:p>
    <w:p w14:paraId="37CAB832" w14:textId="77777777" w:rsidR="00A80CC9" w:rsidRPr="00A80CC9" w:rsidRDefault="00A80CC9" w:rsidP="00A80CC9">
      <w:pPr>
        <w:rPr>
          <w:rFonts w:eastAsia="Bosch Office Sans"/>
          <w:iCs/>
          <w:lang w:val="en-US"/>
        </w:rPr>
      </w:pPr>
    </w:p>
    <w:p w14:paraId="77093ACA" w14:textId="77777777" w:rsidR="00A80CC9" w:rsidRPr="00A80CC9" w:rsidRDefault="00A80CC9" w:rsidP="00A80CC9">
      <w:pPr>
        <w:rPr>
          <w:rFonts w:eastAsia="Bosch Office Sans"/>
          <w:iCs/>
          <w:u w:val="single"/>
          <w:lang w:val="en-US"/>
        </w:rPr>
      </w:pPr>
      <w:r w:rsidRPr="00A80CC9">
        <w:rPr>
          <w:rFonts w:eastAsia="Bosch Office Sans"/>
          <w:iCs/>
          <w:u w:val="single"/>
          <w:lang w:val="en-US"/>
        </w:rPr>
        <w:t>Start of the testing:</w:t>
      </w:r>
    </w:p>
    <w:p w14:paraId="0E75B438" w14:textId="5731E3DD" w:rsidR="00F73EB1" w:rsidRPr="00F73EB1" w:rsidRDefault="00F73EB1" w:rsidP="00F73EB1">
      <w:pPr>
        <w:rPr>
          <w:rFonts w:eastAsia="Bosch Office Sans"/>
          <w:iCs/>
          <w:lang w:val="en-US"/>
        </w:rPr>
      </w:pPr>
      <w:r w:rsidRPr="00F73EB1">
        <w:rPr>
          <w:rFonts w:eastAsia="Bosch Office Sans"/>
          <w:iCs/>
          <w:lang w:val="en-US"/>
        </w:rPr>
        <w:t>1. RBTPSW_MyTPSWCapsule_PreemptedWaitingAndReset_Proc() starts and enters into</w:t>
      </w:r>
      <w:r>
        <w:rPr>
          <w:rFonts w:eastAsia="Bosch Office Sans"/>
          <w:iCs/>
          <w:lang w:val="en-US"/>
        </w:rPr>
        <w:t xml:space="preserve"> </w:t>
      </w:r>
      <w:r w:rsidRPr="00F73EB1">
        <w:rPr>
          <w:rFonts w:eastAsia="Bosch Office Sans"/>
          <w:iCs/>
          <w:lang w:val="en-US"/>
        </w:rPr>
        <w:t>an active waiting loop</w:t>
      </w:r>
    </w:p>
    <w:p w14:paraId="1E8B449A" w14:textId="4A4F1676" w:rsidR="00F73EB1" w:rsidRPr="00F73EB1" w:rsidRDefault="00F73EB1" w:rsidP="00F73EB1">
      <w:pPr>
        <w:rPr>
          <w:rFonts w:eastAsia="Bosch Office Sans"/>
          <w:iCs/>
          <w:lang w:val="en-US"/>
        </w:rPr>
      </w:pPr>
      <w:r w:rsidRPr="00F73EB1">
        <w:rPr>
          <w:rFonts w:eastAsia="Bosch Office Sans"/>
          <w:iCs/>
          <w:lang w:val="en-US"/>
        </w:rPr>
        <w:lastRenderedPageBreak/>
        <w:t xml:space="preserve"> 2. RBTPSW_MyTPSWCapsule_MultiCoreWaiting_Proc() starts if running on a multi</w:t>
      </w:r>
      <w:r>
        <w:rPr>
          <w:rFonts w:eastAsia="Bosch Office Sans"/>
          <w:iCs/>
          <w:lang w:val="en-US"/>
        </w:rPr>
        <w:t xml:space="preserve"> </w:t>
      </w:r>
      <w:r w:rsidRPr="00F73EB1">
        <w:rPr>
          <w:rFonts w:eastAsia="Bosch Office Sans"/>
          <w:iCs/>
          <w:lang w:val="en-US"/>
        </w:rPr>
        <w:t>core system</w:t>
      </w:r>
      <w:r w:rsidR="00EC0EEA">
        <w:rPr>
          <w:rFonts w:eastAsia="Bosch Office Sans"/>
          <w:iCs/>
          <w:lang w:val="en-US"/>
        </w:rPr>
        <w:t xml:space="preserve"> and only after RBTPSW_MyTPSWCapsule_PreemptedWaitingAndReset() has started</w:t>
      </w:r>
      <w:r w:rsidRPr="00F73EB1">
        <w:rPr>
          <w:rFonts w:eastAsia="Bosch Office Sans"/>
          <w:iCs/>
          <w:lang w:val="en-US"/>
        </w:rPr>
        <w:t>. It also enters an active waiting loop.</w:t>
      </w:r>
    </w:p>
    <w:p w14:paraId="30CADF95" w14:textId="611781E2" w:rsidR="00A80CC9" w:rsidRDefault="00F73EB1" w:rsidP="00F73EB1">
      <w:pPr>
        <w:rPr>
          <w:rFonts w:eastAsia="Bosch Office Sans"/>
          <w:iCs/>
          <w:lang w:val="en-US"/>
        </w:rPr>
      </w:pPr>
      <w:r w:rsidRPr="00F73EB1">
        <w:rPr>
          <w:rFonts w:eastAsia="Bosch Office Sans"/>
          <w:iCs/>
          <w:lang w:val="en-US"/>
        </w:rPr>
        <w:t xml:space="preserve"> 3. RBTPSW_MyTPSWCapsule_TestExecution_Proc() starts TPSW1 and the</w:t>
      </w:r>
      <w:r>
        <w:rPr>
          <w:rFonts w:eastAsia="Bosch Office Sans"/>
          <w:iCs/>
          <w:lang w:val="en-US"/>
        </w:rPr>
        <w:t xml:space="preserve"> </w:t>
      </w:r>
      <w:r w:rsidRPr="00F73EB1">
        <w:rPr>
          <w:rFonts w:eastAsia="Bosch Office Sans"/>
          <w:iCs/>
          <w:lang w:val="en-US"/>
        </w:rPr>
        <w:t>TPSW2_TestWrapper if</w:t>
      </w:r>
      <w:r>
        <w:rPr>
          <w:rFonts w:eastAsia="Bosch Office Sans"/>
          <w:iCs/>
          <w:lang w:val="en-US"/>
        </w:rPr>
        <w:t xml:space="preserve"> </w:t>
      </w:r>
      <w:r w:rsidRPr="00F73EB1">
        <w:rPr>
          <w:rFonts w:eastAsia="Bosch Office Sans"/>
          <w:iCs/>
          <w:lang w:val="en-US"/>
        </w:rPr>
        <w:t>both RBTPSW_MyTPSWCapsule_PreemptedWaitingAndReset_Proc() and</w:t>
      </w:r>
      <w:r>
        <w:rPr>
          <w:rFonts w:eastAsia="Bosch Office Sans"/>
          <w:iCs/>
          <w:lang w:val="en-US"/>
        </w:rPr>
        <w:t xml:space="preserve"> </w:t>
      </w:r>
      <w:r w:rsidRPr="00F73EB1">
        <w:rPr>
          <w:rFonts w:eastAsia="Bosch Office Sans"/>
          <w:iCs/>
          <w:lang w:val="en-US"/>
        </w:rPr>
        <w:t>RBTPSW_MyTPSWCapsule_MultiCoreWaiting_Proc() have entered the active waiting</w:t>
      </w:r>
      <w:r>
        <w:rPr>
          <w:rFonts w:eastAsia="Bosch Office Sans"/>
          <w:iCs/>
          <w:lang w:val="en-US"/>
        </w:rPr>
        <w:t xml:space="preserve"> </w:t>
      </w:r>
      <w:r w:rsidRPr="00F73EB1">
        <w:rPr>
          <w:rFonts w:eastAsia="Bosch Office Sans"/>
          <w:iCs/>
          <w:lang w:val="en-US"/>
        </w:rPr>
        <w:t>loop. The actual test execution is performed in TPSW1_TestExecution() which</w:t>
      </w:r>
      <w:r>
        <w:rPr>
          <w:rFonts w:eastAsia="Bosch Office Sans"/>
          <w:iCs/>
          <w:lang w:val="en-US"/>
        </w:rPr>
        <w:t xml:space="preserve"> </w:t>
      </w:r>
      <w:r w:rsidRPr="00F73EB1">
        <w:rPr>
          <w:rFonts w:eastAsia="Bosch Office Sans"/>
          <w:iCs/>
          <w:lang w:val="en-US"/>
        </w:rPr>
        <w:t>is called by the TPSW2_TestWrapper().</w:t>
      </w:r>
    </w:p>
    <w:p w14:paraId="72CBAFF4" w14:textId="77777777" w:rsidR="00F73EB1" w:rsidRPr="00A80CC9" w:rsidRDefault="00F73EB1" w:rsidP="00F73EB1">
      <w:pPr>
        <w:rPr>
          <w:rFonts w:eastAsia="Bosch Office Sans"/>
          <w:iCs/>
          <w:lang w:val="en-US"/>
        </w:rPr>
      </w:pPr>
    </w:p>
    <w:p w14:paraId="71F0249A" w14:textId="77777777" w:rsidR="00A80CC9" w:rsidRPr="00A80CC9" w:rsidRDefault="00A80CC9" w:rsidP="00A80CC9">
      <w:pPr>
        <w:rPr>
          <w:rFonts w:eastAsia="Bosch Office Sans"/>
          <w:iCs/>
          <w:u w:val="single"/>
          <w:lang w:val="en-US"/>
        </w:rPr>
      </w:pPr>
      <w:r w:rsidRPr="00A80CC9">
        <w:rPr>
          <w:rFonts w:eastAsia="Bosch Office Sans"/>
          <w:iCs/>
          <w:u w:val="single"/>
          <w:lang w:val="en-US"/>
        </w:rPr>
        <w:t>End of testing in TPSW1:</w:t>
      </w:r>
    </w:p>
    <w:p w14:paraId="24B9211B" w14:textId="5CFFDECC" w:rsidR="00A80CC9" w:rsidRDefault="00F73EB1" w:rsidP="00F00720">
      <w:pPr>
        <w:numPr>
          <w:ilvl w:val="0"/>
          <w:numId w:val="38"/>
        </w:numPr>
        <w:rPr>
          <w:rFonts w:eastAsia="Bosch Office Sans"/>
          <w:iCs/>
          <w:lang w:val="en-US"/>
        </w:rPr>
      </w:pPr>
      <w:r w:rsidRPr="00F73EB1">
        <w:rPr>
          <w:rFonts w:eastAsia="Bosch Office Sans"/>
          <w:iCs/>
          <w:lang w:val="en-US"/>
        </w:rPr>
        <w:t>RBTPSW_MyTPSWCapsule_PreemptedWaitingAndReset_Proc</w:t>
      </w:r>
      <w:r w:rsidR="00A80CC9" w:rsidRPr="00A80CC9">
        <w:rPr>
          <w:rFonts w:eastAsia="Bosch Office Sans"/>
          <w:iCs/>
          <w:lang w:val="en-US"/>
        </w:rPr>
        <w:t xml:space="preserve">() notifies </w:t>
      </w:r>
      <w:r w:rsidRPr="00F73EB1">
        <w:rPr>
          <w:rFonts w:eastAsia="Bosch Office Sans"/>
          <w:iCs/>
          <w:lang w:val="en-US"/>
        </w:rPr>
        <w:t>RBTPSW_MyTPSWCapsule_MultiCoreWaiting_Proc</w:t>
      </w:r>
      <w:r w:rsidR="00A80CC9" w:rsidRPr="00A80CC9">
        <w:rPr>
          <w:rFonts w:eastAsia="Bosch Office Sans"/>
          <w:iCs/>
          <w:lang w:val="en-US"/>
        </w:rPr>
        <w:t xml:space="preserve">() and </w:t>
      </w:r>
      <w:r w:rsidRPr="00F73EB1">
        <w:rPr>
          <w:rFonts w:eastAsia="Bosch Office Sans"/>
          <w:iCs/>
          <w:lang w:val="en-US"/>
        </w:rPr>
        <w:t>RBTPSW_MyTPSWCapsule_TestExecution_Proc</w:t>
      </w:r>
      <w:r w:rsidR="00A80CC9" w:rsidRPr="00A80CC9">
        <w:rPr>
          <w:rFonts w:eastAsia="Bosch Office Sans"/>
          <w:iCs/>
          <w:lang w:val="en-US"/>
        </w:rPr>
        <w:t>() that the active waiting loops can be stopped.</w:t>
      </w:r>
      <w:r w:rsidR="00DC19BC">
        <w:rPr>
          <w:rFonts w:eastAsia="Bosch Office Sans"/>
          <w:iCs/>
          <w:lang w:val="en-US"/>
        </w:rPr>
        <w:t xml:space="preserve"> See also </w:t>
      </w:r>
      <w:r w:rsidR="00D96497">
        <w:fldChar w:fldCharType="begin"/>
      </w:r>
      <w:r w:rsidR="00D96497">
        <w:instrText xml:space="preserve"> REF _Ref412711677 \h  \* MERGEFORMAT </w:instrText>
      </w:r>
      <w:r w:rsidR="00D96497">
        <w:fldChar w:fldCharType="separate"/>
      </w:r>
      <w:r w:rsidR="003B4FC6" w:rsidRPr="003B4FC6">
        <w:rPr>
          <w:rFonts w:eastAsia="Bosch Office Sans"/>
          <w:i/>
          <w:iCs/>
          <w:lang w:val="en-US"/>
        </w:rPr>
        <w:t>Abbildung 3: Good case test</w:t>
      </w:r>
      <w:r w:rsidR="00D96497">
        <w:fldChar w:fldCharType="end"/>
      </w:r>
    </w:p>
    <w:p w14:paraId="6D37D7B5" w14:textId="77777777" w:rsidR="00A80CC9" w:rsidRPr="00072481" w:rsidRDefault="004B0F98" w:rsidP="00F00720">
      <w:pPr>
        <w:numPr>
          <w:ilvl w:val="0"/>
          <w:numId w:val="38"/>
        </w:numPr>
        <w:rPr>
          <w:rFonts w:eastAsia="Bosch Office Sans"/>
          <w:iCs/>
          <w:lang w:val="en-US"/>
        </w:rPr>
      </w:pPr>
      <w:r w:rsidRPr="00A80CC9">
        <w:rPr>
          <w:rFonts w:eastAsia="Bosch Office Sans"/>
          <w:iCs/>
          <w:lang w:val="en-US"/>
        </w:rPr>
        <w:t>If</w:t>
      </w:r>
      <w:r w:rsidR="00A80CC9" w:rsidRPr="00A80CC9">
        <w:rPr>
          <w:rFonts w:eastAsia="Bosch Office Sans"/>
          <w:iCs/>
          <w:lang w:val="en-US"/>
        </w:rPr>
        <w:t xml:space="preserve"> TPSW1 was killed during the test (bad case), the active waiting loops will end when all cross core tasks are finished.</w:t>
      </w:r>
      <w:r w:rsidR="00DC19BC">
        <w:rPr>
          <w:rFonts w:eastAsia="Bosch Office Sans"/>
          <w:iCs/>
          <w:lang w:val="en-US"/>
        </w:rPr>
        <w:t xml:space="preserve"> See also </w:t>
      </w:r>
      <w:r w:rsidR="00D96497">
        <w:fldChar w:fldCharType="begin"/>
      </w:r>
      <w:r w:rsidR="00D96497">
        <w:instrText xml:space="preserve"> REF _Ref412711687 \h  \* MERGEFORMAT </w:instrText>
      </w:r>
      <w:r w:rsidR="00D96497">
        <w:fldChar w:fldCharType="separate"/>
      </w:r>
      <w:r w:rsidR="003B4FC6" w:rsidRPr="003B4FC6">
        <w:rPr>
          <w:rFonts w:eastAsia="Bosch Office Sans"/>
          <w:i/>
          <w:iCs/>
          <w:lang w:val="en-US"/>
        </w:rPr>
        <w:t>Abbildung 4: Bad case test</w:t>
      </w:r>
      <w:r w:rsidR="00D96497">
        <w:fldChar w:fldCharType="end"/>
      </w:r>
    </w:p>
    <w:p w14:paraId="1F15C0FB" w14:textId="60FB8886" w:rsidR="00EB6684" w:rsidRPr="00EB6684" w:rsidRDefault="00072481" w:rsidP="00EB6684">
      <w:pPr>
        <w:numPr>
          <w:ilvl w:val="0"/>
          <w:numId w:val="38"/>
        </w:numPr>
        <w:rPr>
          <w:rFonts w:eastAsia="Bosch Office Sans"/>
          <w:iCs/>
          <w:lang w:val="en-US"/>
        </w:rPr>
      </w:pPr>
      <w:r>
        <w:rPr>
          <w:rFonts w:eastAsia="Bosch Office Sans"/>
          <w:iCs/>
          <w:lang w:val="en-US"/>
        </w:rPr>
        <w:t xml:space="preserve">If MYTPSW&lt;x&gt; was killed, it will be reactivated just before the new test cycle. Please note that this is done only for testing purpose. </w:t>
      </w:r>
      <w:r w:rsidRPr="00072481">
        <w:rPr>
          <w:rFonts w:eastAsia="Bosch Office Sans"/>
          <w:b/>
          <w:iCs/>
          <w:u w:val="single"/>
          <w:lang w:val="en-US"/>
        </w:rPr>
        <w:t>It is forbidden to reactivate a killed TPSW in series software</w:t>
      </w:r>
    </w:p>
    <w:p w14:paraId="2CB170AC" w14:textId="77777777" w:rsidR="00EB6684" w:rsidRDefault="00EB6684" w:rsidP="00EB6684">
      <w:pPr>
        <w:rPr>
          <w:rFonts w:eastAsia="Bosch Office Sans"/>
          <w:iCs/>
          <w:lang w:val="en-US"/>
        </w:rPr>
      </w:pPr>
    </w:p>
    <w:p w14:paraId="788F4C30" w14:textId="60CFF223" w:rsidR="004058B8" w:rsidRPr="00EB6684" w:rsidRDefault="004058B8" w:rsidP="00EB6684">
      <w:pPr>
        <w:rPr>
          <w:rFonts w:eastAsia="Bosch Office Sans"/>
          <w:iCs/>
          <w:lang w:val="en-US"/>
        </w:rPr>
      </w:pPr>
      <w:r w:rsidRPr="00EB6684">
        <w:rPr>
          <w:rFonts w:eastAsia="Bosch Office Sans"/>
          <w:iCs/>
          <w:u w:val="single"/>
          <w:lang w:val="en-US"/>
        </w:rPr>
        <w:t>Sequence chart of TPSW test invocation:</w:t>
      </w:r>
      <w:r w:rsidR="00EB6684" w:rsidRPr="00EB6684">
        <w:rPr>
          <w:rFonts w:eastAsia="Bosch Office Sans"/>
          <w:iCs/>
          <w:lang w:val="en-US"/>
        </w:rPr>
        <w:t xml:space="preserve"> (also see Diagram_TestFramework_TPSW.pptx)</w:t>
      </w:r>
      <w:r w:rsidR="00EB6684" w:rsidRPr="00EB6684">
        <w:rPr>
          <w:noProof/>
        </w:rPr>
        <w:t xml:space="preserve"> </w:t>
      </w:r>
      <w:bookmarkStart w:id="130" w:name="_MON_1721477274"/>
      <w:bookmarkEnd w:id="130"/>
      <w:r w:rsidR="00EF305C">
        <w:rPr>
          <w:noProof/>
        </w:rPr>
        <w:object w:dxaOrig="1562" w:dyaOrig="1011" w14:anchorId="2A734841">
          <v:shape id="_x0000_i1027" type="#_x0000_t75" style="width:78.1pt;height:50.55pt" o:ole="">
            <v:imagedata r:id="rId17" o:title=""/>
          </v:shape>
          <o:OLEObject Type="Embed" ProgID="PowerPoint.Show.12" ShapeID="_x0000_i1027" DrawAspect="Icon" ObjectID="_1722229967" r:id="rId18"/>
        </w:object>
      </w:r>
    </w:p>
    <w:p w14:paraId="35BCB1D9" w14:textId="3A98C01A" w:rsidR="004058B8" w:rsidRPr="00EB6684" w:rsidRDefault="00B04FBE" w:rsidP="00072481">
      <w:pPr>
        <w:rPr>
          <w:rFonts w:eastAsia="Bosch Office Sans"/>
          <w:iCs/>
          <w:u w:val="single"/>
          <w:lang w:val="en-US"/>
        </w:rPr>
      </w:pPr>
      <w:r>
        <w:rPr>
          <w:noProof/>
        </w:rPr>
        <w:lastRenderedPageBreak/>
        <w:drawing>
          <wp:anchor distT="0" distB="0" distL="114300" distR="114300" simplePos="0" relativeHeight="251660288" behindDoc="0" locked="0" layoutInCell="1" allowOverlap="1" wp14:anchorId="367A7680" wp14:editId="6376DF4C">
            <wp:simplePos x="0" y="0"/>
            <wp:positionH relativeFrom="column">
              <wp:posOffset>-287020</wp:posOffset>
            </wp:positionH>
            <wp:positionV relativeFrom="paragraph">
              <wp:posOffset>1585595</wp:posOffset>
            </wp:positionV>
            <wp:extent cx="7247255" cy="4076700"/>
            <wp:effectExtent l="4128" t="0" r="0" b="0"/>
            <wp:wrapTopAndBottom/>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rot="16200000">
                      <a:off x="0" y="0"/>
                      <a:ext cx="7247255" cy="4076700"/>
                    </a:xfrm>
                    <a:prstGeom prst="rect">
                      <a:avLst/>
                    </a:prstGeom>
                  </pic:spPr>
                </pic:pic>
              </a:graphicData>
            </a:graphic>
            <wp14:sizeRelH relativeFrom="page">
              <wp14:pctWidth>0</wp14:pctWidth>
            </wp14:sizeRelH>
            <wp14:sizeRelV relativeFrom="page">
              <wp14:pctHeight>0</wp14:pctHeight>
            </wp14:sizeRelV>
          </wp:anchor>
        </w:drawing>
      </w:r>
    </w:p>
    <w:p w14:paraId="56A29B3D" w14:textId="77777777" w:rsidR="00072481" w:rsidRDefault="00072481" w:rsidP="00072481">
      <w:pPr>
        <w:rPr>
          <w:rFonts w:eastAsia="Bosch Office Sans"/>
          <w:iCs/>
          <w:lang w:val="en-US"/>
        </w:rPr>
      </w:pPr>
      <w:r w:rsidRPr="00A96543">
        <w:rPr>
          <w:rFonts w:eastAsia="Bosch Office Sans"/>
          <w:iCs/>
          <w:u w:val="single"/>
          <w:lang w:val="en-US"/>
        </w:rPr>
        <w:lastRenderedPageBreak/>
        <w:t>Note</w:t>
      </w:r>
      <w:r w:rsidRPr="00072481">
        <w:rPr>
          <w:rFonts w:eastAsia="Bosch Office Sans"/>
          <w:iCs/>
          <w:lang w:val="en-US"/>
        </w:rPr>
        <w:t>:</w:t>
      </w:r>
    </w:p>
    <w:p w14:paraId="372A4E59" w14:textId="0866C03F" w:rsidR="00072481" w:rsidRPr="00072481" w:rsidRDefault="00072481" w:rsidP="00F00720">
      <w:pPr>
        <w:numPr>
          <w:ilvl w:val="0"/>
          <w:numId w:val="37"/>
        </w:numPr>
        <w:rPr>
          <w:rFonts w:eastAsia="Bosch Office Sans"/>
          <w:iCs/>
          <w:lang w:val="en-US"/>
        </w:rPr>
      </w:pPr>
      <w:r w:rsidRPr="00072481">
        <w:rPr>
          <w:rFonts w:eastAsia="Bosch Office Sans"/>
          <w:iCs/>
          <w:lang w:val="en-US"/>
        </w:rPr>
        <w:t>The overall test suite should not affect the rest of the SW although i</w:t>
      </w:r>
      <w:r w:rsidR="00670C2A">
        <w:rPr>
          <w:rFonts w:eastAsia="Bosch Office Sans"/>
          <w:iCs/>
          <w:lang w:val="en-US"/>
        </w:rPr>
        <w:t>t</w:t>
      </w:r>
      <w:r w:rsidRPr="00072481">
        <w:rPr>
          <w:rFonts w:eastAsia="Bosch Office Sans"/>
          <w:iCs/>
          <w:lang w:val="en-US"/>
        </w:rPr>
        <w:t xml:space="preserve"> continuously causes TPSW to be aborted or killed verifying that the TPSW’s misbehavior cannot affect the rest of the system. This can e.g. be seen on the task counters in the MT. </w:t>
      </w:r>
    </w:p>
    <w:p w14:paraId="6D0C8857" w14:textId="77777777" w:rsidR="00072481" w:rsidRPr="00072481" w:rsidRDefault="00072481" w:rsidP="00F00720">
      <w:pPr>
        <w:numPr>
          <w:ilvl w:val="0"/>
          <w:numId w:val="37"/>
        </w:numPr>
        <w:rPr>
          <w:rFonts w:eastAsia="Bosch Office Sans"/>
          <w:iCs/>
          <w:lang w:val="en-US"/>
        </w:rPr>
      </w:pPr>
      <w:r w:rsidRPr="00072481">
        <w:rPr>
          <w:rFonts w:eastAsia="Bosch Office Sans"/>
          <w:iCs/>
          <w:lang w:val="en-US"/>
        </w:rPr>
        <w:t>The test suite’s results are made to be evaluated by MT.</w:t>
      </w:r>
    </w:p>
    <w:p w14:paraId="14D773E9" w14:textId="77777777" w:rsidR="00072481" w:rsidRPr="00072481" w:rsidRDefault="00072481" w:rsidP="00F00720">
      <w:pPr>
        <w:numPr>
          <w:ilvl w:val="0"/>
          <w:numId w:val="37"/>
        </w:numPr>
        <w:rPr>
          <w:rFonts w:eastAsia="Bosch Office Sans"/>
          <w:iCs/>
          <w:lang w:val="en-US"/>
        </w:rPr>
      </w:pPr>
      <w:r w:rsidRPr="00072481">
        <w:rPr>
          <w:rFonts w:eastAsia="Bosch Office Sans"/>
          <w:iCs/>
          <w:lang w:val="en-US"/>
        </w:rPr>
        <w:t>When measuring with MM6x, it is interesting to look at the following variables:</w:t>
      </w:r>
    </w:p>
    <w:p w14:paraId="28866054" w14:textId="77777777" w:rsidR="00072481" w:rsidRPr="00072481" w:rsidRDefault="00072481" w:rsidP="00F00720">
      <w:pPr>
        <w:numPr>
          <w:ilvl w:val="1"/>
          <w:numId w:val="37"/>
        </w:numPr>
        <w:rPr>
          <w:rFonts w:eastAsia="Bosch Office Sans"/>
          <w:iCs/>
          <w:lang w:val="en-US"/>
        </w:rPr>
      </w:pPr>
      <w:r w:rsidRPr="00072481">
        <w:rPr>
          <w:rFonts w:eastAsia="Bosch Office Sans"/>
          <w:iCs/>
          <w:lang w:val="en-US"/>
        </w:rPr>
        <w:t>For applications:</w:t>
      </w:r>
    </w:p>
    <w:p w14:paraId="462A3036" w14:textId="77777777" w:rsidR="00661075" w:rsidRPr="00661075" w:rsidRDefault="00661075" w:rsidP="00661075">
      <w:pPr>
        <w:ind w:left="1440"/>
        <w:rPr>
          <w:rFonts w:ascii="Courier New" w:eastAsia="Bosch Office Sans" w:hAnsi="Courier New" w:cs="Courier New"/>
          <w:iCs/>
          <w:lang w:val="en-US"/>
        </w:rPr>
      </w:pPr>
      <w:r w:rsidRPr="00661075">
        <w:rPr>
          <w:rFonts w:ascii="Courier New" w:eastAsia="Bosch Office Sans" w:hAnsi="Courier New" w:cs="Courier New"/>
          <w:iCs/>
          <w:lang w:val="en-US"/>
        </w:rPr>
        <w:t>RBTPSWAppCfg_MYTPSW&lt;N&gt;.status</w:t>
      </w:r>
    </w:p>
    <w:p w14:paraId="5B885C36" w14:textId="77777777" w:rsidR="00661075" w:rsidRPr="00661075" w:rsidRDefault="00661075" w:rsidP="00661075">
      <w:pPr>
        <w:ind w:left="1440"/>
        <w:rPr>
          <w:rFonts w:ascii="Courier New" w:eastAsia="Bosch Office Sans" w:hAnsi="Courier New" w:cs="Courier New"/>
          <w:iCs/>
          <w:lang w:val="en-US"/>
        </w:rPr>
      </w:pPr>
      <w:r w:rsidRPr="00661075">
        <w:rPr>
          <w:rFonts w:ascii="Courier New" w:eastAsia="Bosch Office Sans" w:hAnsi="Courier New" w:cs="Courier New"/>
          <w:iCs/>
          <w:lang w:val="en-US"/>
        </w:rPr>
        <w:t>RBTPSWAppCfg_MYTPSW&lt;N&gt;.PlausiCheckDone</w:t>
      </w:r>
    </w:p>
    <w:p w14:paraId="1946603B" w14:textId="77777777" w:rsidR="00661075" w:rsidRPr="00FB5BEC" w:rsidRDefault="00661075" w:rsidP="00661075">
      <w:pPr>
        <w:ind w:left="1440"/>
        <w:rPr>
          <w:rFonts w:ascii="Courier New" w:eastAsia="Bosch Office Sans" w:hAnsi="Courier New" w:cs="Courier New"/>
          <w:iCs/>
          <w:lang w:val="pt-PT"/>
        </w:rPr>
      </w:pPr>
      <w:r w:rsidRPr="00FB5BEC">
        <w:rPr>
          <w:rFonts w:ascii="Courier New" w:eastAsia="Bosch Office Sans" w:hAnsi="Courier New" w:cs="Courier New"/>
          <w:iCs/>
          <w:lang w:val="pt-PT"/>
        </w:rPr>
        <w:t>RBTPSWAppCfg_MYTPSW&lt;N&gt;.debuginfo[&lt;core&gt;].os_status</w:t>
      </w:r>
    </w:p>
    <w:p w14:paraId="3BE67E64" w14:textId="77777777" w:rsidR="00661075" w:rsidRPr="00661075" w:rsidRDefault="00661075" w:rsidP="00661075">
      <w:pPr>
        <w:ind w:left="1440"/>
        <w:rPr>
          <w:rFonts w:ascii="Courier New" w:eastAsia="Bosch Office Sans" w:hAnsi="Courier New" w:cs="Courier New"/>
          <w:iCs/>
          <w:lang w:val="en-US"/>
        </w:rPr>
      </w:pPr>
      <w:r w:rsidRPr="00661075">
        <w:rPr>
          <w:rFonts w:ascii="Courier New" w:eastAsia="Bosch Office Sans" w:hAnsi="Courier New" w:cs="Courier New"/>
          <w:iCs/>
          <w:lang w:val="en-US"/>
        </w:rPr>
        <w:t>RBTPSWAppCfg_MYTPSW&lt;N&gt;.debuginfo[&lt;core&gt;].debug_status</w:t>
      </w:r>
    </w:p>
    <w:p w14:paraId="148B9CB2" w14:textId="77777777" w:rsidR="00661075" w:rsidRPr="00661075" w:rsidRDefault="00661075" w:rsidP="00661075">
      <w:pPr>
        <w:ind w:left="1440"/>
        <w:rPr>
          <w:rFonts w:ascii="Courier New" w:eastAsia="Bosch Office Sans" w:hAnsi="Courier New" w:cs="Courier New"/>
          <w:iCs/>
          <w:lang w:val="en-US"/>
        </w:rPr>
      </w:pPr>
      <w:r w:rsidRPr="00661075">
        <w:rPr>
          <w:rFonts w:ascii="Courier New" w:eastAsia="Bosch Office Sans" w:hAnsi="Courier New" w:cs="Courier New"/>
          <w:iCs/>
          <w:lang w:val="en-US"/>
        </w:rPr>
        <w:t>RBTPSWAppCfg_MYTPSW&lt;N&gt;.debuginfo[&lt;core&gt;].userinfo</w:t>
      </w:r>
    </w:p>
    <w:p w14:paraId="4B070E63" w14:textId="77777777" w:rsidR="00661075" w:rsidRPr="00661075" w:rsidRDefault="00661075" w:rsidP="00661075">
      <w:pPr>
        <w:ind w:left="1440"/>
        <w:rPr>
          <w:rFonts w:ascii="Courier New" w:eastAsia="Bosch Office Sans" w:hAnsi="Courier New" w:cs="Courier New"/>
          <w:iCs/>
          <w:lang w:val="en-US"/>
        </w:rPr>
      </w:pPr>
      <w:r w:rsidRPr="00661075">
        <w:rPr>
          <w:rFonts w:ascii="Courier New" w:eastAsia="Bosch Office Sans" w:hAnsi="Courier New" w:cs="Courier New"/>
          <w:iCs/>
          <w:lang w:val="en-US"/>
        </w:rPr>
        <w:t>RBTPSWAppCfg_MYTPSW&lt;N&gt;.debuginfo[&lt;core&gt;].FaultAdr</w:t>
      </w:r>
    </w:p>
    <w:p w14:paraId="68BFCEDE" w14:textId="77777777" w:rsidR="00661075" w:rsidRPr="00661075" w:rsidRDefault="00661075" w:rsidP="00661075">
      <w:pPr>
        <w:ind w:left="1440"/>
        <w:rPr>
          <w:rFonts w:ascii="Courier New" w:eastAsia="Bosch Office Sans" w:hAnsi="Courier New" w:cs="Courier New"/>
          <w:iCs/>
          <w:lang w:val="en-US"/>
        </w:rPr>
      </w:pPr>
      <w:r w:rsidRPr="00661075">
        <w:rPr>
          <w:rFonts w:ascii="Courier New" w:eastAsia="Bosch Office Sans" w:hAnsi="Courier New" w:cs="Courier New"/>
          <w:iCs/>
          <w:lang w:val="en-US"/>
        </w:rPr>
        <w:t>RBTPSWAppCfg_MYTPSW&lt;N&gt;.debuginfo[&lt;core&gt;].CallCoreFnPtr</w:t>
      </w:r>
    </w:p>
    <w:p w14:paraId="217011DD" w14:textId="77777777" w:rsidR="00661075" w:rsidRPr="00661075" w:rsidRDefault="00661075" w:rsidP="00661075">
      <w:pPr>
        <w:ind w:left="1440"/>
        <w:rPr>
          <w:rFonts w:ascii="Courier New" w:eastAsia="Bosch Office Sans" w:hAnsi="Courier New" w:cs="Courier New"/>
          <w:iCs/>
          <w:lang w:val="en-US"/>
        </w:rPr>
      </w:pPr>
      <w:r w:rsidRPr="00661075">
        <w:rPr>
          <w:rFonts w:ascii="Courier New" w:eastAsia="Bosch Office Sans" w:hAnsi="Courier New" w:cs="Courier New"/>
          <w:iCs/>
          <w:lang w:val="en-US"/>
        </w:rPr>
        <w:t>RBTPSWAppCfg_MYTPSW&lt;N&gt;.debuginfo[&lt;core&gt;].rh850_mei</w:t>
      </w:r>
    </w:p>
    <w:p w14:paraId="6369FE62" w14:textId="77777777" w:rsidR="00661075" w:rsidRPr="00661075" w:rsidRDefault="00661075" w:rsidP="00661075">
      <w:pPr>
        <w:ind w:left="1440"/>
        <w:rPr>
          <w:rFonts w:ascii="Courier New" w:eastAsia="Bosch Office Sans" w:hAnsi="Courier New" w:cs="Courier New"/>
          <w:iCs/>
          <w:lang w:val="en-US"/>
        </w:rPr>
      </w:pPr>
      <w:r w:rsidRPr="00661075">
        <w:rPr>
          <w:rFonts w:ascii="Courier New" w:eastAsia="Bosch Office Sans" w:hAnsi="Courier New" w:cs="Courier New"/>
          <w:iCs/>
          <w:lang w:val="en-US"/>
        </w:rPr>
        <w:t>RBTPSWAppCfg_MYTPSW&lt;N&gt;.debuginfo[&lt;core&gt;].rh850_mea</w:t>
      </w:r>
    </w:p>
    <w:p w14:paraId="7450F128" w14:textId="77777777" w:rsidR="00661075" w:rsidRPr="00661075" w:rsidRDefault="00661075" w:rsidP="00661075">
      <w:pPr>
        <w:ind w:left="1440"/>
        <w:rPr>
          <w:rFonts w:ascii="Courier New" w:eastAsia="Bosch Office Sans" w:hAnsi="Courier New" w:cs="Courier New"/>
          <w:iCs/>
          <w:lang w:val="en-US"/>
        </w:rPr>
      </w:pPr>
      <w:r w:rsidRPr="00661075">
        <w:rPr>
          <w:rFonts w:ascii="Courier New" w:eastAsia="Bosch Office Sans" w:hAnsi="Courier New" w:cs="Courier New"/>
          <w:iCs/>
          <w:lang w:val="en-US"/>
        </w:rPr>
        <w:t>RBTPSWAppCfg_MYTPSW&lt;N&gt;.debuginfo[&lt;core&gt;].rh850_feic</w:t>
      </w:r>
    </w:p>
    <w:p w14:paraId="60407986" w14:textId="77777777" w:rsidR="00072481" w:rsidRPr="00072481" w:rsidRDefault="00661075" w:rsidP="00661075">
      <w:pPr>
        <w:ind w:left="1440"/>
        <w:rPr>
          <w:rFonts w:ascii="Courier New" w:eastAsia="Bosch Office Sans" w:hAnsi="Courier New" w:cs="Courier New"/>
          <w:iCs/>
          <w:lang w:val="en-US"/>
        </w:rPr>
      </w:pPr>
      <w:r w:rsidRPr="00661075">
        <w:rPr>
          <w:rFonts w:ascii="Courier New" w:eastAsia="Bosch Office Sans" w:hAnsi="Courier New" w:cs="Courier New"/>
          <w:iCs/>
          <w:lang w:val="en-US"/>
        </w:rPr>
        <w:t>RBTPSWAppCfg_MYTPSW&lt;N&gt;.debuginfo[&lt;core&gt;].rh850_fepsw</w:t>
      </w:r>
    </w:p>
    <w:p w14:paraId="2482FC66" w14:textId="77777777" w:rsidR="00661075" w:rsidRDefault="00072481" w:rsidP="00F00720">
      <w:pPr>
        <w:numPr>
          <w:ilvl w:val="1"/>
          <w:numId w:val="37"/>
        </w:numPr>
        <w:rPr>
          <w:rFonts w:ascii="Courier New" w:eastAsia="Bosch Office Sans" w:hAnsi="Courier New" w:cs="Courier New"/>
          <w:iCs/>
          <w:lang w:val="en-US"/>
        </w:rPr>
      </w:pPr>
      <w:r w:rsidRPr="00072481">
        <w:rPr>
          <w:rFonts w:eastAsia="Bosch Office Sans"/>
          <w:iCs/>
          <w:lang w:val="en-US"/>
        </w:rPr>
        <w:t>For good cases</w:t>
      </w:r>
      <w:r w:rsidR="00661075">
        <w:rPr>
          <w:rFonts w:eastAsia="Bosch Office Sans"/>
          <w:iCs/>
          <w:lang w:val="en-US"/>
        </w:rPr>
        <w:t xml:space="preserve"> (both variable are equal to 0 if the test suite succeeded)</w:t>
      </w:r>
      <w:r w:rsidRPr="00072481">
        <w:rPr>
          <w:rFonts w:eastAsia="Bosch Office Sans"/>
          <w:iCs/>
          <w:lang w:val="en-US"/>
        </w:rPr>
        <w:t xml:space="preserve">: </w:t>
      </w:r>
    </w:p>
    <w:p w14:paraId="50198C0D" w14:textId="77777777" w:rsidR="00661075" w:rsidRDefault="00661075" w:rsidP="00661075">
      <w:pPr>
        <w:ind w:left="720" w:firstLine="720"/>
        <w:rPr>
          <w:rFonts w:ascii="Courier New" w:eastAsia="Bosch Office Sans" w:hAnsi="Courier New" w:cs="Courier New"/>
          <w:iCs/>
          <w:lang w:val="en-US"/>
        </w:rPr>
      </w:pPr>
      <w:r w:rsidRPr="00661075">
        <w:rPr>
          <w:rFonts w:ascii="Courier New" w:eastAsia="Bosch Office Sans" w:hAnsi="Courier New" w:cs="Courier New"/>
          <w:iCs/>
          <w:lang w:val="en-US"/>
        </w:rPr>
        <w:t>TPSW1_ErrorCounter_UL</w:t>
      </w:r>
    </w:p>
    <w:p w14:paraId="7F1EB4FF" w14:textId="77777777" w:rsidR="00661075" w:rsidRPr="00072481" w:rsidRDefault="00661075" w:rsidP="00661075">
      <w:pPr>
        <w:ind w:left="720" w:firstLine="720"/>
        <w:rPr>
          <w:rFonts w:ascii="Courier New" w:eastAsia="Bosch Office Sans" w:hAnsi="Courier New" w:cs="Courier New"/>
          <w:iCs/>
          <w:lang w:val="en-US"/>
        </w:rPr>
      </w:pPr>
      <w:r>
        <w:rPr>
          <w:rFonts w:ascii="Courier New" w:eastAsia="Bosch Office Sans" w:hAnsi="Courier New" w:cs="Courier New"/>
          <w:iCs/>
          <w:lang w:val="en-US"/>
        </w:rPr>
        <w:t>TPSW2</w:t>
      </w:r>
      <w:r w:rsidRPr="00661075">
        <w:rPr>
          <w:rFonts w:ascii="Courier New" w:eastAsia="Bosch Office Sans" w:hAnsi="Courier New" w:cs="Courier New"/>
          <w:iCs/>
          <w:lang w:val="en-US"/>
        </w:rPr>
        <w:t>_ErrorCounter_UL</w:t>
      </w:r>
    </w:p>
    <w:p w14:paraId="58129884" w14:textId="77777777" w:rsidR="00072481" w:rsidRPr="00072481" w:rsidRDefault="00072481" w:rsidP="00072481">
      <w:pPr>
        <w:rPr>
          <w:rFonts w:eastAsia="Bosch Office Sans"/>
          <w:iCs/>
          <w:lang w:val="en-US"/>
        </w:rPr>
      </w:pPr>
    </w:p>
    <w:p w14:paraId="5C71DFC9" w14:textId="77777777" w:rsidR="00DC19BC" w:rsidRDefault="00DC19BC" w:rsidP="00DC19BC">
      <w:pPr>
        <w:keepNext/>
        <w:rPr>
          <w:lang w:val="en-US"/>
        </w:rPr>
      </w:pPr>
    </w:p>
    <w:p w14:paraId="17A30813" w14:textId="313BB7A9" w:rsidR="003B4FC6" w:rsidRDefault="00953B70" w:rsidP="003B4FC6">
      <w:pPr>
        <w:keepNext/>
      </w:pPr>
      <w:r>
        <w:rPr>
          <w:noProof/>
          <w:lang w:val="en-US" w:eastAsia="en-US"/>
        </w:rPr>
        <mc:AlternateContent>
          <mc:Choice Requires="wpg">
            <w:drawing>
              <wp:inline distT="0" distB="0" distL="0" distR="0" wp14:anchorId="478F6630" wp14:editId="13BEDB18">
                <wp:extent cx="5974080" cy="3971925"/>
                <wp:effectExtent l="0" t="0" r="26670" b="28575"/>
                <wp:docPr id="282" name="Gruppieren 2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74080" cy="3971925"/>
                          <a:chOff x="827584" y="1124744"/>
                          <a:chExt cx="7704856" cy="5112568"/>
                        </a:xfrm>
                      </wpg:grpSpPr>
                      <wps:wsp>
                        <wps:cNvPr id="125" name="Rechteck 125"/>
                        <wps:cNvSpPr/>
                        <wps:spPr>
                          <a:xfrm>
                            <a:off x="827584" y="1124744"/>
                            <a:ext cx="7704856" cy="5112568"/>
                          </a:xfrm>
                          <a:prstGeom prst="rect">
                            <a:avLst/>
                          </a:prstGeom>
                        </wps:spPr>
                        <wps:style>
                          <a:lnRef idx="2">
                            <a:schemeClr val="accent6"/>
                          </a:lnRef>
                          <a:fillRef idx="1">
                            <a:schemeClr val="lt1"/>
                          </a:fillRef>
                          <a:effectRef idx="0">
                            <a:schemeClr val="accent6"/>
                          </a:effectRef>
                          <a:fontRef idx="minor">
                            <a:schemeClr val="dk1"/>
                          </a:fontRef>
                        </wps:style>
                        <wps:bodyPr rtlCol="0" anchor="ctr"/>
                      </wps:wsp>
                      <wps:wsp>
                        <wps:cNvPr id="126" name="Rechteck 126"/>
                        <wps:cNvSpPr/>
                        <wps:spPr>
                          <a:xfrm>
                            <a:off x="3511791" y="4586947"/>
                            <a:ext cx="3067665" cy="1008111"/>
                          </a:xfrm>
                          <a:prstGeom prst="rect">
                            <a:avLst/>
                          </a:prstGeom>
                        </wps:spPr>
                        <wps:style>
                          <a:lnRef idx="1">
                            <a:schemeClr val="accent1"/>
                          </a:lnRef>
                          <a:fillRef idx="2">
                            <a:schemeClr val="accent1"/>
                          </a:fillRef>
                          <a:effectRef idx="1">
                            <a:schemeClr val="accent1"/>
                          </a:effectRef>
                          <a:fontRef idx="minor">
                            <a:schemeClr val="dk1"/>
                          </a:fontRef>
                        </wps:style>
                        <wps:bodyPr rtlCol="0" anchor="ctr"/>
                      </wps:wsp>
                      <wps:wsp>
                        <wps:cNvPr id="130" name="Textfeld 11"/>
                        <wps:cNvSpPr txBox="1"/>
                        <wps:spPr>
                          <a:xfrm>
                            <a:off x="3458063" y="4536401"/>
                            <a:ext cx="699399" cy="358820"/>
                          </a:xfrm>
                          <a:prstGeom prst="rect">
                            <a:avLst/>
                          </a:prstGeom>
                          <a:noFill/>
                        </wps:spPr>
                        <wps:txbx>
                          <w:txbxContent>
                            <w:p w14:paraId="2EC5A6A3" w14:textId="6196FC12" w:rsidR="004769B8" w:rsidRDefault="004769B8" w:rsidP="00953B70">
                              <w:pPr>
                                <w:pStyle w:val="StandardWeb"/>
                                <w:rPr>
                                  <w:sz w:val="24"/>
                                  <w:szCs w:val="24"/>
                                </w:rPr>
                              </w:pPr>
                              <w:r>
                                <w:rPr>
                                  <w:rFonts w:asciiTheme="minorHAnsi" w:hAnsi="Calibri" w:cstheme="minorBidi"/>
                                  <w:color w:val="000000" w:themeColor="text1"/>
                                  <w:kern w:val="24"/>
                                </w:rPr>
                                <w:t>x2 task</w:t>
                              </w:r>
                            </w:p>
                          </w:txbxContent>
                        </wps:txbx>
                        <wps:bodyPr wrap="none" rtlCol="0">
                          <a:spAutoFit/>
                        </wps:bodyPr>
                      </wps:wsp>
                      <wps:wsp>
                        <wps:cNvPr id="131" name="Rechteck 131"/>
                        <wps:cNvSpPr/>
                        <wps:spPr>
                          <a:xfrm>
                            <a:off x="4112302" y="4730964"/>
                            <a:ext cx="2351394" cy="720080"/>
                          </a:xfrm>
                          <a:prstGeom prst="rect">
                            <a:avLst/>
                          </a:prstGeom>
                        </wps:spPr>
                        <wps:style>
                          <a:lnRef idx="1">
                            <a:schemeClr val="accent2"/>
                          </a:lnRef>
                          <a:fillRef idx="3">
                            <a:schemeClr val="accent2"/>
                          </a:fillRef>
                          <a:effectRef idx="2">
                            <a:schemeClr val="accent2"/>
                          </a:effectRef>
                          <a:fontRef idx="minor">
                            <a:schemeClr val="lt1"/>
                          </a:fontRef>
                        </wps:style>
                        <wps:bodyPr rtlCol="0" anchor="ctr"/>
                      </wps:wsp>
                      <wps:wsp>
                        <wps:cNvPr id="132" name="Textfeld 13"/>
                        <wps:cNvSpPr txBox="1"/>
                        <wps:spPr>
                          <a:xfrm>
                            <a:off x="4112302" y="4673197"/>
                            <a:ext cx="728063" cy="358820"/>
                          </a:xfrm>
                          <a:prstGeom prst="rect">
                            <a:avLst/>
                          </a:prstGeom>
                          <a:noFill/>
                        </wps:spPr>
                        <wps:txbx>
                          <w:txbxContent>
                            <w:p w14:paraId="53A8607C" w14:textId="77777777" w:rsidR="004769B8" w:rsidRDefault="004769B8" w:rsidP="00953B70">
                              <w:pPr>
                                <w:pStyle w:val="StandardWeb"/>
                                <w:rPr>
                                  <w:sz w:val="24"/>
                                  <w:szCs w:val="24"/>
                                </w:rPr>
                              </w:pPr>
                              <w:r>
                                <w:rPr>
                                  <w:rFonts w:asciiTheme="minorHAnsi" w:hAnsi="Calibri" w:cstheme="minorBidi"/>
                                  <w:color w:val="000000" w:themeColor="text1"/>
                                  <w:kern w:val="24"/>
                                  <w:sz w:val="21"/>
                                  <w:szCs w:val="21"/>
                                </w:rPr>
                                <w:t>TPSW1</w:t>
                              </w:r>
                            </w:p>
                          </w:txbxContent>
                        </wps:txbx>
                        <wps:bodyPr wrap="none" rtlCol="0">
                          <a:spAutoFit/>
                        </wps:bodyPr>
                      </wps:wsp>
                      <wps:wsp>
                        <wps:cNvPr id="133" name="Rechteck 133"/>
                        <wps:cNvSpPr/>
                        <wps:spPr>
                          <a:xfrm>
                            <a:off x="2051720" y="3212976"/>
                            <a:ext cx="1440160" cy="1008112"/>
                          </a:xfrm>
                          <a:prstGeom prst="rect">
                            <a:avLst/>
                          </a:prstGeom>
                        </wps:spPr>
                        <wps:style>
                          <a:lnRef idx="1">
                            <a:schemeClr val="accent1"/>
                          </a:lnRef>
                          <a:fillRef idx="2">
                            <a:schemeClr val="accent1"/>
                          </a:fillRef>
                          <a:effectRef idx="1">
                            <a:schemeClr val="accent1"/>
                          </a:effectRef>
                          <a:fontRef idx="minor">
                            <a:schemeClr val="dk1"/>
                          </a:fontRef>
                        </wps:style>
                        <wps:bodyPr rtlCol="0" anchor="ctr"/>
                      </wps:wsp>
                      <wps:wsp>
                        <wps:cNvPr id="134" name="Textfeld 20"/>
                        <wps:cNvSpPr txBox="1"/>
                        <wps:spPr>
                          <a:xfrm>
                            <a:off x="2051720" y="3212977"/>
                            <a:ext cx="699399" cy="358820"/>
                          </a:xfrm>
                          <a:prstGeom prst="rect">
                            <a:avLst/>
                          </a:prstGeom>
                          <a:noFill/>
                        </wps:spPr>
                        <wps:txbx>
                          <w:txbxContent>
                            <w:p w14:paraId="40FA80F2" w14:textId="77777777" w:rsidR="004769B8" w:rsidRDefault="004769B8" w:rsidP="00953B70">
                              <w:pPr>
                                <w:pStyle w:val="StandardWeb"/>
                                <w:rPr>
                                  <w:sz w:val="24"/>
                                  <w:szCs w:val="24"/>
                                </w:rPr>
                              </w:pPr>
                              <w:r>
                                <w:rPr>
                                  <w:rFonts w:asciiTheme="minorHAnsi" w:hAnsi="Calibri" w:cstheme="minorBidi"/>
                                  <w:color w:val="000000" w:themeColor="text1"/>
                                  <w:kern w:val="24"/>
                                </w:rPr>
                                <w:t>x8 task</w:t>
                              </w:r>
                            </w:p>
                          </w:txbxContent>
                        </wps:txbx>
                        <wps:bodyPr wrap="none" rtlCol="0">
                          <a:spAutoFit/>
                        </wps:bodyPr>
                      </wps:wsp>
                      <wps:wsp>
                        <wps:cNvPr id="135" name="Rechteck 135"/>
                        <wps:cNvSpPr/>
                        <wps:spPr>
                          <a:xfrm>
                            <a:off x="2915816" y="3356992"/>
                            <a:ext cx="576064" cy="720080"/>
                          </a:xfrm>
                          <a:prstGeom prst="rect">
                            <a:avLst/>
                          </a:prstGeom>
                        </wps:spPr>
                        <wps:style>
                          <a:lnRef idx="1">
                            <a:schemeClr val="accent2"/>
                          </a:lnRef>
                          <a:fillRef idx="3">
                            <a:schemeClr val="accent2"/>
                          </a:fillRef>
                          <a:effectRef idx="2">
                            <a:schemeClr val="accent2"/>
                          </a:effectRef>
                          <a:fontRef idx="minor">
                            <a:schemeClr val="lt1"/>
                          </a:fontRef>
                        </wps:style>
                        <wps:bodyPr rtlCol="0" anchor="ctr"/>
                      </wps:wsp>
                      <wps:wsp>
                        <wps:cNvPr id="136" name="Textfeld 22"/>
                        <wps:cNvSpPr txBox="1"/>
                        <wps:spPr>
                          <a:xfrm>
                            <a:off x="2843808" y="3356992"/>
                            <a:ext cx="728063" cy="358820"/>
                          </a:xfrm>
                          <a:prstGeom prst="rect">
                            <a:avLst/>
                          </a:prstGeom>
                          <a:noFill/>
                        </wps:spPr>
                        <wps:txbx>
                          <w:txbxContent>
                            <w:p w14:paraId="69EE3C0E" w14:textId="77777777" w:rsidR="004769B8" w:rsidRDefault="004769B8" w:rsidP="00953B70">
                              <w:pPr>
                                <w:pStyle w:val="StandardWeb"/>
                                <w:rPr>
                                  <w:sz w:val="24"/>
                                  <w:szCs w:val="24"/>
                                </w:rPr>
                              </w:pPr>
                              <w:r>
                                <w:rPr>
                                  <w:rFonts w:asciiTheme="minorHAnsi" w:hAnsi="Calibri" w:cstheme="minorBidi"/>
                                  <w:color w:val="000000" w:themeColor="text1"/>
                                  <w:kern w:val="24"/>
                                  <w:sz w:val="21"/>
                                  <w:szCs w:val="21"/>
                                </w:rPr>
                                <w:t>TPSW1</w:t>
                              </w:r>
                            </w:p>
                          </w:txbxContent>
                        </wps:txbx>
                        <wps:bodyPr wrap="none" rtlCol="0">
                          <a:spAutoFit/>
                        </wps:bodyPr>
                      </wps:wsp>
                      <wps:wsp>
                        <wps:cNvPr id="137" name="Rechteck 137"/>
                        <wps:cNvSpPr/>
                        <wps:spPr>
                          <a:xfrm>
                            <a:off x="3491880" y="1556792"/>
                            <a:ext cx="3096344" cy="1224136"/>
                          </a:xfrm>
                          <a:prstGeom prst="rect">
                            <a:avLst/>
                          </a:prstGeom>
                        </wps:spPr>
                        <wps:style>
                          <a:lnRef idx="1">
                            <a:schemeClr val="accent1"/>
                          </a:lnRef>
                          <a:fillRef idx="2">
                            <a:schemeClr val="accent1"/>
                          </a:fillRef>
                          <a:effectRef idx="1">
                            <a:schemeClr val="accent1"/>
                          </a:effectRef>
                          <a:fontRef idx="minor">
                            <a:schemeClr val="dk1"/>
                          </a:fontRef>
                        </wps:style>
                        <wps:bodyPr rtlCol="0" anchor="ctr"/>
                      </wps:wsp>
                      <wps:wsp>
                        <wps:cNvPr id="138" name="Textfeld 32"/>
                        <wps:cNvSpPr txBox="1"/>
                        <wps:spPr>
                          <a:xfrm>
                            <a:off x="3491880" y="1772815"/>
                            <a:ext cx="699399" cy="358820"/>
                          </a:xfrm>
                          <a:prstGeom prst="rect">
                            <a:avLst/>
                          </a:prstGeom>
                          <a:noFill/>
                        </wps:spPr>
                        <wps:txbx>
                          <w:txbxContent>
                            <w:p w14:paraId="5AFD4F85" w14:textId="79C6FAF8" w:rsidR="004769B8" w:rsidRDefault="009D28E5" w:rsidP="00953B70">
                              <w:pPr>
                                <w:pStyle w:val="StandardWeb"/>
                                <w:rPr>
                                  <w:sz w:val="24"/>
                                  <w:szCs w:val="24"/>
                                </w:rPr>
                              </w:pPr>
                              <w:r>
                                <w:rPr>
                                  <w:rFonts w:asciiTheme="minorHAnsi" w:hAnsi="Calibri" w:cstheme="minorBidi"/>
                                  <w:color w:val="000000" w:themeColor="text1"/>
                                  <w:kern w:val="24"/>
                                </w:rPr>
                                <w:t>x2</w:t>
                              </w:r>
                              <w:r w:rsidR="004769B8">
                                <w:rPr>
                                  <w:rFonts w:asciiTheme="minorHAnsi" w:hAnsi="Calibri" w:cstheme="minorBidi"/>
                                  <w:color w:val="000000" w:themeColor="text1"/>
                                  <w:kern w:val="24"/>
                                </w:rPr>
                                <w:t xml:space="preserve"> task</w:t>
                              </w:r>
                            </w:p>
                          </w:txbxContent>
                        </wps:txbx>
                        <wps:bodyPr wrap="none" rtlCol="0">
                          <a:spAutoFit/>
                        </wps:bodyPr>
                      </wps:wsp>
                      <wps:wsp>
                        <wps:cNvPr id="139" name="Rechteck 139"/>
                        <wps:cNvSpPr/>
                        <wps:spPr>
                          <a:xfrm>
                            <a:off x="6588224" y="3212976"/>
                            <a:ext cx="432048" cy="1008112"/>
                          </a:xfrm>
                          <a:prstGeom prst="rect">
                            <a:avLst/>
                          </a:prstGeom>
                        </wps:spPr>
                        <wps:style>
                          <a:lnRef idx="1">
                            <a:schemeClr val="accent1"/>
                          </a:lnRef>
                          <a:fillRef idx="2">
                            <a:schemeClr val="accent1"/>
                          </a:fillRef>
                          <a:effectRef idx="1">
                            <a:schemeClr val="accent1"/>
                          </a:effectRef>
                          <a:fontRef idx="minor">
                            <a:schemeClr val="dk1"/>
                          </a:fontRef>
                        </wps:style>
                        <wps:bodyPr rtlCol="0" anchor="ctr"/>
                      </wps:wsp>
                      <wps:wsp>
                        <wps:cNvPr id="140" name="Rechteck 140"/>
                        <wps:cNvSpPr/>
                        <wps:spPr>
                          <a:xfrm>
                            <a:off x="6588224" y="3356992"/>
                            <a:ext cx="288032" cy="720080"/>
                          </a:xfrm>
                          <a:prstGeom prst="rect">
                            <a:avLst/>
                          </a:prstGeom>
                        </wps:spPr>
                        <wps:style>
                          <a:lnRef idx="1">
                            <a:schemeClr val="accent2"/>
                          </a:lnRef>
                          <a:fillRef idx="3">
                            <a:schemeClr val="accent2"/>
                          </a:fillRef>
                          <a:effectRef idx="2">
                            <a:schemeClr val="accent2"/>
                          </a:effectRef>
                          <a:fontRef idx="minor">
                            <a:schemeClr val="lt1"/>
                          </a:fontRef>
                        </wps:style>
                        <wps:bodyPr rtlCol="0" anchor="ctr"/>
                      </wps:wsp>
                      <wps:wsp>
                        <wps:cNvPr id="141" name="Rechteck 141"/>
                        <wps:cNvSpPr/>
                        <wps:spPr>
                          <a:xfrm>
                            <a:off x="3491880" y="3212976"/>
                            <a:ext cx="3096344" cy="1008112"/>
                          </a:xfrm>
                          <a:prstGeom prst="rect">
                            <a:avLst/>
                          </a:prstGeom>
                          <a:solidFill>
                            <a:schemeClr val="bg1">
                              <a:lumMod val="95000"/>
                            </a:schemeClr>
                          </a:solidFill>
                          <a:ln>
                            <a:prstDash val="lgDash"/>
                          </a:ln>
                        </wps:spPr>
                        <wps:style>
                          <a:lnRef idx="1">
                            <a:schemeClr val="accent1"/>
                          </a:lnRef>
                          <a:fillRef idx="2">
                            <a:schemeClr val="accent1"/>
                          </a:fillRef>
                          <a:effectRef idx="1">
                            <a:schemeClr val="accent1"/>
                          </a:effectRef>
                          <a:fontRef idx="minor">
                            <a:schemeClr val="dk1"/>
                          </a:fontRef>
                        </wps:style>
                        <wps:bodyPr rtlCol="0" anchor="ctr"/>
                      </wps:wsp>
                      <wps:wsp>
                        <wps:cNvPr id="142" name="Rechteck 142"/>
                        <wps:cNvSpPr/>
                        <wps:spPr>
                          <a:xfrm>
                            <a:off x="3923928" y="2132856"/>
                            <a:ext cx="288032" cy="576064"/>
                          </a:xfrm>
                          <a:prstGeom prst="rect">
                            <a:avLst/>
                          </a:prstGeom>
                        </wps:spPr>
                        <wps:style>
                          <a:lnRef idx="1">
                            <a:schemeClr val="accent2"/>
                          </a:lnRef>
                          <a:fillRef idx="3">
                            <a:schemeClr val="accent2"/>
                          </a:fillRef>
                          <a:effectRef idx="2">
                            <a:schemeClr val="accent2"/>
                          </a:effectRef>
                          <a:fontRef idx="minor">
                            <a:schemeClr val="lt1"/>
                          </a:fontRef>
                        </wps:style>
                        <wps:bodyPr rtlCol="0" anchor="ctr"/>
                      </wps:wsp>
                      <wps:wsp>
                        <wps:cNvPr id="143" name="Textfeld 39"/>
                        <wps:cNvSpPr txBox="1"/>
                        <wps:spPr>
                          <a:xfrm rot="5400000">
                            <a:off x="3718798" y="2314037"/>
                            <a:ext cx="726630" cy="359527"/>
                          </a:xfrm>
                          <a:prstGeom prst="rect">
                            <a:avLst/>
                          </a:prstGeom>
                          <a:noFill/>
                        </wps:spPr>
                        <wps:txbx>
                          <w:txbxContent>
                            <w:p w14:paraId="3A732844" w14:textId="77777777" w:rsidR="004769B8" w:rsidRDefault="004769B8" w:rsidP="00953B70">
                              <w:pPr>
                                <w:pStyle w:val="StandardWeb"/>
                                <w:rPr>
                                  <w:sz w:val="24"/>
                                  <w:szCs w:val="24"/>
                                </w:rPr>
                              </w:pPr>
                              <w:r>
                                <w:rPr>
                                  <w:rFonts w:asciiTheme="minorHAnsi" w:hAnsi="Calibri" w:cstheme="minorBidi"/>
                                  <w:color w:val="000000" w:themeColor="text1"/>
                                  <w:kern w:val="24"/>
                                  <w:sz w:val="21"/>
                                  <w:szCs w:val="21"/>
                                </w:rPr>
                                <w:t>TPSW1</w:t>
                              </w:r>
                            </w:p>
                          </w:txbxContent>
                        </wps:txbx>
                        <wps:bodyPr wrap="none" rtlCol="0">
                          <a:spAutoFit/>
                        </wps:bodyPr>
                      </wps:wsp>
                      <wps:wsp>
                        <wps:cNvPr id="144" name="Rechteck 144"/>
                        <wps:cNvSpPr/>
                        <wps:spPr>
                          <a:xfrm>
                            <a:off x="4283967" y="1940740"/>
                            <a:ext cx="288032" cy="576064"/>
                          </a:xfrm>
                          <a:prstGeom prst="rect">
                            <a:avLst/>
                          </a:prstGeom>
                        </wps:spPr>
                        <wps:style>
                          <a:lnRef idx="1">
                            <a:schemeClr val="accent4"/>
                          </a:lnRef>
                          <a:fillRef idx="3">
                            <a:schemeClr val="accent4"/>
                          </a:fillRef>
                          <a:effectRef idx="2">
                            <a:schemeClr val="accent4"/>
                          </a:effectRef>
                          <a:fontRef idx="minor">
                            <a:schemeClr val="lt1"/>
                          </a:fontRef>
                        </wps:style>
                        <wps:bodyPr rtlCol="0" anchor="ctr"/>
                      </wps:wsp>
                      <wps:wsp>
                        <wps:cNvPr id="145" name="Textfeld 41"/>
                        <wps:cNvSpPr txBox="1"/>
                        <wps:spPr>
                          <a:xfrm rot="5400000">
                            <a:off x="4090884" y="2125761"/>
                            <a:ext cx="726630" cy="359527"/>
                          </a:xfrm>
                          <a:prstGeom prst="rect">
                            <a:avLst/>
                          </a:prstGeom>
                          <a:noFill/>
                        </wps:spPr>
                        <wps:txbx>
                          <w:txbxContent>
                            <w:p w14:paraId="4BAD12A3" w14:textId="77777777" w:rsidR="004769B8" w:rsidRDefault="004769B8" w:rsidP="00953B70">
                              <w:pPr>
                                <w:pStyle w:val="StandardWeb"/>
                                <w:rPr>
                                  <w:sz w:val="24"/>
                                  <w:szCs w:val="24"/>
                                </w:rPr>
                              </w:pPr>
                              <w:r>
                                <w:rPr>
                                  <w:rFonts w:asciiTheme="minorHAnsi" w:hAnsi="Calibri" w:cstheme="minorBidi"/>
                                  <w:color w:val="000000" w:themeColor="text1"/>
                                  <w:kern w:val="24"/>
                                  <w:sz w:val="21"/>
                                  <w:szCs w:val="21"/>
                                </w:rPr>
                                <w:t>TPSW2</w:t>
                              </w:r>
                            </w:p>
                          </w:txbxContent>
                        </wps:txbx>
                        <wps:bodyPr wrap="none" rtlCol="0">
                          <a:spAutoFit/>
                        </wps:bodyPr>
                      </wps:wsp>
                      <wps:wsp>
                        <wps:cNvPr id="146" name="Rechteck 146"/>
                        <wps:cNvSpPr/>
                        <wps:spPr>
                          <a:xfrm>
                            <a:off x="4644007" y="1623971"/>
                            <a:ext cx="576066" cy="696172"/>
                          </a:xfrm>
                          <a:prstGeom prst="rect">
                            <a:avLst/>
                          </a:prstGeom>
                        </wps:spPr>
                        <wps:style>
                          <a:lnRef idx="1">
                            <a:schemeClr val="accent2"/>
                          </a:lnRef>
                          <a:fillRef idx="3">
                            <a:schemeClr val="accent2"/>
                          </a:fillRef>
                          <a:effectRef idx="2">
                            <a:schemeClr val="accent2"/>
                          </a:effectRef>
                          <a:fontRef idx="minor">
                            <a:schemeClr val="lt1"/>
                          </a:fontRef>
                        </wps:style>
                        <wps:bodyPr rtlCol="0" anchor="ctr"/>
                      </wps:wsp>
                      <wps:wsp>
                        <wps:cNvPr id="147" name="Textfeld 43"/>
                        <wps:cNvSpPr txBox="1"/>
                        <wps:spPr>
                          <a:xfrm rot="5400000">
                            <a:off x="4526150" y="1725564"/>
                            <a:ext cx="937508" cy="842719"/>
                          </a:xfrm>
                          <a:prstGeom prst="rect">
                            <a:avLst/>
                          </a:prstGeom>
                          <a:noFill/>
                        </wps:spPr>
                        <wps:txbx>
                          <w:txbxContent>
                            <w:p w14:paraId="02B9D2B9" w14:textId="77777777" w:rsidR="004769B8" w:rsidRDefault="004769B8" w:rsidP="00953B70">
                              <w:pPr>
                                <w:pStyle w:val="StandardWeb"/>
                                <w:rPr>
                                  <w:sz w:val="24"/>
                                  <w:szCs w:val="24"/>
                                </w:rPr>
                              </w:pPr>
                              <w:r>
                                <w:rPr>
                                  <w:rFonts w:asciiTheme="minorHAnsi" w:hAnsi="Calibri" w:cstheme="minorBidi"/>
                                  <w:b/>
                                  <w:bCs/>
                                  <w:color w:val="000000" w:themeColor="text1"/>
                                  <w:kern w:val="24"/>
                                  <w:sz w:val="21"/>
                                  <w:szCs w:val="21"/>
                                </w:rPr>
                                <w:t>TPSW1</w:t>
                              </w:r>
                            </w:p>
                            <w:p w14:paraId="2DD5A59A" w14:textId="77777777" w:rsidR="004769B8" w:rsidRDefault="004769B8" w:rsidP="00953B70">
                              <w:pPr>
                                <w:pStyle w:val="StandardWeb"/>
                              </w:pPr>
                              <w:r>
                                <w:rPr>
                                  <w:rFonts w:asciiTheme="minorHAnsi" w:hAnsi="Calibri" w:cstheme="minorBidi"/>
                                  <w:b/>
                                  <w:bCs/>
                                  <w:color w:val="000000" w:themeColor="text1"/>
                                  <w:kern w:val="24"/>
                                  <w:sz w:val="21"/>
                                  <w:szCs w:val="21"/>
                                </w:rPr>
                                <w:t xml:space="preserve">Test </w:t>
                              </w:r>
                            </w:p>
                            <w:p w14:paraId="783EC6BB" w14:textId="77777777" w:rsidR="004769B8" w:rsidRDefault="004769B8" w:rsidP="00953B70">
                              <w:pPr>
                                <w:pStyle w:val="StandardWeb"/>
                              </w:pPr>
                              <w:r>
                                <w:rPr>
                                  <w:rFonts w:asciiTheme="minorHAnsi" w:hAnsi="Calibri" w:cstheme="minorBidi"/>
                                  <w:b/>
                                  <w:bCs/>
                                  <w:color w:val="000000" w:themeColor="text1"/>
                                  <w:kern w:val="24"/>
                                  <w:sz w:val="21"/>
                                  <w:szCs w:val="21"/>
                                </w:rPr>
                                <w:t>execution</w:t>
                              </w:r>
                            </w:p>
                          </w:txbxContent>
                        </wps:txbx>
                        <wps:bodyPr wrap="none" rtlCol="0">
                          <a:spAutoFit/>
                        </wps:bodyPr>
                      </wps:wsp>
                      <wps:wsp>
                        <wps:cNvPr id="148" name="Rechteck 148"/>
                        <wps:cNvSpPr/>
                        <wps:spPr>
                          <a:xfrm>
                            <a:off x="6012160" y="2132856"/>
                            <a:ext cx="504056" cy="576064"/>
                          </a:xfrm>
                          <a:prstGeom prst="rect">
                            <a:avLst/>
                          </a:prstGeom>
                        </wps:spPr>
                        <wps:style>
                          <a:lnRef idx="1">
                            <a:schemeClr val="accent2"/>
                          </a:lnRef>
                          <a:fillRef idx="3">
                            <a:schemeClr val="accent2"/>
                          </a:fillRef>
                          <a:effectRef idx="2">
                            <a:schemeClr val="accent2"/>
                          </a:effectRef>
                          <a:fontRef idx="minor">
                            <a:schemeClr val="lt1"/>
                          </a:fontRef>
                        </wps:style>
                        <wps:bodyPr rtlCol="0" anchor="ctr"/>
                      </wps:wsp>
                      <wps:wsp>
                        <wps:cNvPr id="149" name="Rechteck 149"/>
                        <wps:cNvSpPr/>
                        <wps:spPr>
                          <a:xfrm>
                            <a:off x="5292080" y="1916832"/>
                            <a:ext cx="648072" cy="576064"/>
                          </a:xfrm>
                          <a:prstGeom prst="rect">
                            <a:avLst/>
                          </a:prstGeom>
                        </wps:spPr>
                        <wps:style>
                          <a:lnRef idx="1">
                            <a:schemeClr val="accent4"/>
                          </a:lnRef>
                          <a:fillRef idx="3">
                            <a:schemeClr val="accent4"/>
                          </a:fillRef>
                          <a:effectRef idx="2">
                            <a:schemeClr val="accent4"/>
                          </a:effectRef>
                          <a:fontRef idx="minor">
                            <a:schemeClr val="lt1"/>
                          </a:fontRef>
                        </wps:style>
                        <wps:bodyPr rtlCol="0" anchor="ctr"/>
                      </wps:wsp>
                      <wps:wsp>
                        <wps:cNvPr id="150" name="Rechteck 150"/>
                        <wps:cNvSpPr/>
                        <wps:spPr>
                          <a:xfrm>
                            <a:off x="4219196" y="5018996"/>
                            <a:ext cx="2121503" cy="216024"/>
                          </a:xfrm>
                          <a:prstGeom prst="rect">
                            <a:avLst/>
                          </a:prstGeom>
                        </wps:spPr>
                        <wps:style>
                          <a:lnRef idx="3">
                            <a:schemeClr val="lt1"/>
                          </a:lnRef>
                          <a:fillRef idx="1">
                            <a:schemeClr val="accent2"/>
                          </a:fillRef>
                          <a:effectRef idx="1">
                            <a:schemeClr val="accent2"/>
                          </a:effectRef>
                          <a:fontRef idx="minor">
                            <a:schemeClr val="lt1"/>
                          </a:fontRef>
                        </wps:style>
                        <wps:txbx>
                          <w:txbxContent>
                            <w:p w14:paraId="51C13099" w14:textId="77777777" w:rsidR="004769B8" w:rsidRDefault="004769B8" w:rsidP="00953B70">
                              <w:pPr>
                                <w:pStyle w:val="StandardWeb"/>
                                <w:jc w:val="center"/>
                                <w:rPr>
                                  <w:sz w:val="24"/>
                                  <w:szCs w:val="24"/>
                                </w:rPr>
                              </w:pPr>
                              <w:r>
                                <w:rPr>
                                  <w:rFonts w:asciiTheme="minorHAnsi" w:hAnsi="Calibri" w:cstheme="minorBidi"/>
                                  <w:color w:val="FFFFFF" w:themeColor="light1"/>
                                  <w:kern w:val="24"/>
                                </w:rPr>
                                <w:t>Waiting until test is finished</w:t>
                              </w:r>
                            </w:p>
                          </w:txbxContent>
                        </wps:txbx>
                        <wps:bodyPr rtlCol="0" anchor="ctr"/>
                      </wps:wsp>
                      <wps:wsp>
                        <wps:cNvPr id="151" name="Rechteck 151"/>
                        <wps:cNvSpPr/>
                        <wps:spPr>
                          <a:xfrm>
                            <a:off x="2987824" y="3645024"/>
                            <a:ext cx="3744416" cy="216024"/>
                          </a:xfrm>
                          <a:prstGeom prst="rect">
                            <a:avLst/>
                          </a:prstGeom>
                        </wps:spPr>
                        <wps:style>
                          <a:lnRef idx="3">
                            <a:schemeClr val="lt1"/>
                          </a:lnRef>
                          <a:fillRef idx="1">
                            <a:schemeClr val="accent2"/>
                          </a:fillRef>
                          <a:effectRef idx="1">
                            <a:schemeClr val="accent2"/>
                          </a:effectRef>
                          <a:fontRef idx="minor">
                            <a:schemeClr val="lt1"/>
                          </a:fontRef>
                        </wps:style>
                        <wps:txbx>
                          <w:txbxContent>
                            <w:p w14:paraId="5F0C0353" w14:textId="77777777" w:rsidR="004769B8" w:rsidRDefault="004769B8" w:rsidP="00953B70">
                              <w:pPr>
                                <w:pStyle w:val="StandardWeb"/>
                                <w:jc w:val="center"/>
                                <w:rPr>
                                  <w:sz w:val="24"/>
                                  <w:szCs w:val="24"/>
                                </w:rPr>
                              </w:pPr>
                              <w:r>
                                <w:rPr>
                                  <w:rFonts w:asciiTheme="minorHAnsi" w:hAnsi="Calibri" w:cstheme="minorBidi"/>
                                  <w:color w:val="FFFFFF" w:themeColor="light1"/>
                                  <w:kern w:val="24"/>
                                </w:rPr>
                                <w:t>Waiting until test is finished</w:t>
                              </w:r>
                            </w:p>
                          </w:txbxContent>
                        </wps:txbx>
                        <wps:bodyPr rtlCol="0" anchor="ctr"/>
                      </wps:wsp>
                    </wpg:wgp>
                  </a:graphicData>
                </a:graphic>
              </wp:inline>
            </w:drawing>
          </mc:Choice>
          <mc:Fallback>
            <w:pict>
              <v:group w14:anchorId="478F6630" id="Gruppieren 282" o:spid="_x0000_s1139" style="width:470.4pt;height:312.75pt;mso-position-horizontal-relative:char;mso-position-vertical-relative:line" coordorigin="8275,11247" coordsize="77048,51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">
                <v:rect id="Rechteck 125" o:spid="_x0000_s1140" style="position:absolute;left:8275;top:11247;width:77049;height:51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" fillcolor="white [3201]" strokecolor="#f79646 [3209]" strokeweight="2pt"/>
                <v:rect id="Rechteck 126" o:spid="_x0000_s1141" style="position:absolute;left:35117;top:45869;width:30677;height:100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" fillcolor="#a7bfde [1620]" strokecolor="#4579b8 [3044]">
                  <v:fill color2="#e4ecf5 [500]" rotate="t" angle="180" colors="0 #a3c4ff;22938f #bfd5ff;1 #e5eeff" focus="100%" type="gradient"/>
                  <v:shadow on="t" color="black" opacity="24903f" origin=",.5" offset="0,.55556mm"/>
                </v:rect>
                <v:shape id="Textfeld 11" o:spid="_x0000_s1142" type="#_x0000_t202" style="position:absolute;left:34580;top:45364;width:6994;height:358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" filled="f" stroked="f">
                  <v:textbox style="mso-fit-shape-to-text:t">
                    <w:txbxContent>
                      <w:p w14:paraId="2EC5A6A3" w14:textId="6196FC12" w:rsidR="004769B8" w:rsidRDefault="004769B8" w:rsidP="00953B70">
                        <w:pPr>
                          <w:pStyle w:val="StandardWeb"/>
                          <w:rPr>
                            <w:sz w:val="24"/>
                            <w:szCs w:val="24"/>
                          </w:rPr>
                        </w:pPr>
                        <w:r>
                          <w:rPr>
                            <w:rFonts w:asciiTheme="minorHAnsi" w:hAnsi="Calibri" w:cstheme="minorBidi"/>
                            <w:color w:val="000000" w:themeColor="text1"/>
                            <w:kern w:val="24"/>
                          </w:rPr>
                          <w:t>x2 task</w:t>
                        </w:r>
                      </w:p>
                    </w:txbxContent>
                  </v:textbox>
                </v:shape>
                <v:rect id="Rechteck 131" o:spid="_x0000_s1143" style="position:absolute;left:41123;top:47309;width:23513;height:72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" fillcolor="#652523 [1637]" strokecolor="#bc4542 [3045]">
                  <v:fill color2="#ba4442 [3013]" rotate="t" angle="180" colors="0 #9b2d2a;52429f #cb3d3a;1 #ce3b37" focus="100%" type="gradient">
                    <o:fill v:ext="view" type="gradientUnscaled"/>
                  </v:fill>
                  <v:shadow on="t" color="black" opacity="22937f" origin=",.5" offset="0,.63889mm"/>
                </v:rect>
                <v:shape id="Textfeld 13" o:spid="_x0000_s1144" type="#_x0000_t202" style="position:absolute;left:41123;top:46731;width:7280;height:358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" filled="f" stroked="f">
                  <v:textbox style="mso-fit-shape-to-text:t">
                    <w:txbxContent>
                      <w:p w14:paraId="53A8607C" w14:textId="77777777" w:rsidR="004769B8" w:rsidRDefault="004769B8" w:rsidP="00953B70">
                        <w:pPr>
                          <w:pStyle w:val="StandardWeb"/>
                          <w:rPr>
                            <w:sz w:val="24"/>
                            <w:szCs w:val="24"/>
                          </w:rPr>
                        </w:pPr>
                        <w:r>
                          <w:rPr>
                            <w:rFonts w:asciiTheme="minorHAnsi" w:hAnsi="Calibri" w:cstheme="minorBidi"/>
                            <w:color w:val="000000" w:themeColor="text1"/>
                            <w:kern w:val="24"/>
                            <w:sz w:val="21"/>
                            <w:szCs w:val="21"/>
                          </w:rPr>
                          <w:t>TPSW1</w:t>
                        </w:r>
                      </w:p>
                    </w:txbxContent>
                  </v:textbox>
                </v:shape>
                <v:rect id="Rechteck 133" o:spid="_x0000_s1145" style="position:absolute;left:20517;top:32129;width:14401;height:100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" fillcolor="#a7bfde [1620]" strokecolor="#4579b8 [3044]">
                  <v:fill color2="#e4ecf5 [500]" rotate="t" angle="180" colors="0 #a3c4ff;22938f #bfd5ff;1 #e5eeff" focus="100%" type="gradient"/>
                  <v:shadow on="t" color="black" opacity="24903f" origin=",.5" offset="0,.55556mm"/>
                </v:rect>
                <v:shape id="Textfeld 20" o:spid="_x0000_s1146" type="#_x0000_t202" style="position:absolute;left:20517;top:32129;width:6994;height:358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" filled="f" stroked="f">
                  <v:textbox style="mso-fit-shape-to-text:t">
                    <w:txbxContent>
                      <w:p w14:paraId="40FA80F2" w14:textId="77777777" w:rsidR="004769B8" w:rsidRDefault="004769B8" w:rsidP="00953B70">
                        <w:pPr>
                          <w:pStyle w:val="StandardWeb"/>
                          <w:rPr>
                            <w:sz w:val="24"/>
                            <w:szCs w:val="24"/>
                          </w:rPr>
                        </w:pPr>
                        <w:r>
                          <w:rPr>
                            <w:rFonts w:asciiTheme="minorHAnsi" w:hAnsi="Calibri" w:cstheme="minorBidi"/>
                            <w:color w:val="000000" w:themeColor="text1"/>
                            <w:kern w:val="24"/>
                          </w:rPr>
                          <w:t>x8 task</w:t>
                        </w:r>
                      </w:p>
                    </w:txbxContent>
                  </v:textbox>
                </v:shape>
                <v:rect id="Rechteck 135" o:spid="_x0000_s1147" style="position:absolute;left:29158;top:33569;width:5760;height:72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" fillcolor="#652523 [1637]" strokecolor="#bc4542 [3045]">
                  <v:fill color2="#ba4442 [3013]" rotate="t" angle="180" colors="0 #9b2d2a;52429f #cb3d3a;1 #ce3b37" focus="100%" type="gradient">
                    <o:fill v:ext="view" type="gradientUnscaled"/>
                  </v:fill>
                  <v:shadow on="t" color="black" opacity="22937f" origin=",.5" offset="0,.63889mm"/>
                </v:rect>
                <v:shape id="Textfeld 22" o:spid="_x0000_s1148" type="#_x0000_t202" style="position:absolute;left:28438;top:33569;width:7280;height:358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" filled="f" stroked="f">
                  <v:textbox style="mso-fit-shape-to-text:t">
                    <w:txbxContent>
                      <w:p w14:paraId="69EE3C0E" w14:textId="77777777" w:rsidR="004769B8" w:rsidRDefault="004769B8" w:rsidP="00953B70">
                        <w:pPr>
                          <w:pStyle w:val="StandardWeb"/>
                          <w:rPr>
                            <w:sz w:val="24"/>
                            <w:szCs w:val="24"/>
                          </w:rPr>
                        </w:pPr>
                        <w:r>
                          <w:rPr>
                            <w:rFonts w:asciiTheme="minorHAnsi" w:hAnsi="Calibri" w:cstheme="minorBidi"/>
                            <w:color w:val="000000" w:themeColor="text1"/>
                            <w:kern w:val="24"/>
                            <w:sz w:val="21"/>
                            <w:szCs w:val="21"/>
                          </w:rPr>
                          <w:t>TPSW1</w:t>
                        </w:r>
                      </w:p>
                    </w:txbxContent>
                  </v:textbox>
                </v:shape>
                <v:rect id="Rechteck 137" o:spid="_x0000_s1149" style="position:absolute;left:34918;top:15567;width:30964;height:122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" fillcolor="#a7bfde [1620]" strokecolor="#4579b8 [3044]">
                  <v:fill color2="#e4ecf5 [500]" rotate="t" angle="180" colors="0 #a3c4ff;22938f #bfd5ff;1 #e5eeff" focus="100%" type="gradient"/>
                  <v:shadow on="t" color="black" opacity="24903f" origin=",.5" offset="0,.55556mm"/>
                </v:rect>
                <v:shape id="Textfeld 32" o:spid="_x0000_s1150" type="#_x0000_t202" style="position:absolute;left:34918;top:17728;width:6994;height:358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" filled="f" stroked="f">
                  <v:textbox style="mso-fit-shape-to-text:t">
                    <w:txbxContent>
                      <w:p w14:paraId="5AFD4F85" w14:textId="79C6FAF8" w:rsidR="004769B8" w:rsidRDefault="009D28E5" w:rsidP="00953B70">
                        <w:pPr>
                          <w:pStyle w:val="StandardWeb"/>
                          <w:rPr>
                            <w:sz w:val="24"/>
                            <w:szCs w:val="24"/>
                          </w:rPr>
                        </w:pPr>
                        <w:r>
                          <w:rPr>
                            <w:rFonts w:asciiTheme="minorHAnsi" w:hAnsi="Calibri" w:cstheme="minorBidi"/>
                            <w:color w:val="000000" w:themeColor="text1"/>
                            <w:kern w:val="24"/>
                          </w:rPr>
                          <w:t>x2</w:t>
                        </w:r>
                        <w:r w:rsidR="004769B8">
                          <w:rPr>
                            <w:rFonts w:asciiTheme="minorHAnsi" w:hAnsi="Calibri" w:cstheme="minorBidi"/>
                            <w:color w:val="000000" w:themeColor="text1"/>
                            <w:kern w:val="24"/>
                          </w:rPr>
                          <w:t xml:space="preserve"> task</w:t>
                        </w:r>
                      </w:p>
                    </w:txbxContent>
                  </v:textbox>
                </v:shape>
                <v:rect id="Rechteck 139" o:spid="_x0000_s1151" style="position:absolute;left:65882;top:32129;width:4320;height:100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" fillcolor="#a7bfde [1620]" strokecolor="#4579b8 [3044]">
                  <v:fill color2="#e4ecf5 [500]" rotate="t" angle="180" colors="0 #a3c4ff;22938f #bfd5ff;1 #e5eeff" focus="100%" type="gradient"/>
                  <v:shadow on="t" color="black" opacity="24903f" origin=",.5" offset="0,.55556mm"/>
                </v:rect>
                <v:rect id="Rechteck 140" o:spid="_x0000_s1152" style="position:absolute;left:65882;top:33569;width:2880;height:72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" fillcolor="#652523 [1637]" strokecolor="#bc4542 [3045]">
                  <v:fill color2="#ba4442 [3013]" rotate="t" angle="180" colors="0 #9b2d2a;52429f #cb3d3a;1 #ce3b37" focus="100%" type="gradient">
                    <o:fill v:ext="view" type="gradientUnscaled"/>
                  </v:fill>
                  <v:shadow on="t" color="black" opacity="22937f" origin=",.5" offset="0,.63889mm"/>
                </v:rect>
                <v:rect id="Rechteck 141" o:spid="_x0000_s1153" style="position:absolute;left:34918;top:32129;width:30964;height:100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" fillcolor="#f2f2f2 [3052]" strokecolor="#4579b8 [3044]">
                  <v:stroke dashstyle="longDash"/>
                  <v:shadow on="t" color="black" opacity="24903f" origin=",.5" offset="0,.55556mm"/>
                </v:rect>
                <v:rect id="Rechteck 142" o:spid="_x0000_s1154" style="position:absolute;left:39239;top:21328;width:2880;height:57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" fillcolor="#652523 [1637]" strokecolor="#bc4542 [3045]">
                  <v:fill color2="#ba4442 [3013]" rotate="t" angle="180" colors="0 #9b2d2a;52429f #cb3d3a;1 #ce3b37" focus="100%" type="gradient">
                    <o:fill v:ext="view" type="gradientUnscaled"/>
                  </v:fill>
                  <v:shadow on="t" color="black" opacity="22937f" origin=",.5" offset="0,.63889mm"/>
                </v:rect>
                <v:shape id="Textfeld 39" o:spid="_x0000_s1155" type="#_x0000_t202" style="position:absolute;left:37187;top:23140;width:7267;height:3595;rotation: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" filled="f" stroked="f">
                  <v:textbox style="mso-fit-shape-to-text:t">
                    <w:txbxContent>
                      <w:p w14:paraId="3A732844" w14:textId="77777777" w:rsidR="004769B8" w:rsidRDefault="004769B8" w:rsidP="00953B70">
                        <w:pPr>
                          <w:pStyle w:val="StandardWeb"/>
                          <w:rPr>
                            <w:sz w:val="24"/>
                            <w:szCs w:val="24"/>
                          </w:rPr>
                        </w:pPr>
                        <w:r>
                          <w:rPr>
                            <w:rFonts w:asciiTheme="minorHAnsi" w:hAnsi="Calibri" w:cstheme="minorBidi"/>
                            <w:color w:val="000000" w:themeColor="text1"/>
                            <w:kern w:val="24"/>
                            <w:sz w:val="21"/>
                            <w:szCs w:val="21"/>
                          </w:rPr>
                          <w:t>TPSW1</w:t>
                        </w:r>
                      </w:p>
                    </w:txbxContent>
                  </v:textbox>
                </v:shape>
                <v:rect id="Rechteck 144" o:spid="_x0000_s1156" style="position:absolute;left:42839;top:19407;width:2880;height:57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" fillcolor="#413253 [1639]" strokecolor="#795d9b [3047]">
                  <v:fill color2="#775c99 [3015]" rotate="t" angle="180" colors="0 #5d417e;52429f #7b58a6;1 #7b57a8" focus="100%" type="gradient">
                    <o:fill v:ext="view" type="gradientUnscaled"/>
                  </v:fill>
                  <v:shadow on="t" color="black" opacity="22937f" origin=",.5" offset="0,.63889mm"/>
                </v:rect>
                <v:shape id="Textfeld 41" o:spid="_x0000_s1157" type="#_x0000_t202" style="position:absolute;left:40909;top:21257;width:7266;height:3595;rotation: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" filled="f" stroked="f">
                  <v:textbox style="mso-fit-shape-to-text:t">
                    <w:txbxContent>
                      <w:p w14:paraId="4BAD12A3" w14:textId="77777777" w:rsidR="004769B8" w:rsidRDefault="004769B8" w:rsidP="00953B70">
                        <w:pPr>
                          <w:pStyle w:val="StandardWeb"/>
                          <w:rPr>
                            <w:sz w:val="24"/>
                            <w:szCs w:val="24"/>
                          </w:rPr>
                        </w:pPr>
                        <w:r>
                          <w:rPr>
                            <w:rFonts w:asciiTheme="minorHAnsi" w:hAnsi="Calibri" w:cstheme="minorBidi"/>
                            <w:color w:val="000000" w:themeColor="text1"/>
                            <w:kern w:val="24"/>
                            <w:sz w:val="21"/>
                            <w:szCs w:val="21"/>
                          </w:rPr>
                          <w:t>TPSW2</w:t>
                        </w:r>
                      </w:p>
                    </w:txbxContent>
                  </v:textbox>
                </v:shape>
                <v:rect id="Rechteck 146" o:spid="_x0000_s1158" style="position:absolute;left:46440;top:16239;width:5760;height:69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" fillcolor="#652523 [1637]" strokecolor="#bc4542 [3045]">
                  <v:fill color2="#ba4442 [3013]" rotate="t" angle="180" colors="0 #9b2d2a;52429f #cb3d3a;1 #ce3b37" focus="100%" type="gradient">
                    <o:fill v:ext="view" type="gradientUnscaled"/>
                  </v:fill>
                  <v:shadow on="t" color="black" opacity="22937f" origin=",.5" offset="0,.63889mm"/>
                </v:rect>
                <v:shape id="Textfeld 43" o:spid="_x0000_s1159" type="#_x0000_t202" style="position:absolute;left:45261;top:17255;width:9375;height:8427;rotation: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" filled="f" stroked="f">
                  <v:textbox style="mso-fit-shape-to-text:t">
                    <w:txbxContent>
                      <w:p w14:paraId="02B9D2B9" w14:textId="77777777" w:rsidR="004769B8" w:rsidRDefault="004769B8" w:rsidP="00953B70">
                        <w:pPr>
                          <w:pStyle w:val="StandardWeb"/>
                          <w:rPr>
                            <w:sz w:val="24"/>
                            <w:szCs w:val="24"/>
                          </w:rPr>
                        </w:pPr>
                        <w:r>
                          <w:rPr>
                            <w:rFonts w:asciiTheme="minorHAnsi" w:hAnsi="Calibri" w:cstheme="minorBidi"/>
                            <w:b/>
                            <w:bCs/>
                            <w:color w:val="000000" w:themeColor="text1"/>
                            <w:kern w:val="24"/>
                            <w:sz w:val="21"/>
                            <w:szCs w:val="21"/>
                          </w:rPr>
                          <w:t>TPSW1</w:t>
                        </w:r>
                      </w:p>
                      <w:p w14:paraId="2DD5A59A" w14:textId="77777777" w:rsidR="004769B8" w:rsidRDefault="004769B8" w:rsidP="00953B70">
                        <w:pPr>
                          <w:pStyle w:val="StandardWeb"/>
                        </w:pPr>
                        <w:r>
                          <w:rPr>
                            <w:rFonts w:asciiTheme="minorHAnsi" w:hAnsi="Calibri" w:cstheme="minorBidi"/>
                            <w:b/>
                            <w:bCs/>
                            <w:color w:val="000000" w:themeColor="text1"/>
                            <w:kern w:val="24"/>
                            <w:sz w:val="21"/>
                            <w:szCs w:val="21"/>
                          </w:rPr>
                          <w:t xml:space="preserve">Test </w:t>
                        </w:r>
                      </w:p>
                      <w:p w14:paraId="783EC6BB" w14:textId="77777777" w:rsidR="004769B8" w:rsidRDefault="004769B8" w:rsidP="00953B70">
                        <w:pPr>
                          <w:pStyle w:val="StandardWeb"/>
                        </w:pPr>
                        <w:r>
                          <w:rPr>
                            <w:rFonts w:asciiTheme="minorHAnsi" w:hAnsi="Calibri" w:cstheme="minorBidi"/>
                            <w:b/>
                            <w:bCs/>
                            <w:color w:val="000000" w:themeColor="text1"/>
                            <w:kern w:val="24"/>
                            <w:sz w:val="21"/>
                            <w:szCs w:val="21"/>
                          </w:rPr>
                          <w:t>execution</w:t>
                        </w:r>
                      </w:p>
                    </w:txbxContent>
                  </v:textbox>
                </v:shape>
                <v:rect id="Rechteck 148" o:spid="_x0000_s1160" style="position:absolute;left:60121;top:21328;width:5041;height:57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" fillcolor="#652523 [1637]" strokecolor="#bc4542 [3045]">
                  <v:fill color2="#ba4442 [3013]" rotate="t" angle="180" colors="0 #9b2d2a;52429f #cb3d3a;1 #ce3b37" focus="100%" type="gradient">
                    <o:fill v:ext="view" type="gradientUnscaled"/>
                  </v:fill>
                  <v:shadow on="t" color="black" opacity="22937f" origin=",.5" offset="0,.63889mm"/>
                </v:rect>
                <v:rect id="Rechteck 149" o:spid="_x0000_s1161" style="position:absolute;left:52920;top:19168;width:6481;height:5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" fillcolor="#413253 [1639]" strokecolor="#795d9b [3047]">
                  <v:fill color2="#775c99 [3015]" rotate="t" angle="180" colors="0 #5d417e;52429f #7b58a6;1 #7b57a8" focus="100%" type="gradient">
                    <o:fill v:ext="view" type="gradientUnscaled"/>
                  </v:fill>
                  <v:shadow on="t" color="black" opacity="22937f" origin=",.5" offset="0,.63889mm"/>
                </v:rect>
                <v:rect id="Rechteck 150" o:spid="_x0000_s1162" style="position:absolute;left:42191;top:50189;width:21215;height: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" fillcolor="#c0504d [3205]" strokecolor="white [3201]" strokeweight="3pt">
                  <v:shadow on="t" color="black" opacity="24903f" origin=",.5" offset="0,.55556mm"/>
                  <v:textbox>
                    <w:txbxContent>
                      <w:p w14:paraId="51C13099" w14:textId="77777777" w:rsidR="004769B8" w:rsidRDefault="004769B8" w:rsidP="00953B70">
                        <w:pPr>
                          <w:pStyle w:val="StandardWeb"/>
                          <w:jc w:val="center"/>
                          <w:rPr>
                            <w:sz w:val="24"/>
                            <w:szCs w:val="24"/>
                          </w:rPr>
                        </w:pPr>
                        <w:r>
                          <w:rPr>
                            <w:rFonts w:asciiTheme="minorHAnsi" w:hAnsi="Calibri" w:cstheme="minorBidi"/>
                            <w:color w:val="FFFFFF" w:themeColor="light1"/>
                            <w:kern w:val="24"/>
                          </w:rPr>
                          <w:t>Waiting until test is finished</w:t>
                        </w:r>
                      </w:p>
                    </w:txbxContent>
                  </v:textbox>
                </v:rect>
                <v:rect id="Rechteck 151" o:spid="_x0000_s1163" style="position:absolute;left:29878;top:36450;width:37444;height:2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" fillcolor="#c0504d [3205]" strokecolor="white [3201]" strokeweight="3pt">
                  <v:shadow on="t" color="black" opacity="24903f" origin=",.5" offset="0,.55556mm"/>
                  <v:textbox>
                    <w:txbxContent>
                      <w:p w14:paraId="5F0C0353" w14:textId="77777777" w:rsidR="004769B8" w:rsidRDefault="004769B8" w:rsidP="00953B70">
                        <w:pPr>
                          <w:pStyle w:val="StandardWeb"/>
                          <w:jc w:val="center"/>
                          <w:rPr>
                            <w:sz w:val="24"/>
                            <w:szCs w:val="24"/>
                          </w:rPr>
                        </w:pPr>
                        <w:r>
                          <w:rPr>
                            <w:rFonts w:asciiTheme="minorHAnsi" w:hAnsi="Calibri" w:cstheme="minorBidi"/>
                            <w:color w:val="FFFFFF" w:themeColor="light1"/>
                            <w:kern w:val="24"/>
                          </w:rPr>
                          <w:t>Waiting until test is finished</w:t>
                        </w:r>
                      </w:p>
                    </w:txbxContent>
                  </v:textbox>
                </v:rect>
                <w10:anchorlock/>
              </v:group>
            </w:pict>
          </mc:Fallback>
        </mc:AlternateContent>
      </w:r>
    </w:p>
    <w:p w14:paraId="64798383" w14:textId="77777777" w:rsidR="00EC4D07" w:rsidRPr="003B4FC6" w:rsidRDefault="003B4FC6" w:rsidP="003B4FC6">
      <w:pPr>
        <w:pStyle w:val="Beschriftung"/>
        <w:rPr>
          <w:lang w:val="en-US"/>
        </w:rPr>
      </w:pPr>
      <w:bookmarkStart w:id="131" w:name="_Ref412711677"/>
      <w:r>
        <w:t xml:space="preserve">Abbildung </w:t>
      </w:r>
      <w:r w:rsidR="00D96497">
        <w:fldChar w:fldCharType="begin"/>
      </w:r>
      <w:r w:rsidR="00D96497">
        <w:instrText xml:space="preserve"> SEQ Abbildung \* ARABIC </w:instrText>
      </w:r>
      <w:r w:rsidR="00D96497">
        <w:fldChar w:fldCharType="separate"/>
      </w:r>
      <w:r w:rsidR="008032EE">
        <w:rPr>
          <w:noProof/>
        </w:rPr>
        <w:t>3</w:t>
      </w:r>
      <w:r w:rsidR="00D96497">
        <w:rPr>
          <w:noProof/>
        </w:rPr>
        <w:fldChar w:fldCharType="end"/>
      </w:r>
      <w:r>
        <w:t>: Good case test</w:t>
      </w:r>
      <w:bookmarkEnd w:id="131"/>
    </w:p>
    <w:p w14:paraId="24B724CA" w14:textId="77777777" w:rsidR="00EC4D07" w:rsidRDefault="00EC4D07" w:rsidP="00DC19BC">
      <w:pPr>
        <w:keepNext/>
        <w:rPr>
          <w:lang w:val="en-US"/>
        </w:rPr>
      </w:pPr>
    </w:p>
    <w:p w14:paraId="210B17F3" w14:textId="77777777" w:rsidR="00A80CC9" w:rsidRPr="00A80CC9" w:rsidRDefault="00A80CC9" w:rsidP="00A80CC9">
      <w:pPr>
        <w:rPr>
          <w:rFonts w:eastAsia="Bosch Office Sans"/>
          <w:iCs/>
          <w:lang w:val="en-US"/>
        </w:rPr>
      </w:pPr>
      <w:r w:rsidRPr="00A80CC9">
        <w:rPr>
          <w:rFonts w:eastAsia="Bosch Office Sans"/>
          <w:iCs/>
          <w:lang w:val="en-US"/>
        </w:rPr>
        <w:t>This strategy allows each test case to be executed in a cascading context (TPSW1 preempts TPSW1 with higher priority). Moreover the test execution happens during TPSW1 runs in parallel in another core. In this way following features can be tested when TPSW1 is killed:</w:t>
      </w:r>
    </w:p>
    <w:p w14:paraId="41A29274" w14:textId="77777777" w:rsidR="00DC19BC" w:rsidRDefault="00A80CC9" w:rsidP="00F00720">
      <w:pPr>
        <w:numPr>
          <w:ilvl w:val="0"/>
          <w:numId w:val="39"/>
        </w:numPr>
        <w:rPr>
          <w:rFonts w:eastAsia="Bosch Office Sans"/>
          <w:iCs/>
          <w:lang w:val="en-US"/>
        </w:rPr>
      </w:pPr>
      <w:r w:rsidRPr="00A80CC9">
        <w:rPr>
          <w:rFonts w:eastAsia="Bosch Office Sans"/>
          <w:iCs/>
          <w:lang w:val="en-US"/>
        </w:rPr>
        <w:t>cascading abort</w:t>
      </w:r>
    </w:p>
    <w:p w14:paraId="14D9496E" w14:textId="77777777" w:rsidR="00A80CC9" w:rsidRPr="00DC19BC" w:rsidRDefault="00A80CC9" w:rsidP="00F00720">
      <w:pPr>
        <w:numPr>
          <w:ilvl w:val="0"/>
          <w:numId w:val="39"/>
        </w:numPr>
        <w:rPr>
          <w:rFonts w:eastAsia="Bosch Office Sans"/>
          <w:iCs/>
          <w:lang w:val="en-US"/>
        </w:rPr>
      </w:pPr>
      <w:r w:rsidRPr="00DC19BC">
        <w:rPr>
          <w:rFonts w:eastAsia="Bosch Office Sans"/>
          <w:iCs/>
          <w:lang w:val="en-US"/>
        </w:rPr>
        <w:t>cross core kill</w:t>
      </w:r>
    </w:p>
    <w:p w14:paraId="6EE2B9E7" w14:textId="77777777" w:rsidR="00EC4D07" w:rsidRDefault="00EC4D07" w:rsidP="00A80CC9">
      <w:pPr>
        <w:rPr>
          <w:rFonts w:eastAsia="Bosch Office Sans"/>
          <w:iCs/>
          <w:u w:val="single"/>
          <w:lang w:val="en-US"/>
        </w:rPr>
      </w:pPr>
    </w:p>
    <w:p w14:paraId="0B02D4EC" w14:textId="556AD5B5" w:rsidR="003B4FC6" w:rsidRDefault="00953B70" w:rsidP="003B4FC6">
      <w:pPr>
        <w:keepNext/>
      </w:pPr>
      <w:r>
        <w:rPr>
          <w:noProof/>
          <w:lang w:val="en-US" w:eastAsia="en-US"/>
        </w:rPr>
        <w:lastRenderedPageBreak/>
        <mc:AlternateContent>
          <mc:Choice Requires="wpg">
            <w:drawing>
              <wp:inline distT="0" distB="0" distL="0" distR="0" wp14:anchorId="635018FA" wp14:editId="7FA35C2D">
                <wp:extent cx="6049033" cy="3971925"/>
                <wp:effectExtent l="0" t="0" r="0" b="28575"/>
                <wp:docPr id="283" name="Gruppieren 2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49033" cy="3971925"/>
                          <a:chOff x="827584" y="1124744"/>
                          <a:chExt cx="7801525" cy="5112568"/>
                        </a:xfrm>
                      </wpg:grpSpPr>
                      <wps:wsp>
                        <wps:cNvPr id="153" name="Rechteck 153"/>
                        <wps:cNvSpPr/>
                        <wps:spPr>
                          <a:xfrm>
                            <a:off x="827584" y="1124744"/>
                            <a:ext cx="7704856" cy="5112568"/>
                          </a:xfrm>
                          <a:prstGeom prst="rect">
                            <a:avLst/>
                          </a:prstGeom>
                        </wps:spPr>
                        <wps:style>
                          <a:lnRef idx="2">
                            <a:schemeClr val="accent6"/>
                          </a:lnRef>
                          <a:fillRef idx="1">
                            <a:schemeClr val="lt1"/>
                          </a:fillRef>
                          <a:effectRef idx="0">
                            <a:schemeClr val="accent6"/>
                          </a:effectRef>
                          <a:fontRef idx="minor">
                            <a:schemeClr val="dk1"/>
                          </a:fontRef>
                        </wps:style>
                        <wps:bodyPr rtlCol="0" anchor="ctr"/>
                      </wps:wsp>
                      <wps:wsp>
                        <wps:cNvPr id="154" name="Rechteck 154"/>
                        <wps:cNvSpPr/>
                        <wps:spPr>
                          <a:xfrm>
                            <a:off x="3511781" y="5085184"/>
                            <a:ext cx="3342610" cy="1008111"/>
                          </a:xfrm>
                          <a:prstGeom prst="rect">
                            <a:avLst/>
                          </a:prstGeom>
                        </wps:spPr>
                        <wps:style>
                          <a:lnRef idx="1">
                            <a:schemeClr val="accent1"/>
                          </a:lnRef>
                          <a:fillRef idx="2">
                            <a:schemeClr val="accent1"/>
                          </a:fillRef>
                          <a:effectRef idx="1">
                            <a:schemeClr val="accent1"/>
                          </a:effectRef>
                          <a:fontRef idx="minor">
                            <a:schemeClr val="dk1"/>
                          </a:fontRef>
                        </wps:style>
                        <wps:bodyPr rtlCol="0" anchor="ctr"/>
                      </wps:wsp>
                      <wps:wsp>
                        <wps:cNvPr id="158" name="Textfeld 11"/>
                        <wps:cNvSpPr txBox="1"/>
                        <wps:spPr>
                          <a:xfrm>
                            <a:off x="3429119" y="5092405"/>
                            <a:ext cx="699399" cy="358820"/>
                          </a:xfrm>
                          <a:prstGeom prst="rect">
                            <a:avLst/>
                          </a:prstGeom>
                          <a:noFill/>
                        </wps:spPr>
                        <wps:txbx>
                          <w:txbxContent>
                            <w:p w14:paraId="4F7D8139" w14:textId="4CBD8158" w:rsidR="004769B8" w:rsidRDefault="004769B8" w:rsidP="00953B70">
                              <w:pPr>
                                <w:pStyle w:val="StandardWeb"/>
                                <w:rPr>
                                  <w:sz w:val="24"/>
                                  <w:szCs w:val="24"/>
                                </w:rPr>
                              </w:pPr>
                              <w:r>
                                <w:rPr>
                                  <w:rFonts w:asciiTheme="minorHAnsi" w:hAnsi="Calibri" w:cstheme="minorBidi"/>
                                  <w:color w:val="000000" w:themeColor="text1"/>
                                  <w:kern w:val="24"/>
                                </w:rPr>
                                <w:t>x2 task</w:t>
                              </w:r>
                            </w:p>
                          </w:txbxContent>
                        </wps:txbx>
                        <wps:bodyPr wrap="none" rtlCol="0">
                          <a:spAutoFit/>
                        </wps:bodyPr>
                      </wps:wsp>
                      <wps:wsp>
                        <wps:cNvPr id="159" name="Rechteck 159"/>
                        <wps:cNvSpPr/>
                        <wps:spPr>
                          <a:xfrm>
                            <a:off x="4112302" y="5229201"/>
                            <a:ext cx="1323776" cy="720080"/>
                          </a:xfrm>
                          <a:prstGeom prst="rect">
                            <a:avLst/>
                          </a:prstGeom>
                        </wps:spPr>
                        <wps:style>
                          <a:lnRef idx="1">
                            <a:schemeClr val="accent2"/>
                          </a:lnRef>
                          <a:fillRef idx="3">
                            <a:schemeClr val="accent2"/>
                          </a:fillRef>
                          <a:effectRef idx="2">
                            <a:schemeClr val="accent2"/>
                          </a:effectRef>
                          <a:fontRef idx="minor">
                            <a:schemeClr val="lt1"/>
                          </a:fontRef>
                        </wps:style>
                        <wps:bodyPr rtlCol="0" anchor="ctr"/>
                      </wps:wsp>
                      <wps:wsp>
                        <wps:cNvPr id="192" name="Textfeld 13"/>
                        <wps:cNvSpPr txBox="1"/>
                        <wps:spPr>
                          <a:xfrm>
                            <a:off x="4040898" y="5158412"/>
                            <a:ext cx="728063" cy="358820"/>
                          </a:xfrm>
                          <a:prstGeom prst="rect">
                            <a:avLst/>
                          </a:prstGeom>
                          <a:noFill/>
                        </wps:spPr>
                        <wps:txbx>
                          <w:txbxContent>
                            <w:p w14:paraId="112B9C1D" w14:textId="77777777" w:rsidR="004769B8" w:rsidRDefault="004769B8" w:rsidP="00953B70">
                              <w:pPr>
                                <w:pStyle w:val="StandardWeb"/>
                                <w:rPr>
                                  <w:sz w:val="24"/>
                                  <w:szCs w:val="24"/>
                                </w:rPr>
                              </w:pPr>
                              <w:r>
                                <w:rPr>
                                  <w:rFonts w:asciiTheme="minorHAnsi" w:hAnsi="Calibri" w:cstheme="minorBidi"/>
                                  <w:color w:val="000000" w:themeColor="text1"/>
                                  <w:kern w:val="24"/>
                                  <w:sz w:val="21"/>
                                  <w:szCs w:val="21"/>
                                </w:rPr>
                                <w:t>TPSW1</w:t>
                              </w:r>
                            </w:p>
                          </w:txbxContent>
                        </wps:txbx>
                        <wps:bodyPr wrap="none" rtlCol="0">
                          <a:spAutoFit/>
                        </wps:bodyPr>
                      </wps:wsp>
                      <wps:wsp>
                        <wps:cNvPr id="193" name="Rechteck 193"/>
                        <wps:cNvSpPr/>
                        <wps:spPr>
                          <a:xfrm>
                            <a:off x="2051720" y="3212976"/>
                            <a:ext cx="1440160" cy="1008112"/>
                          </a:xfrm>
                          <a:prstGeom prst="rect">
                            <a:avLst/>
                          </a:prstGeom>
                        </wps:spPr>
                        <wps:style>
                          <a:lnRef idx="1">
                            <a:schemeClr val="accent1"/>
                          </a:lnRef>
                          <a:fillRef idx="2">
                            <a:schemeClr val="accent1"/>
                          </a:fillRef>
                          <a:effectRef idx="1">
                            <a:schemeClr val="accent1"/>
                          </a:effectRef>
                          <a:fontRef idx="minor">
                            <a:schemeClr val="dk1"/>
                          </a:fontRef>
                        </wps:style>
                        <wps:bodyPr rtlCol="0" anchor="ctr"/>
                      </wps:wsp>
                      <wps:wsp>
                        <wps:cNvPr id="194" name="Textfeld 20"/>
                        <wps:cNvSpPr txBox="1"/>
                        <wps:spPr>
                          <a:xfrm>
                            <a:off x="2051602" y="3212977"/>
                            <a:ext cx="699399" cy="358820"/>
                          </a:xfrm>
                          <a:prstGeom prst="rect">
                            <a:avLst/>
                          </a:prstGeom>
                          <a:noFill/>
                        </wps:spPr>
                        <wps:txbx>
                          <w:txbxContent>
                            <w:p w14:paraId="12EB4808" w14:textId="77777777" w:rsidR="004769B8" w:rsidRDefault="004769B8" w:rsidP="00953B70">
                              <w:pPr>
                                <w:pStyle w:val="StandardWeb"/>
                                <w:rPr>
                                  <w:sz w:val="24"/>
                                  <w:szCs w:val="24"/>
                                </w:rPr>
                              </w:pPr>
                              <w:r>
                                <w:rPr>
                                  <w:rFonts w:asciiTheme="minorHAnsi" w:hAnsi="Calibri" w:cstheme="minorBidi"/>
                                  <w:color w:val="000000" w:themeColor="text1"/>
                                  <w:kern w:val="24"/>
                                </w:rPr>
                                <w:t>x8 task</w:t>
                              </w:r>
                            </w:p>
                          </w:txbxContent>
                        </wps:txbx>
                        <wps:bodyPr wrap="none" rtlCol="0">
                          <a:spAutoFit/>
                        </wps:bodyPr>
                      </wps:wsp>
                      <wps:wsp>
                        <wps:cNvPr id="195" name="Rechteck 195"/>
                        <wps:cNvSpPr/>
                        <wps:spPr>
                          <a:xfrm>
                            <a:off x="2915816" y="3356992"/>
                            <a:ext cx="576064" cy="720080"/>
                          </a:xfrm>
                          <a:prstGeom prst="rect">
                            <a:avLst/>
                          </a:prstGeom>
                        </wps:spPr>
                        <wps:style>
                          <a:lnRef idx="1">
                            <a:schemeClr val="accent2"/>
                          </a:lnRef>
                          <a:fillRef idx="3">
                            <a:schemeClr val="accent2"/>
                          </a:fillRef>
                          <a:effectRef idx="2">
                            <a:schemeClr val="accent2"/>
                          </a:effectRef>
                          <a:fontRef idx="minor">
                            <a:schemeClr val="lt1"/>
                          </a:fontRef>
                        </wps:style>
                        <wps:bodyPr rtlCol="0" anchor="ctr"/>
                      </wps:wsp>
                      <wps:wsp>
                        <wps:cNvPr id="196" name="Textfeld 22"/>
                        <wps:cNvSpPr txBox="1"/>
                        <wps:spPr>
                          <a:xfrm>
                            <a:off x="2843622" y="3356992"/>
                            <a:ext cx="728063" cy="358820"/>
                          </a:xfrm>
                          <a:prstGeom prst="rect">
                            <a:avLst/>
                          </a:prstGeom>
                          <a:noFill/>
                        </wps:spPr>
                        <wps:txbx>
                          <w:txbxContent>
                            <w:p w14:paraId="0BA0B72B" w14:textId="77777777" w:rsidR="004769B8" w:rsidRDefault="004769B8" w:rsidP="00953B70">
                              <w:pPr>
                                <w:pStyle w:val="StandardWeb"/>
                                <w:rPr>
                                  <w:sz w:val="24"/>
                                  <w:szCs w:val="24"/>
                                </w:rPr>
                              </w:pPr>
                              <w:r>
                                <w:rPr>
                                  <w:rFonts w:asciiTheme="minorHAnsi" w:hAnsi="Calibri" w:cstheme="minorBidi"/>
                                  <w:color w:val="000000" w:themeColor="text1"/>
                                  <w:kern w:val="24"/>
                                  <w:sz w:val="21"/>
                                  <w:szCs w:val="21"/>
                                </w:rPr>
                                <w:t>TPSW1</w:t>
                              </w:r>
                            </w:p>
                          </w:txbxContent>
                        </wps:txbx>
                        <wps:bodyPr wrap="none" rtlCol="0">
                          <a:spAutoFit/>
                        </wps:bodyPr>
                      </wps:wsp>
                      <wps:wsp>
                        <wps:cNvPr id="197" name="Rechteck 197"/>
                        <wps:cNvSpPr/>
                        <wps:spPr>
                          <a:xfrm>
                            <a:off x="3491880" y="1556792"/>
                            <a:ext cx="3096344" cy="1224136"/>
                          </a:xfrm>
                          <a:prstGeom prst="rect">
                            <a:avLst/>
                          </a:prstGeom>
                        </wps:spPr>
                        <wps:style>
                          <a:lnRef idx="1">
                            <a:schemeClr val="accent1"/>
                          </a:lnRef>
                          <a:fillRef idx="2">
                            <a:schemeClr val="accent1"/>
                          </a:fillRef>
                          <a:effectRef idx="1">
                            <a:schemeClr val="accent1"/>
                          </a:effectRef>
                          <a:fontRef idx="minor">
                            <a:schemeClr val="dk1"/>
                          </a:fontRef>
                        </wps:style>
                        <wps:bodyPr rtlCol="0" anchor="ctr"/>
                      </wps:wsp>
                      <wps:wsp>
                        <wps:cNvPr id="198" name="Textfeld 32"/>
                        <wps:cNvSpPr txBox="1"/>
                        <wps:spPr>
                          <a:xfrm>
                            <a:off x="3491510" y="1772815"/>
                            <a:ext cx="699399" cy="358820"/>
                          </a:xfrm>
                          <a:prstGeom prst="rect">
                            <a:avLst/>
                          </a:prstGeom>
                          <a:noFill/>
                        </wps:spPr>
                        <wps:txbx>
                          <w:txbxContent>
                            <w:p w14:paraId="7F976276" w14:textId="0B9420DD" w:rsidR="004769B8" w:rsidRDefault="000F5B28" w:rsidP="00953B70">
                              <w:pPr>
                                <w:pStyle w:val="StandardWeb"/>
                                <w:rPr>
                                  <w:sz w:val="24"/>
                                  <w:szCs w:val="24"/>
                                </w:rPr>
                              </w:pPr>
                              <w:r>
                                <w:rPr>
                                  <w:rFonts w:asciiTheme="minorHAnsi" w:hAnsi="Calibri" w:cstheme="minorBidi"/>
                                  <w:color w:val="000000" w:themeColor="text1"/>
                                  <w:kern w:val="24"/>
                                </w:rPr>
                                <w:t>x2</w:t>
                              </w:r>
                              <w:r w:rsidR="004769B8">
                                <w:rPr>
                                  <w:rFonts w:asciiTheme="minorHAnsi" w:hAnsi="Calibri" w:cstheme="minorBidi"/>
                                  <w:color w:val="000000" w:themeColor="text1"/>
                                  <w:kern w:val="24"/>
                                </w:rPr>
                                <w:t xml:space="preserve"> task</w:t>
                              </w:r>
                            </w:p>
                          </w:txbxContent>
                        </wps:txbx>
                        <wps:bodyPr wrap="none" rtlCol="0">
                          <a:spAutoFit/>
                        </wps:bodyPr>
                      </wps:wsp>
                      <wps:wsp>
                        <wps:cNvPr id="199" name="Rechteck 199"/>
                        <wps:cNvSpPr/>
                        <wps:spPr>
                          <a:xfrm>
                            <a:off x="6588224" y="3212976"/>
                            <a:ext cx="216024" cy="1008112"/>
                          </a:xfrm>
                          <a:prstGeom prst="rect">
                            <a:avLst/>
                          </a:prstGeom>
                        </wps:spPr>
                        <wps:style>
                          <a:lnRef idx="1">
                            <a:schemeClr val="accent1"/>
                          </a:lnRef>
                          <a:fillRef idx="2">
                            <a:schemeClr val="accent1"/>
                          </a:fillRef>
                          <a:effectRef idx="1">
                            <a:schemeClr val="accent1"/>
                          </a:effectRef>
                          <a:fontRef idx="minor">
                            <a:schemeClr val="dk1"/>
                          </a:fontRef>
                        </wps:style>
                        <wps:bodyPr rtlCol="0" anchor="ctr"/>
                      </wps:wsp>
                      <wps:wsp>
                        <wps:cNvPr id="200" name="Rechteck 200"/>
                        <wps:cNvSpPr/>
                        <wps:spPr>
                          <a:xfrm>
                            <a:off x="6588224" y="3356992"/>
                            <a:ext cx="72008" cy="720080"/>
                          </a:xfrm>
                          <a:prstGeom prst="rect">
                            <a:avLst/>
                          </a:prstGeom>
                        </wps:spPr>
                        <wps:style>
                          <a:lnRef idx="1">
                            <a:schemeClr val="accent2"/>
                          </a:lnRef>
                          <a:fillRef idx="3">
                            <a:schemeClr val="accent2"/>
                          </a:fillRef>
                          <a:effectRef idx="2">
                            <a:schemeClr val="accent2"/>
                          </a:effectRef>
                          <a:fontRef idx="minor">
                            <a:schemeClr val="lt1"/>
                          </a:fontRef>
                        </wps:style>
                        <wps:bodyPr rtlCol="0" anchor="ctr"/>
                      </wps:wsp>
                      <wps:wsp>
                        <wps:cNvPr id="201" name="Rechteck 201"/>
                        <wps:cNvSpPr/>
                        <wps:spPr>
                          <a:xfrm>
                            <a:off x="3491880" y="3212976"/>
                            <a:ext cx="3096344" cy="1008112"/>
                          </a:xfrm>
                          <a:prstGeom prst="rect">
                            <a:avLst/>
                          </a:prstGeom>
                          <a:solidFill>
                            <a:schemeClr val="bg1">
                              <a:lumMod val="95000"/>
                            </a:schemeClr>
                          </a:solidFill>
                          <a:ln>
                            <a:prstDash val="lgDash"/>
                          </a:ln>
                        </wps:spPr>
                        <wps:style>
                          <a:lnRef idx="1">
                            <a:schemeClr val="accent1"/>
                          </a:lnRef>
                          <a:fillRef idx="2">
                            <a:schemeClr val="accent1"/>
                          </a:fillRef>
                          <a:effectRef idx="1">
                            <a:schemeClr val="accent1"/>
                          </a:effectRef>
                          <a:fontRef idx="minor">
                            <a:schemeClr val="dk1"/>
                          </a:fontRef>
                        </wps:style>
                        <wps:bodyPr rtlCol="0" anchor="ctr"/>
                      </wps:wsp>
                      <wps:wsp>
                        <wps:cNvPr id="202" name="Rechteck 202"/>
                        <wps:cNvSpPr/>
                        <wps:spPr>
                          <a:xfrm>
                            <a:off x="3923928" y="2132856"/>
                            <a:ext cx="288032" cy="576064"/>
                          </a:xfrm>
                          <a:prstGeom prst="rect">
                            <a:avLst/>
                          </a:prstGeom>
                        </wps:spPr>
                        <wps:style>
                          <a:lnRef idx="1">
                            <a:schemeClr val="accent2"/>
                          </a:lnRef>
                          <a:fillRef idx="3">
                            <a:schemeClr val="accent2"/>
                          </a:fillRef>
                          <a:effectRef idx="2">
                            <a:schemeClr val="accent2"/>
                          </a:effectRef>
                          <a:fontRef idx="minor">
                            <a:schemeClr val="lt1"/>
                          </a:fontRef>
                        </wps:style>
                        <wps:bodyPr rtlCol="0" anchor="ctr"/>
                      </wps:wsp>
                      <wps:wsp>
                        <wps:cNvPr id="203" name="Textfeld 39"/>
                        <wps:cNvSpPr txBox="1"/>
                        <wps:spPr>
                          <a:xfrm rot="5400000">
                            <a:off x="3718531" y="2314037"/>
                            <a:ext cx="726630" cy="359527"/>
                          </a:xfrm>
                          <a:prstGeom prst="rect">
                            <a:avLst/>
                          </a:prstGeom>
                          <a:noFill/>
                        </wps:spPr>
                        <wps:txbx>
                          <w:txbxContent>
                            <w:p w14:paraId="27BBE8D6" w14:textId="77777777" w:rsidR="004769B8" w:rsidRDefault="004769B8" w:rsidP="00953B70">
                              <w:pPr>
                                <w:pStyle w:val="StandardWeb"/>
                                <w:rPr>
                                  <w:sz w:val="24"/>
                                  <w:szCs w:val="24"/>
                                </w:rPr>
                              </w:pPr>
                              <w:r>
                                <w:rPr>
                                  <w:rFonts w:asciiTheme="minorHAnsi" w:hAnsi="Calibri" w:cstheme="minorBidi"/>
                                  <w:color w:val="000000" w:themeColor="text1"/>
                                  <w:kern w:val="24"/>
                                  <w:sz w:val="21"/>
                                  <w:szCs w:val="21"/>
                                </w:rPr>
                                <w:t>TPSW1</w:t>
                              </w:r>
                            </w:p>
                          </w:txbxContent>
                        </wps:txbx>
                        <wps:bodyPr wrap="none" rtlCol="0">
                          <a:spAutoFit/>
                        </wps:bodyPr>
                      </wps:wsp>
                      <wps:wsp>
                        <wps:cNvPr id="205" name="Rechteck 205"/>
                        <wps:cNvSpPr/>
                        <wps:spPr>
                          <a:xfrm>
                            <a:off x="4283967" y="1940740"/>
                            <a:ext cx="288032" cy="576064"/>
                          </a:xfrm>
                          <a:prstGeom prst="rect">
                            <a:avLst/>
                          </a:prstGeom>
                        </wps:spPr>
                        <wps:style>
                          <a:lnRef idx="1">
                            <a:schemeClr val="accent4"/>
                          </a:lnRef>
                          <a:fillRef idx="3">
                            <a:schemeClr val="accent4"/>
                          </a:fillRef>
                          <a:effectRef idx="2">
                            <a:schemeClr val="accent4"/>
                          </a:effectRef>
                          <a:fontRef idx="minor">
                            <a:schemeClr val="lt1"/>
                          </a:fontRef>
                        </wps:style>
                        <wps:bodyPr rtlCol="0" anchor="ctr"/>
                      </wps:wsp>
                      <wps:wsp>
                        <wps:cNvPr id="206" name="Textfeld 41"/>
                        <wps:cNvSpPr txBox="1"/>
                        <wps:spPr>
                          <a:xfrm rot="5400000">
                            <a:off x="4090582" y="2125761"/>
                            <a:ext cx="726630" cy="359527"/>
                          </a:xfrm>
                          <a:prstGeom prst="rect">
                            <a:avLst/>
                          </a:prstGeom>
                          <a:noFill/>
                        </wps:spPr>
                        <wps:txbx>
                          <w:txbxContent>
                            <w:p w14:paraId="645DBA7C" w14:textId="77777777" w:rsidR="004769B8" w:rsidRDefault="004769B8" w:rsidP="00953B70">
                              <w:pPr>
                                <w:pStyle w:val="StandardWeb"/>
                                <w:rPr>
                                  <w:sz w:val="24"/>
                                  <w:szCs w:val="24"/>
                                </w:rPr>
                              </w:pPr>
                              <w:r>
                                <w:rPr>
                                  <w:rFonts w:asciiTheme="minorHAnsi" w:hAnsi="Calibri" w:cstheme="minorBidi"/>
                                  <w:color w:val="000000" w:themeColor="text1"/>
                                  <w:kern w:val="24"/>
                                  <w:sz w:val="21"/>
                                  <w:szCs w:val="21"/>
                                </w:rPr>
                                <w:t>TPSW2</w:t>
                              </w:r>
                            </w:p>
                          </w:txbxContent>
                        </wps:txbx>
                        <wps:bodyPr wrap="none" rtlCol="0">
                          <a:spAutoFit/>
                        </wps:bodyPr>
                      </wps:wsp>
                      <wps:wsp>
                        <wps:cNvPr id="207" name="Rechteck 207"/>
                        <wps:cNvSpPr/>
                        <wps:spPr>
                          <a:xfrm>
                            <a:off x="4644007" y="1623971"/>
                            <a:ext cx="576066" cy="696172"/>
                          </a:xfrm>
                          <a:prstGeom prst="rect">
                            <a:avLst/>
                          </a:prstGeom>
                        </wps:spPr>
                        <wps:style>
                          <a:lnRef idx="1">
                            <a:schemeClr val="accent2"/>
                          </a:lnRef>
                          <a:fillRef idx="3">
                            <a:schemeClr val="accent2"/>
                          </a:fillRef>
                          <a:effectRef idx="2">
                            <a:schemeClr val="accent2"/>
                          </a:effectRef>
                          <a:fontRef idx="minor">
                            <a:schemeClr val="lt1"/>
                          </a:fontRef>
                        </wps:style>
                        <wps:bodyPr rtlCol="0" anchor="ctr"/>
                      </wps:wsp>
                      <wps:wsp>
                        <wps:cNvPr id="208" name="Textfeld 43"/>
                        <wps:cNvSpPr txBox="1"/>
                        <wps:spPr>
                          <a:xfrm rot="5400000">
                            <a:off x="4525807" y="1725564"/>
                            <a:ext cx="937508" cy="842719"/>
                          </a:xfrm>
                          <a:prstGeom prst="rect">
                            <a:avLst/>
                          </a:prstGeom>
                          <a:noFill/>
                        </wps:spPr>
                        <wps:txbx>
                          <w:txbxContent>
                            <w:p w14:paraId="53B5D63A" w14:textId="77777777" w:rsidR="004769B8" w:rsidRDefault="004769B8" w:rsidP="00953B70">
                              <w:pPr>
                                <w:pStyle w:val="StandardWeb"/>
                                <w:rPr>
                                  <w:sz w:val="24"/>
                                  <w:szCs w:val="24"/>
                                </w:rPr>
                              </w:pPr>
                              <w:r>
                                <w:rPr>
                                  <w:rFonts w:asciiTheme="minorHAnsi" w:hAnsi="Calibri" w:cstheme="minorBidi"/>
                                  <w:b/>
                                  <w:bCs/>
                                  <w:color w:val="000000" w:themeColor="text1"/>
                                  <w:kern w:val="24"/>
                                  <w:sz w:val="21"/>
                                  <w:szCs w:val="21"/>
                                </w:rPr>
                                <w:t>TPSW1</w:t>
                              </w:r>
                            </w:p>
                            <w:p w14:paraId="01E84E75" w14:textId="77777777" w:rsidR="004769B8" w:rsidRDefault="004769B8" w:rsidP="00953B70">
                              <w:pPr>
                                <w:pStyle w:val="StandardWeb"/>
                              </w:pPr>
                              <w:r>
                                <w:rPr>
                                  <w:rFonts w:asciiTheme="minorHAnsi" w:hAnsi="Calibri" w:cstheme="minorBidi"/>
                                  <w:b/>
                                  <w:bCs/>
                                  <w:color w:val="000000" w:themeColor="text1"/>
                                  <w:kern w:val="24"/>
                                  <w:sz w:val="21"/>
                                  <w:szCs w:val="21"/>
                                </w:rPr>
                                <w:t xml:space="preserve">Test </w:t>
                              </w:r>
                            </w:p>
                            <w:p w14:paraId="48169ABF" w14:textId="77777777" w:rsidR="004769B8" w:rsidRDefault="004769B8" w:rsidP="00953B70">
                              <w:pPr>
                                <w:pStyle w:val="StandardWeb"/>
                              </w:pPr>
                              <w:r>
                                <w:rPr>
                                  <w:rFonts w:asciiTheme="minorHAnsi" w:hAnsi="Calibri" w:cstheme="minorBidi"/>
                                  <w:b/>
                                  <w:bCs/>
                                  <w:color w:val="000000" w:themeColor="text1"/>
                                  <w:kern w:val="24"/>
                                  <w:sz w:val="21"/>
                                  <w:szCs w:val="21"/>
                                </w:rPr>
                                <w:t>execution</w:t>
                              </w:r>
                            </w:p>
                          </w:txbxContent>
                        </wps:txbx>
                        <wps:bodyPr wrap="none" rtlCol="0">
                          <a:spAutoFit/>
                        </wps:bodyPr>
                      </wps:wsp>
                      <wps:wsp>
                        <wps:cNvPr id="209" name="Rechteck 209"/>
                        <wps:cNvSpPr/>
                        <wps:spPr>
                          <a:xfrm>
                            <a:off x="6012160" y="2132856"/>
                            <a:ext cx="72008" cy="576064"/>
                          </a:xfrm>
                          <a:prstGeom prst="rect">
                            <a:avLst/>
                          </a:prstGeom>
                        </wps:spPr>
                        <wps:style>
                          <a:lnRef idx="1">
                            <a:schemeClr val="accent2"/>
                          </a:lnRef>
                          <a:fillRef idx="3">
                            <a:schemeClr val="accent2"/>
                          </a:fillRef>
                          <a:effectRef idx="2">
                            <a:schemeClr val="accent2"/>
                          </a:effectRef>
                          <a:fontRef idx="minor">
                            <a:schemeClr val="lt1"/>
                          </a:fontRef>
                        </wps:style>
                        <wps:bodyPr rtlCol="0" anchor="ctr"/>
                      </wps:wsp>
                      <wps:wsp>
                        <wps:cNvPr id="210" name="Rechteck 210"/>
                        <wps:cNvSpPr/>
                        <wps:spPr>
                          <a:xfrm>
                            <a:off x="5292080" y="1916832"/>
                            <a:ext cx="648072" cy="576064"/>
                          </a:xfrm>
                          <a:prstGeom prst="rect">
                            <a:avLst/>
                          </a:prstGeom>
                        </wps:spPr>
                        <wps:style>
                          <a:lnRef idx="1">
                            <a:schemeClr val="accent4"/>
                          </a:lnRef>
                          <a:fillRef idx="3">
                            <a:schemeClr val="accent4"/>
                          </a:fillRef>
                          <a:effectRef idx="2">
                            <a:schemeClr val="accent4"/>
                          </a:effectRef>
                          <a:fontRef idx="minor">
                            <a:schemeClr val="lt1"/>
                          </a:fontRef>
                        </wps:style>
                        <wps:bodyPr rtlCol="0" anchor="ctr"/>
                      </wps:wsp>
                      <wps:wsp>
                        <wps:cNvPr id="211" name="Rechteck 211"/>
                        <wps:cNvSpPr/>
                        <wps:spPr>
                          <a:xfrm>
                            <a:off x="4162948" y="5517232"/>
                            <a:ext cx="1273114" cy="216024"/>
                          </a:xfrm>
                          <a:prstGeom prst="rect">
                            <a:avLst/>
                          </a:prstGeom>
                        </wps:spPr>
                        <wps:style>
                          <a:lnRef idx="3">
                            <a:schemeClr val="lt1"/>
                          </a:lnRef>
                          <a:fillRef idx="1">
                            <a:schemeClr val="accent2"/>
                          </a:fillRef>
                          <a:effectRef idx="1">
                            <a:schemeClr val="accent2"/>
                          </a:effectRef>
                          <a:fontRef idx="minor">
                            <a:schemeClr val="lt1"/>
                          </a:fontRef>
                        </wps:style>
                        <wps:txbx>
                          <w:txbxContent>
                            <w:p w14:paraId="1A50E439" w14:textId="77777777" w:rsidR="004769B8" w:rsidRDefault="004769B8" w:rsidP="00953B70">
                              <w:pPr>
                                <w:pStyle w:val="StandardWeb"/>
                                <w:jc w:val="center"/>
                                <w:rPr>
                                  <w:sz w:val="24"/>
                                  <w:szCs w:val="24"/>
                                </w:rPr>
                              </w:pPr>
                              <w:r>
                                <w:rPr>
                                  <w:rFonts w:asciiTheme="minorHAnsi" w:hAnsi="Calibri" w:cstheme="minorBidi"/>
                                  <w:color w:val="FFFFFF" w:themeColor="light1"/>
                                  <w:kern w:val="24"/>
                                </w:rPr>
                                <w:t>Waiting until test is finished</w:t>
                              </w:r>
                            </w:p>
                          </w:txbxContent>
                        </wps:txbx>
                        <wps:bodyPr rtlCol="0" anchor="ctr"/>
                      </wps:wsp>
                      <wps:wsp>
                        <wps:cNvPr id="212" name="Rechteck 212"/>
                        <wps:cNvSpPr/>
                        <wps:spPr>
                          <a:xfrm>
                            <a:off x="2987824" y="3645024"/>
                            <a:ext cx="3672408" cy="216024"/>
                          </a:xfrm>
                          <a:prstGeom prst="rect">
                            <a:avLst/>
                          </a:prstGeom>
                        </wps:spPr>
                        <wps:style>
                          <a:lnRef idx="3">
                            <a:schemeClr val="lt1"/>
                          </a:lnRef>
                          <a:fillRef idx="1">
                            <a:schemeClr val="accent2"/>
                          </a:fillRef>
                          <a:effectRef idx="1">
                            <a:schemeClr val="accent2"/>
                          </a:effectRef>
                          <a:fontRef idx="minor">
                            <a:schemeClr val="lt1"/>
                          </a:fontRef>
                        </wps:style>
                        <wps:txbx>
                          <w:txbxContent>
                            <w:p w14:paraId="344F213F" w14:textId="77777777" w:rsidR="004769B8" w:rsidRDefault="004769B8" w:rsidP="00953B70">
                              <w:pPr>
                                <w:pStyle w:val="StandardWeb"/>
                                <w:jc w:val="center"/>
                                <w:rPr>
                                  <w:sz w:val="24"/>
                                  <w:szCs w:val="24"/>
                                </w:rPr>
                              </w:pPr>
                              <w:r>
                                <w:rPr>
                                  <w:rFonts w:asciiTheme="minorHAnsi" w:hAnsi="Calibri" w:cstheme="minorBidi"/>
                                  <w:color w:val="FFFFFF" w:themeColor="light1"/>
                                  <w:kern w:val="24"/>
                                </w:rPr>
                                <w:t>Waiting until test is finished</w:t>
                              </w:r>
                            </w:p>
                          </w:txbxContent>
                        </wps:txbx>
                        <wps:bodyPr rtlCol="0" anchor="ctr"/>
                      </wps:wsp>
                      <wps:wsp>
                        <wps:cNvPr id="213" name="Multiplizieren 213"/>
                        <wps:cNvSpPr/>
                        <wps:spPr>
                          <a:xfrm>
                            <a:off x="5004048" y="1628800"/>
                            <a:ext cx="360040" cy="360040"/>
                          </a:xfrm>
                          <a:prstGeom prst="mathMultiply">
                            <a:avLst>
                              <a:gd name="adj1" fmla="val 30989"/>
                            </a:avLst>
                          </a:prstGeom>
                        </wps:spPr>
                        <wps:style>
                          <a:lnRef idx="0">
                            <a:schemeClr val="accent6"/>
                          </a:lnRef>
                          <a:fillRef idx="3">
                            <a:schemeClr val="accent6"/>
                          </a:fillRef>
                          <a:effectRef idx="3">
                            <a:schemeClr val="accent6"/>
                          </a:effectRef>
                          <a:fontRef idx="minor">
                            <a:schemeClr val="lt1"/>
                          </a:fontRef>
                        </wps:style>
                        <wps:bodyPr rtlCol="0" anchor="ctr"/>
                      </wps:wsp>
                      <wps:wsp>
                        <wps:cNvPr id="214" name="Gekrümmte Verbindung 214"/>
                        <wps:cNvCnPr>
                          <a:endCxn id="209" idx="0"/>
                        </wps:cNvCnPr>
                        <wps:spPr>
                          <a:xfrm rot="16200000" flipH="1">
                            <a:off x="5850142" y="1934834"/>
                            <a:ext cx="288032" cy="108012"/>
                          </a:xfrm>
                          <a:prstGeom prst="curvedConnector3">
                            <a:avLst>
                              <a:gd name="adj1" fmla="val -14608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215" name="Gekrümmte Verbindung 215"/>
                        <wps:cNvCnPr>
                          <a:stCxn id="197" idx="3"/>
                        </wps:cNvCnPr>
                        <wps:spPr>
                          <a:xfrm>
                            <a:off x="6588224" y="2168860"/>
                            <a:ext cx="12700" cy="1188132"/>
                          </a:xfrm>
                          <a:prstGeom prst="curvedConnector4">
                            <a:avLst>
                              <a:gd name="adj1" fmla="val 2717647"/>
                              <a:gd name="adj2" fmla="val 6444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216" name="Gekrümmte Verbindung 216"/>
                        <wps:cNvCnPr>
                          <a:stCxn id="213" idx="2"/>
                        </wps:cNvCnPr>
                        <wps:spPr>
                          <a:xfrm>
                            <a:off x="5277615" y="1902367"/>
                            <a:ext cx="158481" cy="3326833"/>
                          </a:xfrm>
                          <a:prstGeom prst="curvedConnector2">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218" name="Textfeld 62"/>
                        <wps:cNvSpPr txBox="1"/>
                        <wps:spPr>
                          <a:xfrm>
                            <a:off x="5723676" y="1177007"/>
                            <a:ext cx="1753412" cy="397235"/>
                          </a:xfrm>
                          <a:prstGeom prst="rect">
                            <a:avLst/>
                          </a:prstGeom>
                          <a:noFill/>
                        </wps:spPr>
                        <wps:txbx>
                          <w:txbxContent>
                            <w:p w14:paraId="7199C4E2" w14:textId="77777777" w:rsidR="004769B8" w:rsidRDefault="004769B8" w:rsidP="00953B70">
                              <w:pPr>
                                <w:pStyle w:val="StandardWeb"/>
                                <w:rPr>
                                  <w:sz w:val="24"/>
                                  <w:szCs w:val="24"/>
                                </w:rPr>
                              </w:pPr>
                              <w:r>
                                <w:rPr>
                                  <w:rFonts w:asciiTheme="minorHAnsi" w:hAnsi="Calibri" w:cstheme="minorBidi"/>
                                  <w:b/>
                                  <w:bCs/>
                                  <w:color w:val="E36C0A" w:themeColor="accent6" w:themeShade="BF"/>
                                  <w:kern w:val="24"/>
                                  <w:sz w:val="28"/>
                                  <w:szCs w:val="28"/>
                                </w:rPr>
                                <w:t>Cascading abort</w:t>
                              </w:r>
                            </w:p>
                          </w:txbxContent>
                        </wps:txbx>
                        <wps:bodyPr wrap="none" rtlCol="0">
                          <a:spAutoFit/>
                        </wps:bodyPr>
                      </wps:wsp>
                      <wps:wsp>
                        <wps:cNvPr id="219" name="Textfeld 63"/>
                        <wps:cNvSpPr txBox="1"/>
                        <wps:spPr>
                          <a:xfrm>
                            <a:off x="6875697" y="2420888"/>
                            <a:ext cx="1753412" cy="397235"/>
                          </a:xfrm>
                          <a:prstGeom prst="rect">
                            <a:avLst/>
                          </a:prstGeom>
                          <a:noFill/>
                        </wps:spPr>
                        <wps:txbx>
                          <w:txbxContent>
                            <w:p w14:paraId="2558047B" w14:textId="77777777" w:rsidR="004769B8" w:rsidRDefault="004769B8" w:rsidP="00953B70">
                              <w:pPr>
                                <w:pStyle w:val="StandardWeb"/>
                                <w:rPr>
                                  <w:sz w:val="24"/>
                                  <w:szCs w:val="24"/>
                                </w:rPr>
                              </w:pPr>
                              <w:r>
                                <w:rPr>
                                  <w:rFonts w:asciiTheme="minorHAnsi" w:hAnsi="Calibri" w:cstheme="minorBidi"/>
                                  <w:b/>
                                  <w:bCs/>
                                  <w:color w:val="E36C0A" w:themeColor="accent6" w:themeShade="BF"/>
                                  <w:kern w:val="24"/>
                                  <w:sz w:val="28"/>
                                  <w:szCs w:val="28"/>
                                </w:rPr>
                                <w:t>Cascading abort</w:t>
                              </w:r>
                            </w:p>
                          </w:txbxContent>
                        </wps:txbx>
                        <wps:bodyPr wrap="none" rtlCol="0">
                          <a:spAutoFit/>
                        </wps:bodyPr>
                      </wps:wsp>
                      <wps:wsp>
                        <wps:cNvPr id="220" name="Textfeld 64"/>
                        <wps:cNvSpPr txBox="1"/>
                        <wps:spPr>
                          <a:xfrm>
                            <a:off x="5363651" y="4561383"/>
                            <a:ext cx="1538023" cy="397235"/>
                          </a:xfrm>
                          <a:prstGeom prst="rect">
                            <a:avLst/>
                          </a:prstGeom>
                          <a:noFill/>
                        </wps:spPr>
                        <wps:txbx>
                          <w:txbxContent>
                            <w:p w14:paraId="246C5894" w14:textId="77777777" w:rsidR="004769B8" w:rsidRDefault="004769B8" w:rsidP="00953B70">
                              <w:pPr>
                                <w:pStyle w:val="StandardWeb"/>
                                <w:rPr>
                                  <w:sz w:val="24"/>
                                  <w:szCs w:val="24"/>
                                </w:rPr>
                              </w:pPr>
                              <w:r>
                                <w:rPr>
                                  <w:rFonts w:asciiTheme="minorHAnsi" w:hAnsi="Calibri" w:cstheme="minorBidi"/>
                                  <w:b/>
                                  <w:bCs/>
                                  <w:color w:val="E36C0A" w:themeColor="accent6" w:themeShade="BF"/>
                                  <w:kern w:val="24"/>
                                  <w:sz w:val="28"/>
                                  <w:szCs w:val="28"/>
                                </w:rPr>
                                <w:t>Cross core kill</w:t>
                              </w:r>
                            </w:p>
                          </w:txbxContent>
                        </wps:txbx>
                        <wps:bodyPr wrap="none" rtlCol="0">
                          <a:spAutoFit/>
                        </wps:bodyPr>
                      </wps:wsp>
                    </wpg:wgp>
                  </a:graphicData>
                </a:graphic>
              </wp:inline>
            </w:drawing>
          </mc:Choice>
          <mc:Fallback>
            <w:pict>
              <v:group w14:anchorId="635018FA" id="Gruppieren 283" o:spid="_x0000_s1164" style="width:476.3pt;height:312.75pt;mso-position-horizontal-relative:char;mso-position-vertical-relative:line" coordorigin="8275,11247" coordsize="78015,51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">
                <v:rect id="Rechteck 153" o:spid="_x0000_s1165" style="position:absolute;left:8275;top:11247;width:77049;height:51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" fillcolor="white [3201]" strokecolor="#f79646 [3209]" strokeweight="2pt"/>
                <v:rect id="Rechteck 154" o:spid="_x0000_s1166" style="position:absolute;left:35117;top:50851;width:33426;height:100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" fillcolor="#a7bfde [1620]" strokecolor="#4579b8 [3044]">
                  <v:fill color2="#e4ecf5 [500]" rotate="t" angle="180" colors="0 #a3c4ff;22938f #bfd5ff;1 #e5eeff" focus="100%" type="gradient"/>
                  <v:shadow on="t" color="black" opacity="24903f" origin=",.5" offset="0,.55556mm"/>
                </v:rect>
                <v:shape id="Textfeld 11" o:spid="_x0000_s1167" type="#_x0000_t202" style="position:absolute;left:34291;top:50924;width:6994;height:358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" filled="f" stroked="f">
                  <v:textbox style="mso-fit-shape-to-text:t">
                    <w:txbxContent>
                      <w:p w14:paraId="4F7D8139" w14:textId="4CBD8158" w:rsidR="004769B8" w:rsidRDefault="004769B8" w:rsidP="00953B70">
                        <w:pPr>
                          <w:pStyle w:val="StandardWeb"/>
                          <w:rPr>
                            <w:sz w:val="24"/>
                            <w:szCs w:val="24"/>
                          </w:rPr>
                        </w:pPr>
                        <w:r>
                          <w:rPr>
                            <w:rFonts w:asciiTheme="minorHAnsi" w:hAnsi="Calibri" w:cstheme="minorBidi"/>
                            <w:color w:val="000000" w:themeColor="text1"/>
                            <w:kern w:val="24"/>
                          </w:rPr>
                          <w:t>x2 task</w:t>
                        </w:r>
                      </w:p>
                    </w:txbxContent>
                  </v:textbox>
                </v:shape>
                <v:rect id="Rechteck 159" o:spid="_x0000_s1168" style="position:absolute;left:41123;top:52292;width:13237;height:7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" fillcolor="#652523 [1637]" strokecolor="#bc4542 [3045]">
                  <v:fill color2="#ba4442 [3013]" rotate="t" angle="180" colors="0 #9b2d2a;52429f #cb3d3a;1 #ce3b37" focus="100%" type="gradient">
                    <o:fill v:ext="view" type="gradientUnscaled"/>
                  </v:fill>
                  <v:shadow on="t" color="black" opacity="22937f" origin=",.5" offset="0,.63889mm"/>
                </v:rect>
                <v:shape id="Textfeld 13" o:spid="_x0000_s1169" type="#_x0000_t202" style="position:absolute;left:40408;top:51584;width:7281;height:358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" filled="f" stroked="f">
                  <v:textbox style="mso-fit-shape-to-text:t">
                    <w:txbxContent>
                      <w:p w14:paraId="112B9C1D" w14:textId="77777777" w:rsidR="004769B8" w:rsidRDefault="004769B8" w:rsidP="00953B70">
                        <w:pPr>
                          <w:pStyle w:val="StandardWeb"/>
                          <w:rPr>
                            <w:sz w:val="24"/>
                            <w:szCs w:val="24"/>
                          </w:rPr>
                        </w:pPr>
                        <w:r>
                          <w:rPr>
                            <w:rFonts w:asciiTheme="minorHAnsi" w:hAnsi="Calibri" w:cstheme="minorBidi"/>
                            <w:color w:val="000000" w:themeColor="text1"/>
                            <w:kern w:val="24"/>
                            <w:sz w:val="21"/>
                            <w:szCs w:val="21"/>
                          </w:rPr>
                          <w:t>TPSW1</w:t>
                        </w:r>
                      </w:p>
                    </w:txbxContent>
                  </v:textbox>
                </v:shape>
                <v:rect id="Rechteck 193" o:spid="_x0000_s1170" style="position:absolute;left:20517;top:32129;width:14401;height:100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" fillcolor="#a7bfde [1620]" strokecolor="#4579b8 [3044]">
                  <v:fill color2="#e4ecf5 [500]" rotate="t" angle="180" colors="0 #a3c4ff;22938f #bfd5ff;1 #e5eeff" focus="100%" type="gradient"/>
                  <v:shadow on="t" color="black" opacity="24903f" origin=",.5" offset="0,.55556mm"/>
                </v:rect>
                <v:shape id="Textfeld 20" o:spid="_x0000_s1171" type="#_x0000_t202" style="position:absolute;left:20516;top:32129;width:6994;height:358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" filled="f" stroked="f">
                  <v:textbox style="mso-fit-shape-to-text:t">
                    <w:txbxContent>
                      <w:p w14:paraId="12EB4808" w14:textId="77777777" w:rsidR="004769B8" w:rsidRDefault="004769B8" w:rsidP="00953B70">
                        <w:pPr>
                          <w:pStyle w:val="StandardWeb"/>
                          <w:rPr>
                            <w:sz w:val="24"/>
                            <w:szCs w:val="24"/>
                          </w:rPr>
                        </w:pPr>
                        <w:r>
                          <w:rPr>
                            <w:rFonts w:asciiTheme="minorHAnsi" w:hAnsi="Calibri" w:cstheme="minorBidi"/>
                            <w:color w:val="000000" w:themeColor="text1"/>
                            <w:kern w:val="24"/>
                          </w:rPr>
                          <w:t>x8 task</w:t>
                        </w:r>
                      </w:p>
                    </w:txbxContent>
                  </v:textbox>
                </v:shape>
                <v:rect id="Rechteck 195" o:spid="_x0000_s1172" style="position:absolute;left:29158;top:33569;width:5760;height:72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" fillcolor="#652523 [1637]" strokecolor="#bc4542 [3045]">
                  <v:fill color2="#ba4442 [3013]" rotate="t" angle="180" colors="0 #9b2d2a;52429f #cb3d3a;1 #ce3b37" focus="100%" type="gradient">
                    <o:fill v:ext="view" type="gradientUnscaled"/>
                  </v:fill>
                  <v:shadow on="t" color="black" opacity="22937f" origin=",.5" offset="0,.63889mm"/>
                </v:rect>
                <v:shape id="Textfeld 22" o:spid="_x0000_s1173" type="#_x0000_t202" style="position:absolute;left:28436;top:33569;width:7280;height:358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" filled="f" stroked="f">
                  <v:textbox style="mso-fit-shape-to-text:t">
                    <w:txbxContent>
                      <w:p w14:paraId="0BA0B72B" w14:textId="77777777" w:rsidR="004769B8" w:rsidRDefault="004769B8" w:rsidP="00953B70">
                        <w:pPr>
                          <w:pStyle w:val="StandardWeb"/>
                          <w:rPr>
                            <w:sz w:val="24"/>
                            <w:szCs w:val="24"/>
                          </w:rPr>
                        </w:pPr>
                        <w:r>
                          <w:rPr>
                            <w:rFonts w:asciiTheme="minorHAnsi" w:hAnsi="Calibri" w:cstheme="minorBidi"/>
                            <w:color w:val="000000" w:themeColor="text1"/>
                            <w:kern w:val="24"/>
                            <w:sz w:val="21"/>
                            <w:szCs w:val="21"/>
                          </w:rPr>
                          <w:t>TPSW1</w:t>
                        </w:r>
                      </w:p>
                    </w:txbxContent>
                  </v:textbox>
                </v:shape>
                <v:rect id="Rechteck 197" o:spid="_x0000_s1174" style="position:absolute;left:34918;top:15567;width:30964;height:122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" fillcolor="#a7bfde [1620]" strokecolor="#4579b8 [3044]">
                  <v:fill color2="#e4ecf5 [500]" rotate="t" angle="180" colors="0 #a3c4ff;22938f #bfd5ff;1 #e5eeff" focus="100%" type="gradient"/>
                  <v:shadow on="t" color="black" opacity="24903f" origin=",.5" offset="0,.55556mm"/>
                </v:rect>
                <v:shape id="Textfeld 32" o:spid="_x0000_s1175" type="#_x0000_t202" style="position:absolute;left:34915;top:17728;width:6994;height:358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" filled="f" stroked="f">
                  <v:textbox style="mso-fit-shape-to-text:t">
                    <w:txbxContent>
                      <w:p w14:paraId="7F976276" w14:textId="0B9420DD" w:rsidR="004769B8" w:rsidRDefault="000F5B28" w:rsidP="00953B70">
                        <w:pPr>
                          <w:pStyle w:val="StandardWeb"/>
                          <w:rPr>
                            <w:sz w:val="24"/>
                            <w:szCs w:val="24"/>
                          </w:rPr>
                        </w:pPr>
                        <w:r>
                          <w:rPr>
                            <w:rFonts w:asciiTheme="minorHAnsi" w:hAnsi="Calibri" w:cstheme="minorBidi"/>
                            <w:color w:val="000000" w:themeColor="text1"/>
                            <w:kern w:val="24"/>
                          </w:rPr>
                          <w:t>x2</w:t>
                        </w:r>
                        <w:r w:rsidR="004769B8">
                          <w:rPr>
                            <w:rFonts w:asciiTheme="minorHAnsi" w:hAnsi="Calibri" w:cstheme="minorBidi"/>
                            <w:color w:val="000000" w:themeColor="text1"/>
                            <w:kern w:val="24"/>
                          </w:rPr>
                          <w:t xml:space="preserve"> task</w:t>
                        </w:r>
                      </w:p>
                    </w:txbxContent>
                  </v:textbox>
                </v:shape>
                <v:rect id="Rechteck 199" o:spid="_x0000_s1176" style="position:absolute;left:65882;top:32129;width:2160;height:100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" fillcolor="#a7bfde [1620]" strokecolor="#4579b8 [3044]">
                  <v:fill color2="#e4ecf5 [500]" rotate="t" angle="180" colors="0 #a3c4ff;22938f #bfd5ff;1 #e5eeff" focus="100%" type="gradient"/>
                  <v:shadow on="t" color="black" opacity="24903f" origin=",.5" offset="0,.55556mm"/>
                </v:rect>
                <v:rect id="Rechteck 200" o:spid="_x0000_s1177" style="position:absolute;left:65882;top:33569;width:720;height:72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" fillcolor="#652523 [1637]" strokecolor="#bc4542 [3045]">
                  <v:fill color2="#ba4442 [3013]" rotate="t" angle="180" colors="0 #9b2d2a;52429f #cb3d3a;1 #ce3b37" focus="100%" type="gradient">
                    <o:fill v:ext="view" type="gradientUnscaled"/>
                  </v:fill>
                  <v:shadow on="t" color="black" opacity="22937f" origin=",.5" offset="0,.63889mm"/>
                </v:rect>
                <v:rect id="Rechteck 201" o:spid="_x0000_s1178" style="position:absolute;left:34918;top:32129;width:30964;height:100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" fillcolor="#f2f2f2 [3052]" strokecolor="#4579b8 [3044]">
                  <v:stroke dashstyle="longDash"/>
                  <v:shadow on="t" color="black" opacity="24903f" origin=",.5" offset="0,.55556mm"/>
                </v:rect>
                <v:rect id="Rechteck 202" o:spid="_x0000_s1179" style="position:absolute;left:39239;top:21328;width:2880;height:57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" fillcolor="#652523 [1637]" strokecolor="#bc4542 [3045]">
                  <v:fill color2="#ba4442 [3013]" rotate="t" angle="180" colors="0 #9b2d2a;52429f #cb3d3a;1 #ce3b37" focus="100%" type="gradient">
                    <o:fill v:ext="view" type="gradientUnscaled"/>
                  </v:fill>
                  <v:shadow on="t" color="black" opacity="22937f" origin=",.5" offset="0,.63889mm"/>
                </v:rect>
                <v:shape id="Textfeld 39" o:spid="_x0000_s1180" type="#_x0000_t202" style="position:absolute;left:37184;top:23140;width:7267;height:3596;rotation: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" filled="f" stroked="f">
                  <v:textbox style="mso-fit-shape-to-text:t">
                    <w:txbxContent>
                      <w:p w14:paraId="27BBE8D6" w14:textId="77777777" w:rsidR="004769B8" w:rsidRDefault="004769B8" w:rsidP="00953B70">
                        <w:pPr>
                          <w:pStyle w:val="StandardWeb"/>
                          <w:rPr>
                            <w:sz w:val="24"/>
                            <w:szCs w:val="24"/>
                          </w:rPr>
                        </w:pPr>
                        <w:r>
                          <w:rPr>
                            <w:rFonts w:asciiTheme="minorHAnsi" w:hAnsi="Calibri" w:cstheme="minorBidi"/>
                            <w:color w:val="000000" w:themeColor="text1"/>
                            <w:kern w:val="24"/>
                            <w:sz w:val="21"/>
                            <w:szCs w:val="21"/>
                          </w:rPr>
                          <w:t>TPSW1</w:t>
                        </w:r>
                      </w:p>
                    </w:txbxContent>
                  </v:textbox>
                </v:shape>
                <v:rect id="Rechteck 205" o:spid="_x0000_s1181" style="position:absolute;left:42839;top:19407;width:2880;height:57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" fillcolor="#413253 [1639]" strokecolor="#795d9b [3047]">
                  <v:fill color2="#775c99 [3015]" rotate="t" angle="180" colors="0 #5d417e;52429f #7b58a6;1 #7b57a8" focus="100%" type="gradient">
                    <o:fill v:ext="view" type="gradientUnscaled"/>
                  </v:fill>
                  <v:shadow on="t" color="black" opacity="22937f" origin=",.5" offset="0,.63889mm"/>
                </v:rect>
                <v:shape id="Textfeld 41" o:spid="_x0000_s1182" type="#_x0000_t202" style="position:absolute;left:40906;top:21257;width:7266;height:3595;rotation: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" filled="f" stroked="f">
                  <v:textbox style="mso-fit-shape-to-text:t">
                    <w:txbxContent>
                      <w:p w14:paraId="645DBA7C" w14:textId="77777777" w:rsidR="004769B8" w:rsidRDefault="004769B8" w:rsidP="00953B70">
                        <w:pPr>
                          <w:pStyle w:val="StandardWeb"/>
                          <w:rPr>
                            <w:sz w:val="24"/>
                            <w:szCs w:val="24"/>
                          </w:rPr>
                        </w:pPr>
                        <w:r>
                          <w:rPr>
                            <w:rFonts w:asciiTheme="minorHAnsi" w:hAnsi="Calibri" w:cstheme="minorBidi"/>
                            <w:color w:val="000000" w:themeColor="text1"/>
                            <w:kern w:val="24"/>
                            <w:sz w:val="21"/>
                            <w:szCs w:val="21"/>
                          </w:rPr>
                          <w:t>TPSW2</w:t>
                        </w:r>
                      </w:p>
                    </w:txbxContent>
                  </v:textbox>
                </v:shape>
                <v:rect id="Rechteck 207" o:spid="_x0000_s1183" style="position:absolute;left:46440;top:16239;width:5760;height:69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" fillcolor="#652523 [1637]" strokecolor="#bc4542 [3045]">
                  <v:fill color2="#ba4442 [3013]" rotate="t" angle="180" colors="0 #9b2d2a;52429f #cb3d3a;1 #ce3b37" focus="100%" type="gradient">
                    <o:fill v:ext="view" type="gradientUnscaled"/>
                  </v:fill>
                  <v:shadow on="t" color="black" opacity="22937f" origin=",.5" offset="0,.63889mm"/>
                </v:rect>
                <v:shape id="Textfeld 43" o:spid="_x0000_s1184" type="#_x0000_t202" style="position:absolute;left:45258;top:17255;width:9375;height:8427;rotation: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" filled="f" stroked="f">
                  <v:textbox style="mso-fit-shape-to-text:t">
                    <w:txbxContent>
                      <w:p w14:paraId="53B5D63A" w14:textId="77777777" w:rsidR="004769B8" w:rsidRDefault="004769B8" w:rsidP="00953B70">
                        <w:pPr>
                          <w:pStyle w:val="StandardWeb"/>
                          <w:rPr>
                            <w:sz w:val="24"/>
                            <w:szCs w:val="24"/>
                          </w:rPr>
                        </w:pPr>
                        <w:r>
                          <w:rPr>
                            <w:rFonts w:asciiTheme="minorHAnsi" w:hAnsi="Calibri" w:cstheme="minorBidi"/>
                            <w:b/>
                            <w:bCs/>
                            <w:color w:val="000000" w:themeColor="text1"/>
                            <w:kern w:val="24"/>
                            <w:sz w:val="21"/>
                            <w:szCs w:val="21"/>
                          </w:rPr>
                          <w:t>TPSW1</w:t>
                        </w:r>
                      </w:p>
                      <w:p w14:paraId="01E84E75" w14:textId="77777777" w:rsidR="004769B8" w:rsidRDefault="004769B8" w:rsidP="00953B70">
                        <w:pPr>
                          <w:pStyle w:val="StandardWeb"/>
                        </w:pPr>
                        <w:r>
                          <w:rPr>
                            <w:rFonts w:asciiTheme="minorHAnsi" w:hAnsi="Calibri" w:cstheme="minorBidi"/>
                            <w:b/>
                            <w:bCs/>
                            <w:color w:val="000000" w:themeColor="text1"/>
                            <w:kern w:val="24"/>
                            <w:sz w:val="21"/>
                            <w:szCs w:val="21"/>
                          </w:rPr>
                          <w:t xml:space="preserve">Test </w:t>
                        </w:r>
                      </w:p>
                      <w:p w14:paraId="48169ABF" w14:textId="77777777" w:rsidR="004769B8" w:rsidRDefault="004769B8" w:rsidP="00953B70">
                        <w:pPr>
                          <w:pStyle w:val="StandardWeb"/>
                        </w:pPr>
                        <w:r>
                          <w:rPr>
                            <w:rFonts w:asciiTheme="minorHAnsi" w:hAnsi="Calibri" w:cstheme="minorBidi"/>
                            <w:b/>
                            <w:bCs/>
                            <w:color w:val="000000" w:themeColor="text1"/>
                            <w:kern w:val="24"/>
                            <w:sz w:val="21"/>
                            <w:szCs w:val="21"/>
                          </w:rPr>
                          <w:t>execution</w:t>
                        </w:r>
                      </w:p>
                    </w:txbxContent>
                  </v:textbox>
                </v:shape>
                <v:rect id="Rechteck 209" o:spid="_x0000_s1185" style="position:absolute;left:60121;top:21328;width:720;height:57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" fillcolor="#652523 [1637]" strokecolor="#bc4542 [3045]">
                  <v:fill color2="#ba4442 [3013]" rotate="t" angle="180" colors="0 #9b2d2a;52429f #cb3d3a;1 #ce3b37" focus="100%" type="gradient">
                    <o:fill v:ext="view" type="gradientUnscaled"/>
                  </v:fill>
                  <v:shadow on="t" color="black" opacity="22937f" origin=",.5" offset="0,.63889mm"/>
                </v:rect>
                <v:rect id="Rechteck 210" o:spid="_x0000_s1186" style="position:absolute;left:52920;top:19168;width:6481;height:5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" fillcolor="#413253 [1639]" strokecolor="#795d9b [3047]">
                  <v:fill color2="#775c99 [3015]" rotate="t" angle="180" colors="0 #5d417e;52429f #7b58a6;1 #7b57a8" focus="100%" type="gradient">
                    <o:fill v:ext="view" type="gradientUnscaled"/>
                  </v:fill>
                  <v:shadow on="t" color="black" opacity="22937f" origin=",.5" offset="0,.63889mm"/>
                </v:rect>
                <v:rect id="Rechteck 211" o:spid="_x0000_s1187" style="position:absolute;left:41629;top:55172;width:12731;height:2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" fillcolor="#c0504d [3205]" strokecolor="white [3201]" strokeweight="3pt">
                  <v:shadow on="t" color="black" opacity="24903f" origin=",.5" offset="0,.55556mm"/>
                  <v:textbox>
                    <w:txbxContent>
                      <w:p w14:paraId="1A50E439" w14:textId="77777777" w:rsidR="004769B8" w:rsidRDefault="004769B8" w:rsidP="00953B70">
                        <w:pPr>
                          <w:pStyle w:val="StandardWeb"/>
                          <w:jc w:val="center"/>
                          <w:rPr>
                            <w:sz w:val="24"/>
                            <w:szCs w:val="24"/>
                          </w:rPr>
                        </w:pPr>
                        <w:r>
                          <w:rPr>
                            <w:rFonts w:asciiTheme="minorHAnsi" w:hAnsi="Calibri" w:cstheme="minorBidi"/>
                            <w:color w:val="FFFFFF" w:themeColor="light1"/>
                            <w:kern w:val="24"/>
                          </w:rPr>
                          <w:t>Waiting until test is finished</w:t>
                        </w:r>
                      </w:p>
                    </w:txbxContent>
                  </v:textbox>
                </v:rect>
                <v:rect id="Rechteck 212" o:spid="_x0000_s1188" style="position:absolute;left:29878;top:36450;width:36724;height:2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" fillcolor="#c0504d [3205]" strokecolor="white [3201]" strokeweight="3pt">
                  <v:shadow on="t" color="black" opacity="24903f" origin=",.5" offset="0,.55556mm"/>
                  <v:textbox>
                    <w:txbxContent>
                      <w:p w14:paraId="344F213F" w14:textId="77777777" w:rsidR="004769B8" w:rsidRDefault="004769B8" w:rsidP="00953B70">
                        <w:pPr>
                          <w:pStyle w:val="StandardWeb"/>
                          <w:jc w:val="center"/>
                          <w:rPr>
                            <w:sz w:val="24"/>
                            <w:szCs w:val="24"/>
                          </w:rPr>
                        </w:pPr>
                        <w:r>
                          <w:rPr>
                            <w:rFonts w:asciiTheme="minorHAnsi" w:hAnsi="Calibri" w:cstheme="minorBidi"/>
                            <w:color w:val="FFFFFF" w:themeColor="light1"/>
                            <w:kern w:val="24"/>
                          </w:rPr>
                          <w:t>Waiting until test is finished</w:t>
                        </w:r>
                      </w:p>
                    </w:txbxContent>
                  </v:textbox>
                </v:rect>
                <v:shape id="Multiplizieren 213" o:spid="_x0000_s1189" style="position:absolute;left:50040;top:16288;width:3600;height:3600;visibility:visible;mso-wrap-style:square;v-text-anchor:middle" coordsize="360040,360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" path="m47026,125920l125920,47026r54100,54100l234120,47026r78894,78894l258914,180020r54100,54100l234120,313014,180020,258914r-54100,54100l47026,234120r54100,-54100l47026,125920xe" fillcolor="#9a4906 [1641]" stroked="f">
                  <v:fill color2="#f68a32 [3017]" rotate="t" angle="180" colors="0 #cb6c1d;52429f #ff8f2a;1 #ff8f26" focus="100%" type="gradient">
                    <o:fill v:ext="view" type="gradientUnscaled"/>
                  </v:fill>
                  <v:shadow on="t" color="black" opacity="22937f" origin=",.5" offset="0,.63889mm"/>
                  <v:path arrowok="t" o:connecttype="custom" o:connectlocs="47026,125920;125920,47026;180020,101126;234120,47026;313014,125920;258914,180020;313014,234120;234120,313014;180020,258914;125920,313014;47026,234120;101126,180020;47026,125920" o:connectangles="0,0,0,0,0,0,0,0,0,0,0,0,0"/>
                </v:shape>
                <v:shape id="Gekrümmte Verbindung 214" o:spid="_x0000_s1190" type="#_x0000_t38" style="position:absolute;left:58501;top:19348;width:2880;height:1080;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" adj="-31553" strokecolor="#f79646 [3209]" strokeweight="3pt">
                  <v:stroke endarrow="block"/>
                  <v:shadow on="t" color="black" opacity="22937f" origin=",.5" offset="0,.63889mm"/>
                </v:shape>
                <v:shapetype id="_x0000_t39" coordsize="21600,21600" o:spt="39" o:oned="t" path="m,c@0,0@1@6@1@5@1@7@3@8@2@8@4@8,21600@9,21600,21600e" filled="f">
                  <v:formulas>
                    <v:f eqn="mid #0 0"/>
                    <v:f eqn="val #0"/>
                    <v:f eqn="mid #0 21600"/>
                    <v:f eqn="mid #0 @2"/>
                    <v:f eqn="mid @2 21600"/>
                    <v:f eqn="mid #1 0"/>
                    <v:f eqn="mid @5 0"/>
                    <v:f eqn="mid #1 @5"/>
                    <v:f eqn="val #1"/>
                    <v:f eqn="mid #1 21600"/>
                  </v:formulas>
                  <v:path arrowok="t" fillok="f" o:connecttype="none"/>
                  <v:handles>
                    <v:h position="#0,@5"/>
                    <v:h position="@2,#1"/>
                  </v:handles>
                  <o:lock v:ext="edit" shapetype="t"/>
                </v:shapetype>
                <v:shape id="Gekrümmte Verbindung 215" o:spid="_x0000_s1191" type="#_x0000_t39" style="position:absolute;left:65882;top:21688;width:127;height:11881;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" adj="587012,13919" strokecolor="#f79646 [3209]" strokeweight="3pt">
                  <v:stroke endarrow="block"/>
                  <v:shadow on="t" color="black" opacity="22937f" origin=",.5" offset="0,.63889mm"/>
                </v:shape>
                <v:shapetype id="_x0000_t37" coordsize="21600,21600" o:spt="37" o:oned="t" path="m,c10800,,21600,10800,21600,21600e" filled="f">
                  <v:path arrowok="t" fillok="f" o:connecttype="none"/>
                  <o:lock v:ext="edit" shapetype="t"/>
                </v:shapetype>
                <v:shape id="Gekrümmte Verbindung 216" o:spid="_x0000_s1192" type="#_x0000_t37" style="position:absolute;left:52776;top:19023;width:1584;height:33269;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" strokecolor="#f79646 [3209]" strokeweight="3pt">
                  <v:stroke endarrow="block"/>
                  <v:shadow on="t" color="black" opacity="22937f" origin=",.5" offset="0,.63889mm"/>
                </v:shape>
                <v:shape id="Textfeld 62" o:spid="_x0000_s1193" type="#_x0000_t202" style="position:absolute;left:57236;top:11770;width:17534;height:39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" filled="f" stroked="f">
                  <v:textbox style="mso-fit-shape-to-text:t">
                    <w:txbxContent>
                      <w:p w14:paraId="7199C4E2" w14:textId="77777777" w:rsidR="004769B8" w:rsidRDefault="004769B8" w:rsidP="00953B70">
                        <w:pPr>
                          <w:pStyle w:val="StandardWeb"/>
                          <w:rPr>
                            <w:sz w:val="24"/>
                            <w:szCs w:val="24"/>
                          </w:rPr>
                        </w:pPr>
                        <w:r>
                          <w:rPr>
                            <w:rFonts w:asciiTheme="minorHAnsi" w:hAnsi="Calibri" w:cstheme="minorBidi"/>
                            <w:b/>
                            <w:bCs/>
                            <w:color w:val="E36C0A" w:themeColor="accent6" w:themeShade="BF"/>
                            <w:kern w:val="24"/>
                            <w:sz w:val="28"/>
                            <w:szCs w:val="28"/>
                          </w:rPr>
                          <w:t>Cascading abort</w:t>
                        </w:r>
                      </w:p>
                    </w:txbxContent>
                  </v:textbox>
                </v:shape>
                <v:shape id="Textfeld 63" o:spid="_x0000_s1194" type="#_x0000_t202" style="position:absolute;left:68756;top:24208;width:17535;height:397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" filled="f" stroked="f">
                  <v:textbox style="mso-fit-shape-to-text:t">
                    <w:txbxContent>
                      <w:p w14:paraId="2558047B" w14:textId="77777777" w:rsidR="004769B8" w:rsidRDefault="004769B8" w:rsidP="00953B70">
                        <w:pPr>
                          <w:pStyle w:val="StandardWeb"/>
                          <w:rPr>
                            <w:sz w:val="24"/>
                            <w:szCs w:val="24"/>
                          </w:rPr>
                        </w:pPr>
                        <w:r>
                          <w:rPr>
                            <w:rFonts w:asciiTheme="minorHAnsi" w:hAnsi="Calibri" w:cstheme="minorBidi"/>
                            <w:b/>
                            <w:bCs/>
                            <w:color w:val="E36C0A" w:themeColor="accent6" w:themeShade="BF"/>
                            <w:kern w:val="24"/>
                            <w:sz w:val="28"/>
                            <w:szCs w:val="28"/>
                          </w:rPr>
                          <w:t>Cascading abort</w:t>
                        </w:r>
                      </w:p>
                    </w:txbxContent>
                  </v:textbox>
                </v:shape>
                <v:shape id="Textfeld 64" o:spid="_x0000_s1195" type="#_x0000_t202" style="position:absolute;left:53636;top:45613;width:15380;height:397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" filled="f" stroked="f">
                  <v:textbox style="mso-fit-shape-to-text:t">
                    <w:txbxContent>
                      <w:p w14:paraId="246C5894" w14:textId="77777777" w:rsidR="004769B8" w:rsidRDefault="004769B8" w:rsidP="00953B70">
                        <w:pPr>
                          <w:pStyle w:val="StandardWeb"/>
                          <w:rPr>
                            <w:sz w:val="24"/>
                            <w:szCs w:val="24"/>
                          </w:rPr>
                        </w:pPr>
                        <w:r>
                          <w:rPr>
                            <w:rFonts w:asciiTheme="minorHAnsi" w:hAnsi="Calibri" w:cstheme="minorBidi"/>
                            <w:b/>
                            <w:bCs/>
                            <w:color w:val="E36C0A" w:themeColor="accent6" w:themeShade="BF"/>
                            <w:kern w:val="24"/>
                            <w:sz w:val="28"/>
                            <w:szCs w:val="28"/>
                          </w:rPr>
                          <w:t>Cross core kill</w:t>
                        </w:r>
                      </w:p>
                    </w:txbxContent>
                  </v:textbox>
                </v:shape>
                <w10:anchorlock/>
              </v:group>
            </w:pict>
          </mc:Fallback>
        </mc:AlternateContent>
      </w:r>
    </w:p>
    <w:p w14:paraId="06AF1AE9" w14:textId="77777777" w:rsidR="00EC4D07" w:rsidRPr="008032EE" w:rsidRDefault="003B4FC6" w:rsidP="003B4FC6">
      <w:pPr>
        <w:pStyle w:val="Beschriftung"/>
        <w:rPr>
          <w:rFonts w:eastAsia="Bosch Office Sans"/>
          <w:iCs/>
          <w:lang w:val="en-US"/>
        </w:rPr>
      </w:pPr>
      <w:bookmarkStart w:id="132" w:name="_Ref412711687"/>
      <w:r>
        <w:t xml:space="preserve">Abbildung </w:t>
      </w:r>
      <w:r w:rsidR="00D96497">
        <w:fldChar w:fldCharType="begin"/>
      </w:r>
      <w:r w:rsidR="00D96497">
        <w:instrText xml:space="preserve"> SEQ Abbildung \* ARABIC </w:instrText>
      </w:r>
      <w:r w:rsidR="00D96497">
        <w:fldChar w:fldCharType="separate"/>
      </w:r>
      <w:r w:rsidR="008032EE">
        <w:rPr>
          <w:noProof/>
        </w:rPr>
        <w:t>4</w:t>
      </w:r>
      <w:r w:rsidR="00D96497">
        <w:rPr>
          <w:noProof/>
        </w:rPr>
        <w:fldChar w:fldCharType="end"/>
      </w:r>
      <w:r w:rsidRPr="00A33003">
        <w:t xml:space="preserve">: </w:t>
      </w:r>
      <w:r>
        <w:t>Bad</w:t>
      </w:r>
      <w:r w:rsidRPr="00A33003">
        <w:t xml:space="preserve"> case test</w:t>
      </w:r>
      <w:bookmarkEnd w:id="132"/>
    </w:p>
    <w:p w14:paraId="06A80077" w14:textId="77777777" w:rsidR="00EC4D07" w:rsidRPr="008032EE" w:rsidRDefault="00EC4D07" w:rsidP="00A80CC9">
      <w:pPr>
        <w:rPr>
          <w:rFonts w:eastAsia="Bosch Office Sans"/>
          <w:iCs/>
          <w:lang w:val="en-US"/>
        </w:rPr>
      </w:pPr>
    </w:p>
    <w:p w14:paraId="762681F6" w14:textId="77777777" w:rsidR="00A80CC9" w:rsidRPr="00A80CC9" w:rsidRDefault="00A80CC9" w:rsidP="00A80CC9">
      <w:pPr>
        <w:rPr>
          <w:rFonts w:eastAsia="Bosch Office Sans"/>
          <w:iCs/>
          <w:lang w:val="en-US"/>
        </w:rPr>
      </w:pPr>
      <w:r w:rsidRPr="00DC19BC">
        <w:rPr>
          <w:rFonts w:eastAsia="Bosch Office Sans"/>
          <w:iCs/>
          <w:u w:val="single"/>
          <w:lang w:val="en-US"/>
        </w:rPr>
        <w:t>Important test parameters:</w:t>
      </w:r>
    </w:p>
    <w:p w14:paraId="504D49D4" w14:textId="77777777" w:rsidR="00DC19BC" w:rsidRDefault="00A80CC9" w:rsidP="00F00720">
      <w:pPr>
        <w:numPr>
          <w:ilvl w:val="0"/>
          <w:numId w:val="40"/>
        </w:numPr>
        <w:rPr>
          <w:rFonts w:eastAsia="Bosch Office Sans"/>
          <w:iCs/>
          <w:lang w:val="en-US"/>
        </w:rPr>
      </w:pPr>
      <w:r w:rsidRPr="00DC19BC">
        <w:rPr>
          <w:rFonts w:eastAsia="Bosch Office Sans"/>
          <w:iCs/>
          <w:lang w:val="en-US"/>
        </w:rPr>
        <w:t>TPSW2_TestId: current test case id to be performed. It is automatically incremented at each test period.</w:t>
      </w:r>
    </w:p>
    <w:p w14:paraId="40161CE3" w14:textId="77777777" w:rsidR="00A80CC9" w:rsidRPr="00DC19BC" w:rsidRDefault="00A80CC9" w:rsidP="00F00720">
      <w:pPr>
        <w:numPr>
          <w:ilvl w:val="0"/>
          <w:numId w:val="40"/>
        </w:numPr>
        <w:rPr>
          <w:rFonts w:eastAsia="Bosch Office Sans"/>
          <w:iCs/>
          <w:lang w:val="en-US"/>
        </w:rPr>
      </w:pPr>
      <w:r w:rsidRPr="00DC19BC">
        <w:rPr>
          <w:rFonts w:eastAsia="Bosch Office Sans"/>
          <w:iCs/>
          <w:lang w:val="en-US"/>
        </w:rPr>
        <w:t>TPSW1_ForceTestId: overrides the TPSW2_TestId and forces a test case to be executed.</w:t>
      </w:r>
    </w:p>
    <w:p w14:paraId="2B5F0642" w14:textId="77777777" w:rsidR="00A80CC9" w:rsidRPr="00AE0E9B" w:rsidRDefault="00A80CC9" w:rsidP="00A80CC9">
      <w:pPr>
        <w:rPr>
          <w:rFonts w:eastAsia="Bosch Office Sans"/>
          <w:szCs w:val="20"/>
          <w:lang w:val="en-US"/>
        </w:rPr>
      </w:pPr>
    </w:p>
    <w:p w14:paraId="36EEF81A" w14:textId="77777777" w:rsidR="00AE0E9B" w:rsidRDefault="00AE0E9B" w:rsidP="00AE0E9B">
      <w:pPr>
        <w:rPr>
          <w:rFonts w:eastAsia="Bosch Office Sans"/>
          <w:szCs w:val="20"/>
          <w:lang w:val="en-US"/>
        </w:rPr>
      </w:pPr>
      <w:r w:rsidRPr="00AE0E9B">
        <w:rPr>
          <w:rFonts w:eastAsia="Bosch Office Sans"/>
          <w:szCs w:val="20"/>
          <w:lang w:val="en-US"/>
        </w:rPr>
        <w:t xml:space="preserve">The test case specification can be found under: </w:t>
      </w:r>
    </w:p>
    <w:p w14:paraId="44A153D5" w14:textId="08B0BE39" w:rsidR="00AE0E9B" w:rsidRPr="00AE0E9B" w:rsidRDefault="00C55FD1" w:rsidP="00AE0E9B">
      <w:pPr>
        <w:rPr>
          <w:rFonts w:eastAsia="Bosch Office Sans"/>
          <w:szCs w:val="20"/>
          <w:lang w:val="en-US"/>
        </w:rPr>
      </w:pPr>
      <w:hyperlink r:id="rId21" w:history="1">
        <w:r w:rsidR="00AE0E9B" w:rsidRPr="006A0F74">
          <w:rPr>
            <w:rStyle w:val="Hyperlink"/>
            <w:rFonts w:eastAsia="Bosch Office Sans"/>
            <w:szCs w:val="20"/>
            <w:lang w:val="en-US"/>
          </w:rPr>
          <w:t>\\bosch.com\dfsrb\DfsDE\DIV\CS\DE_CS$\Prj\BaseDev\BSW\C_Components\002_OS\A_AdvanceTopics\005_CapsulationofBSW\CSMosar93_MultiCore\doc\RBTPSW_TestSuite.xlsx</w:t>
        </w:r>
      </w:hyperlink>
    </w:p>
    <w:p w14:paraId="2EE9E139" w14:textId="77777777" w:rsidR="00AE0E9B" w:rsidRDefault="00EB6458" w:rsidP="00EB6458">
      <w:pPr>
        <w:pStyle w:val="berschrift1"/>
        <w:tabs>
          <w:tab w:val="clear" w:pos="360"/>
          <w:tab w:val="num" w:pos="432"/>
        </w:tabs>
        <w:ind w:left="432" w:hanging="432"/>
        <w:rPr>
          <w:rFonts w:eastAsia="Bosch Office Sans"/>
          <w:lang w:val="en-US"/>
        </w:rPr>
      </w:pPr>
      <w:bookmarkStart w:id="133" w:name="_Toc324167509"/>
      <w:bookmarkStart w:id="134" w:name="_Toc86823307"/>
      <w:r w:rsidRPr="00432D1D">
        <w:rPr>
          <w:rFonts w:eastAsia="Bosch Office Sans"/>
          <w:lang w:val="en-US"/>
        </w:rPr>
        <w:lastRenderedPageBreak/>
        <w:t>DESIGN DECISIONS AND FACTORS</w:t>
      </w:r>
      <w:bookmarkEnd w:id="133"/>
      <w:bookmarkEnd w:id="134"/>
    </w:p>
    <w:p w14:paraId="2BC4390F" w14:textId="2A1D3B65" w:rsidR="00AE0E9B" w:rsidRDefault="00AE0E9B" w:rsidP="00AE0E9B">
      <w:pPr>
        <w:pStyle w:val="berschrift2"/>
        <w:rPr>
          <w:rFonts w:eastAsia="Bosch Office Sans"/>
          <w:lang w:val="en-US"/>
        </w:rPr>
      </w:pPr>
      <w:bookmarkStart w:id="135" w:name="_Toc86823308"/>
      <w:bookmarkStart w:id="136" w:name="_Ref86911189"/>
      <w:r>
        <w:rPr>
          <w:rFonts w:eastAsia="Bosch Office Sans"/>
          <w:lang w:val="en-US"/>
        </w:rPr>
        <w:t>TPSW capsule</w:t>
      </w:r>
      <w:bookmarkEnd w:id="135"/>
      <w:r w:rsidR="00E0798C">
        <w:rPr>
          <w:rFonts w:eastAsia="Bosch Office Sans"/>
          <w:lang w:val="en-US"/>
        </w:rPr>
        <w:t xml:space="preserve"> and OS integration</w:t>
      </w:r>
      <w:bookmarkEnd w:id="136"/>
    </w:p>
    <w:p w14:paraId="5B8215A3" w14:textId="77777777" w:rsidR="009C3223" w:rsidRPr="009C3223" w:rsidRDefault="009C3223" w:rsidP="009C3223">
      <w:pPr>
        <w:rPr>
          <w:rFonts w:eastAsia="Bosch Office Sans"/>
          <w:lang w:val="en-US" w:eastAsia="en-US"/>
        </w:rPr>
      </w:pPr>
    </w:p>
    <w:p w14:paraId="636865F9" w14:textId="77777777" w:rsidR="00AE0E9B" w:rsidRDefault="00AE0E9B" w:rsidP="00AE0E9B">
      <w:pPr>
        <w:numPr>
          <w:ilvl w:val="0"/>
          <w:numId w:val="16"/>
        </w:numPr>
        <w:rPr>
          <w:rFonts w:eastAsia="Bosch Office Sans"/>
          <w:szCs w:val="20"/>
          <w:lang w:val="en-US"/>
        </w:rPr>
      </w:pPr>
      <w:r w:rsidRPr="00A31851">
        <w:rPr>
          <w:rFonts w:eastAsia="Bosch Office Sans"/>
          <w:szCs w:val="20"/>
          <w:lang w:val="en-US"/>
        </w:rPr>
        <w:t xml:space="preserve">No restart of an aborted TPSW allowed for safety reasons. </w:t>
      </w:r>
    </w:p>
    <w:p w14:paraId="3D95C72E" w14:textId="55E8A3F9" w:rsidR="00595F65" w:rsidRDefault="00595F65" w:rsidP="00595F65">
      <w:pPr>
        <w:numPr>
          <w:ilvl w:val="0"/>
          <w:numId w:val="16"/>
        </w:numPr>
        <w:rPr>
          <w:rFonts w:eastAsia="Bosch Office Sans"/>
          <w:szCs w:val="20"/>
        </w:rPr>
      </w:pPr>
      <w:r>
        <w:rPr>
          <w:rFonts w:eastAsia="Bosch Office Sans"/>
          <w:szCs w:val="20"/>
        </w:rPr>
        <w:t>An untrusted function cannot have any impact on the rest of the software (spatial and temporal). In other word, the TPSW framework must intercept any failure of an untrusted software through the Os abort / ProtectionLog mechanism.</w:t>
      </w:r>
    </w:p>
    <w:p w14:paraId="3FC8CF91" w14:textId="18B7AEB8" w:rsidR="00595F65" w:rsidRDefault="00595F65" w:rsidP="00595F65">
      <w:pPr>
        <w:numPr>
          <w:ilvl w:val="0"/>
          <w:numId w:val="16"/>
        </w:numPr>
        <w:rPr>
          <w:rFonts w:eastAsia="Bosch Office Sans"/>
          <w:szCs w:val="20"/>
        </w:rPr>
      </w:pPr>
      <w:r>
        <w:rPr>
          <w:rFonts w:eastAsia="Bosch Office Sans"/>
          <w:szCs w:val="20"/>
        </w:rPr>
        <w:t xml:space="preserve">The whole framework is realized via “c” means, basically macros only. There was no need seen to involve code generators because all relevant use cases can be covered, tool qualification avoided and due to nature of encapsulating “c” code at any possible “c” call an adequate powerful low level approach was required. </w:t>
      </w:r>
    </w:p>
    <w:p w14:paraId="5E02AAEC" w14:textId="77777777" w:rsidR="00595F65" w:rsidRPr="00595F65" w:rsidRDefault="00595F65" w:rsidP="00595F65">
      <w:pPr>
        <w:numPr>
          <w:ilvl w:val="0"/>
          <w:numId w:val="16"/>
        </w:numPr>
        <w:rPr>
          <w:rFonts w:eastAsia="Bosch Office Sans"/>
          <w:strike/>
          <w:szCs w:val="20"/>
        </w:rPr>
      </w:pPr>
      <w:r w:rsidRPr="00A31851">
        <w:rPr>
          <w:rFonts w:eastAsia="Bosch Office Sans"/>
          <w:szCs w:val="20"/>
        </w:rPr>
        <w:t>Use of RTA OS feature “call trusted function” in reverse way (extended feature from RTA OS) to call untrusted (TPSW) functions from a trusted (RB) task.</w:t>
      </w:r>
    </w:p>
    <w:p w14:paraId="05851852" w14:textId="75A5D098" w:rsidR="00595F65" w:rsidRPr="00595F65" w:rsidRDefault="00595F65" w:rsidP="00595F65">
      <w:pPr>
        <w:numPr>
          <w:ilvl w:val="0"/>
          <w:numId w:val="16"/>
        </w:numPr>
        <w:rPr>
          <w:rFonts w:eastAsia="Bosch Office Sans"/>
          <w:strike/>
          <w:szCs w:val="20"/>
        </w:rPr>
      </w:pPr>
      <w:r>
        <w:rPr>
          <w:rFonts w:eastAsia="Bosch Office Sans"/>
          <w:szCs w:val="20"/>
        </w:rPr>
        <w:t>There is only one Os untrusted application with one (un)trusted function per core configured in the OS. Handling of several TPSWs is managed via the framework only.</w:t>
      </w:r>
    </w:p>
    <w:p w14:paraId="16F29332" w14:textId="73059C9C" w:rsidR="00595F65" w:rsidRPr="00595F65" w:rsidRDefault="00595F65" w:rsidP="00595F65">
      <w:pPr>
        <w:numPr>
          <w:ilvl w:val="0"/>
          <w:numId w:val="16"/>
        </w:numPr>
        <w:rPr>
          <w:rFonts w:eastAsia="Bosch Office Sans"/>
          <w:strike/>
          <w:szCs w:val="20"/>
        </w:rPr>
      </w:pPr>
      <w:r w:rsidRPr="00A31851">
        <w:rPr>
          <w:rFonts w:eastAsia="Bosch Office Sans"/>
          <w:szCs w:val="20"/>
        </w:rPr>
        <w:t>One TPSW running in several tasks</w:t>
      </w:r>
      <w:r>
        <w:rPr>
          <w:rFonts w:eastAsia="Bosch Office Sans"/>
          <w:szCs w:val="20"/>
        </w:rPr>
        <w:t xml:space="preserve"> and cores</w:t>
      </w:r>
      <w:r w:rsidRPr="00A31851">
        <w:rPr>
          <w:rFonts w:eastAsia="Bosch Office Sans"/>
          <w:szCs w:val="20"/>
        </w:rPr>
        <w:t xml:space="preserve"> via several </w:t>
      </w:r>
      <w:r>
        <w:rPr>
          <w:rFonts w:eastAsia="Bosch Office Sans"/>
          <w:szCs w:val="20"/>
        </w:rPr>
        <w:t>FUNCs</w:t>
      </w:r>
      <w:r w:rsidRPr="00A31851">
        <w:rPr>
          <w:rFonts w:eastAsia="Bosch Office Sans"/>
          <w:szCs w:val="20"/>
        </w:rPr>
        <w:t xml:space="preserve"> is allowed. ECC tasks (blocking tasks at events, which is in general not used at CC task scheme and much more complex) not supported.</w:t>
      </w:r>
    </w:p>
    <w:p w14:paraId="5C62E909" w14:textId="5135A641" w:rsidR="00595F65" w:rsidRDefault="00595F65" w:rsidP="00595F65">
      <w:pPr>
        <w:numPr>
          <w:ilvl w:val="0"/>
          <w:numId w:val="16"/>
        </w:numPr>
        <w:rPr>
          <w:rFonts w:eastAsia="Bosch Office Sans"/>
          <w:szCs w:val="20"/>
        </w:rPr>
      </w:pPr>
      <w:r>
        <w:rPr>
          <w:rFonts w:eastAsia="Bosch Office Sans"/>
          <w:szCs w:val="20"/>
        </w:rPr>
        <w:t>The usage of the framework in exception handlers and CAT 1 interrupts is not allowed (see details of implementation). This is because the TPSW framework relies on Os mechanism which can be only executed in Task or CAT2 ISR context.</w:t>
      </w:r>
    </w:p>
    <w:p w14:paraId="1237E0A9" w14:textId="180F49E4" w:rsidR="00595F65" w:rsidRDefault="00595F65" w:rsidP="00595F65">
      <w:pPr>
        <w:numPr>
          <w:ilvl w:val="0"/>
          <w:numId w:val="16"/>
        </w:numPr>
        <w:rPr>
          <w:rFonts w:eastAsia="Bosch Office Sans"/>
          <w:szCs w:val="20"/>
        </w:rPr>
      </w:pPr>
      <w:r>
        <w:rPr>
          <w:rFonts w:eastAsia="Bosch Office Sans"/>
          <w:szCs w:val="20"/>
        </w:rPr>
        <w:t xml:space="preserve">The interrupt lock and spin lock APIs for TPSW are realized basically as wrapper of existing locks </w:t>
      </w:r>
      <w:r w:rsidRPr="002E747D">
        <w:rPr>
          <w:rFonts w:eastAsia="Bosch Office Sans"/>
          <w:szCs w:val="20"/>
        </w:rPr>
        <w:t>with additional checks</w:t>
      </w:r>
      <w:r>
        <w:rPr>
          <w:rFonts w:eastAsia="Bosch Office Sans"/>
          <w:szCs w:val="20"/>
        </w:rPr>
        <w:t>. Adding further locks with an additional (TPSW) lock counter would be too complex.</w:t>
      </w:r>
    </w:p>
    <w:p w14:paraId="415C6BEA" w14:textId="3E7C6324" w:rsidR="00595F65" w:rsidRDefault="00595F65" w:rsidP="00595F65">
      <w:pPr>
        <w:numPr>
          <w:ilvl w:val="0"/>
          <w:numId w:val="16"/>
        </w:numPr>
        <w:rPr>
          <w:rFonts w:eastAsia="Bosch Office Sans"/>
          <w:szCs w:val="20"/>
        </w:rPr>
      </w:pPr>
      <w:r>
        <w:rPr>
          <w:rFonts w:eastAsia="Bosch Office Sans"/>
          <w:szCs w:val="20"/>
        </w:rPr>
        <w:t>Every TPSW failure must lead to a call of the Os ProtectionLog() function. That’s why all switch from user mode to</w:t>
      </w:r>
      <w:r w:rsidRPr="007E63E6">
        <w:rPr>
          <w:rFonts w:eastAsia="Bosch Office Sans"/>
          <w:szCs w:val="20"/>
        </w:rPr>
        <w:t xml:space="preserve"> supervisor </w:t>
      </w:r>
      <w:r>
        <w:rPr>
          <w:rFonts w:eastAsia="Bosch Office Sans"/>
          <w:szCs w:val="20"/>
        </w:rPr>
        <w:t xml:space="preserve">mode </w:t>
      </w:r>
      <w:r w:rsidRPr="007E63E6">
        <w:rPr>
          <w:rFonts w:eastAsia="Bosch Office Sans"/>
          <w:szCs w:val="20"/>
        </w:rPr>
        <w:t>explicitly</w:t>
      </w:r>
      <w:r>
        <w:rPr>
          <w:rFonts w:eastAsia="Bosch Office Sans"/>
          <w:szCs w:val="20"/>
        </w:rPr>
        <w:t xml:space="preserve"> (e.g. “trap 0”)</w:t>
      </w:r>
      <w:r w:rsidRPr="007E63E6">
        <w:rPr>
          <w:rFonts w:eastAsia="Bosch Office Sans"/>
          <w:szCs w:val="20"/>
        </w:rPr>
        <w:t xml:space="preserve"> or implicitly (e.g. via Os APIs)</w:t>
      </w:r>
      <w:r>
        <w:rPr>
          <w:rFonts w:eastAsia="Bosch Office Sans"/>
          <w:szCs w:val="20"/>
        </w:rPr>
        <w:t xml:space="preserve"> are preceded by a stack, relevant register and lock plausibility. This is done to ensure that no TPSW lead to an exception later in supervisor mode. (see also the “</w:t>
      </w:r>
      <w:r w:rsidRPr="00926CB6">
        <w:rPr>
          <w:rFonts w:eastAsia="Bosch Office Sans"/>
          <w:i/>
          <w:szCs w:val="20"/>
        </w:rPr>
        <w:t>Things to care about for a trusted to untrusted transition</w:t>
      </w:r>
      <w:r w:rsidRPr="00926CB6">
        <w:rPr>
          <w:rFonts w:eastAsia="Bosch Office Sans"/>
          <w:szCs w:val="20"/>
        </w:rPr>
        <w:t>”</w:t>
      </w:r>
      <w:r>
        <w:rPr>
          <w:rFonts w:eastAsia="Bosch Office Sans"/>
          <w:szCs w:val="20"/>
        </w:rPr>
        <w:t xml:space="preserve"> point in section </w:t>
      </w:r>
      <w:r>
        <w:rPr>
          <w:rFonts w:eastAsia="Bosch Office Sans"/>
          <w:szCs w:val="20"/>
        </w:rPr>
        <w:fldChar w:fldCharType="begin"/>
      </w:r>
      <w:r>
        <w:rPr>
          <w:rFonts w:eastAsia="Bosch Office Sans"/>
          <w:szCs w:val="20"/>
        </w:rPr>
        <w:instrText xml:space="preserve"> REF _Ref412468570 \r \h </w:instrText>
      </w:r>
      <w:r>
        <w:rPr>
          <w:rFonts w:eastAsia="Bosch Office Sans"/>
          <w:szCs w:val="20"/>
        </w:rPr>
      </w:r>
      <w:r>
        <w:rPr>
          <w:rFonts w:eastAsia="Bosch Office Sans"/>
          <w:szCs w:val="20"/>
        </w:rPr>
        <w:fldChar w:fldCharType="separate"/>
      </w:r>
      <w:r>
        <w:rPr>
          <w:rFonts w:eastAsia="Bosch Office Sans"/>
          <w:szCs w:val="20"/>
        </w:rPr>
        <w:t>9.1.2</w:t>
      </w:r>
      <w:r>
        <w:rPr>
          <w:rFonts w:eastAsia="Bosch Office Sans"/>
          <w:szCs w:val="20"/>
        </w:rPr>
        <w:fldChar w:fldCharType="end"/>
      </w:r>
      <w:r w:rsidRPr="00926CB6">
        <w:rPr>
          <w:rFonts w:eastAsia="Bosch Office Sans"/>
          <w:szCs w:val="20"/>
        </w:rPr>
        <w:t>)</w:t>
      </w:r>
    </w:p>
    <w:p w14:paraId="63CFA000" w14:textId="7F6E65A5" w:rsidR="004E5A4E" w:rsidRDefault="00E0798C" w:rsidP="00595F65">
      <w:pPr>
        <w:numPr>
          <w:ilvl w:val="0"/>
          <w:numId w:val="16"/>
        </w:numPr>
        <w:rPr>
          <w:rFonts w:eastAsia="Bosch Office Sans"/>
          <w:szCs w:val="20"/>
        </w:rPr>
      </w:pPr>
      <w:r>
        <w:rPr>
          <w:rFonts w:eastAsia="Bosch Office Sans"/>
          <w:szCs w:val="20"/>
        </w:rPr>
        <w:t>The TPSW relies on an OS feature called Enhanced Isolation. This feature introduces additional system checks when switching modes or when an interrupt i</w:t>
      </w:r>
      <w:r w:rsidR="004E5A4E">
        <w:rPr>
          <w:rFonts w:eastAsia="Bosch Office Sans"/>
          <w:szCs w:val="20"/>
        </w:rPr>
        <w:t>s</w:t>
      </w:r>
      <w:r>
        <w:rPr>
          <w:rFonts w:eastAsia="Bosch Office Sans"/>
          <w:szCs w:val="20"/>
        </w:rPr>
        <w:t xml:space="preserve"> triggered – e.g. stack pointer check or global register reset. </w:t>
      </w:r>
      <w:r w:rsidR="004E5A4E">
        <w:rPr>
          <w:rFonts w:eastAsia="Bosch Office Sans"/>
          <w:szCs w:val="20"/>
        </w:rPr>
        <w:t xml:space="preserve">When a fault is detected by the OS in one of these checks, the Os_CallTrustedFunction (internal API which protects and executes the untrusted function) is aborted and the TPSW is marked as faulty. Next the framework attempts to restart the FUNC, </w:t>
      </w:r>
      <w:r w:rsidR="004E5A4E">
        <w:rPr>
          <w:rFonts w:eastAsia="Bosch Office Sans"/>
          <w:szCs w:val="20"/>
        </w:rPr>
        <w:lastRenderedPageBreak/>
        <w:t xml:space="preserve">while this time configuring the MPU to make flash non-executable. This will cause an MPU failure and the rest of the abort will happen just as a normal exception, including any cascading and cross-core aborts. </w:t>
      </w:r>
    </w:p>
    <w:p w14:paraId="73DFAEF4" w14:textId="599C7F61" w:rsidR="00E0798C" w:rsidRDefault="00E0798C" w:rsidP="004E5A4E">
      <w:pPr>
        <w:ind w:left="720"/>
        <w:rPr>
          <w:rFonts w:eastAsia="Bosch Office Sans"/>
          <w:szCs w:val="20"/>
        </w:rPr>
      </w:pPr>
      <w:r>
        <w:rPr>
          <w:rFonts w:eastAsia="Bosch Office Sans"/>
          <w:szCs w:val="20"/>
        </w:rPr>
        <w:t>The user callbacks required and called by Enhanced Isolation are implemented already in TPSW as:</w:t>
      </w:r>
    </w:p>
    <w:p w14:paraId="0416DA4C" w14:textId="7F7AFAB6" w:rsidR="00E0798C" w:rsidRPr="00E0798C" w:rsidRDefault="00E0798C" w:rsidP="00E0798C">
      <w:pPr>
        <w:numPr>
          <w:ilvl w:val="1"/>
          <w:numId w:val="16"/>
        </w:numPr>
        <w:rPr>
          <w:rFonts w:ascii="Courier New" w:eastAsia="Bosch Office Sans" w:hAnsi="Courier New" w:cs="Courier New"/>
          <w:sz w:val="18"/>
          <w:szCs w:val="18"/>
          <w:lang w:val="pt-PT"/>
        </w:rPr>
      </w:pPr>
      <w:r w:rsidRPr="00E0798C">
        <w:rPr>
          <w:rFonts w:ascii="Courier New" w:eastAsia="Bosch Office Sans" w:hAnsi="Courier New" w:cs="Courier New"/>
          <w:sz w:val="18"/>
          <w:szCs w:val="18"/>
          <w:lang w:val="pt-PT"/>
        </w:rPr>
        <w:t xml:space="preserve">FUNC(ProtectionReturnType, OS_APPL_CODE) </w:t>
      </w:r>
      <w:r w:rsidRPr="00E0798C">
        <w:rPr>
          <w:rFonts w:ascii="Courier New" w:eastAsia="Bosch Office Sans" w:hAnsi="Courier New" w:cs="Courier New"/>
          <w:b/>
          <w:bCs/>
          <w:sz w:val="18"/>
          <w:szCs w:val="18"/>
          <w:lang w:val="pt-PT"/>
        </w:rPr>
        <w:t>Os_Cbk_IsUntrustedCodeOK</w:t>
      </w:r>
      <w:r>
        <w:rPr>
          <w:rFonts w:ascii="Courier New" w:eastAsia="Bosch Office Sans" w:hAnsi="Courier New" w:cs="Courier New"/>
          <w:b/>
          <w:bCs/>
          <w:sz w:val="18"/>
          <w:szCs w:val="18"/>
          <w:lang w:val="pt-PT"/>
        </w:rPr>
        <w:t xml:space="preserve"> </w:t>
      </w:r>
      <w:r w:rsidRPr="00E0798C">
        <w:rPr>
          <w:rFonts w:ascii="Courier New" w:eastAsia="Bosch Office Sans" w:hAnsi="Courier New" w:cs="Courier New"/>
          <w:sz w:val="18"/>
          <w:szCs w:val="18"/>
          <w:lang w:val="pt-PT"/>
        </w:rPr>
        <w:t>(Os_EIContextBuffType * Os_stack_context, Os_UntrustedContextRefType Os_EIApplicationContext)</w:t>
      </w:r>
    </w:p>
    <w:p w14:paraId="7BC15A3E" w14:textId="77777777" w:rsidR="00E0798C" w:rsidRPr="00E0798C" w:rsidRDefault="00E0798C" w:rsidP="00E0798C">
      <w:pPr>
        <w:numPr>
          <w:ilvl w:val="2"/>
          <w:numId w:val="16"/>
        </w:numPr>
        <w:rPr>
          <w:rFonts w:eastAsia="Bosch Office Sans"/>
          <w:szCs w:val="20"/>
          <w:lang w:val="en-US"/>
        </w:rPr>
      </w:pPr>
      <w:r w:rsidRPr="00E0798C">
        <w:rPr>
          <w:rFonts w:eastAsia="Bosch Office Sans"/>
          <w:szCs w:val="20"/>
          <w:lang w:val="en-US"/>
        </w:rPr>
        <w:t>checks whether untrusted code has misbehaved or not</w:t>
      </w:r>
    </w:p>
    <w:p w14:paraId="43AFE50C" w14:textId="4CC3B345" w:rsidR="00E0798C" w:rsidRDefault="00E0798C" w:rsidP="00E0798C">
      <w:pPr>
        <w:numPr>
          <w:ilvl w:val="2"/>
          <w:numId w:val="16"/>
        </w:numPr>
        <w:rPr>
          <w:rFonts w:eastAsia="Bosch Office Sans"/>
          <w:szCs w:val="20"/>
          <w:lang w:val="en-US"/>
        </w:rPr>
      </w:pPr>
      <w:r w:rsidRPr="00E0798C">
        <w:rPr>
          <w:rFonts w:eastAsia="Bosch Office Sans"/>
          <w:szCs w:val="20"/>
          <w:lang w:val="en-US"/>
        </w:rPr>
        <w:t>checks if r3 (sp) is okay</w:t>
      </w:r>
    </w:p>
    <w:p w14:paraId="0AC12D92" w14:textId="77777777" w:rsidR="00E0798C" w:rsidRPr="00E0798C" w:rsidRDefault="00E0798C" w:rsidP="00E0798C">
      <w:pPr>
        <w:ind w:left="2160"/>
        <w:rPr>
          <w:rFonts w:eastAsia="Bosch Office Sans"/>
          <w:szCs w:val="20"/>
          <w:lang w:val="en-US"/>
        </w:rPr>
      </w:pPr>
    </w:p>
    <w:p w14:paraId="4DF2E62F" w14:textId="2BF1116D" w:rsidR="00E0798C" w:rsidRPr="00E0798C" w:rsidRDefault="00E0798C" w:rsidP="00E0798C">
      <w:pPr>
        <w:numPr>
          <w:ilvl w:val="1"/>
          <w:numId w:val="16"/>
        </w:numPr>
        <w:rPr>
          <w:rFonts w:ascii="Courier New" w:eastAsia="Bosch Office Sans" w:hAnsi="Courier New" w:cs="Courier New"/>
          <w:sz w:val="18"/>
          <w:szCs w:val="18"/>
          <w:lang w:val="en-US"/>
        </w:rPr>
      </w:pPr>
      <w:r w:rsidRPr="00E0798C">
        <w:rPr>
          <w:rFonts w:ascii="Courier New" w:eastAsia="Bosch Office Sans" w:hAnsi="Courier New" w:cs="Courier New"/>
          <w:sz w:val="18"/>
          <w:szCs w:val="18"/>
          <w:lang w:val="en-US"/>
        </w:rPr>
        <w:t xml:space="preserve">FUNC(boolean, OS_APPL_CODE) </w:t>
      </w:r>
      <w:r w:rsidRPr="00E0798C">
        <w:rPr>
          <w:rFonts w:ascii="Courier New" w:eastAsia="Bosch Office Sans" w:hAnsi="Courier New" w:cs="Courier New"/>
          <w:b/>
          <w:bCs/>
          <w:sz w:val="18"/>
          <w:szCs w:val="18"/>
          <w:lang w:val="en-US"/>
        </w:rPr>
        <w:t>Os_Cbk_IsSystemTrapAllowed</w:t>
      </w:r>
      <w:r>
        <w:rPr>
          <w:rFonts w:ascii="Courier New" w:eastAsia="Bosch Office Sans" w:hAnsi="Courier New" w:cs="Courier New"/>
          <w:b/>
          <w:bCs/>
          <w:sz w:val="18"/>
          <w:szCs w:val="18"/>
          <w:lang w:val="en-US"/>
        </w:rPr>
        <w:t xml:space="preserve"> </w:t>
      </w:r>
      <w:r w:rsidRPr="00E0798C">
        <w:rPr>
          <w:rFonts w:ascii="Courier New" w:eastAsia="Bosch Office Sans" w:hAnsi="Courier New" w:cs="Courier New"/>
          <w:sz w:val="18"/>
          <w:szCs w:val="18"/>
          <w:lang w:val="en-US"/>
        </w:rPr>
        <w:t>( MemoryStartAddressType Caller)</w:t>
      </w:r>
    </w:p>
    <w:p w14:paraId="7A757755" w14:textId="658F4B03" w:rsidR="00E0798C" w:rsidRPr="00E0798C" w:rsidRDefault="00E0798C" w:rsidP="00E0798C">
      <w:pPr>
        <w:numPr>
          <w:ilvl w:val="2"/>
          <w:numId w:val="16"/>
        </w:numPr>
        <w:rPr>
          <w:rFonts w:eastAsia="Bosch Office Sans"/>
          <w:szCs w:val="20"/>
          <w:lang w:val="en-US"/>
        </w:rPr>
      </w:pPr>
      <w:r w:rsidRPr="00E0798C">
        <w:rPr>
          <w:rFonts w:eastAsia="Bosch Office Sans"/>
          <w:szCs w:val="20"/>
          <w:lang w:val="de-DE"/>
        </w:rPr>
        <w:t>allows or forbids trap 0</w:t>
      </w:r>
    </w:p>
    <w:p w14:paraId="453D931F" w14:textId="77777777" w:rsidR="00E0798C" w:rsidRPr="00E0798C" w:rsidRDefault="00E0798C" w:rsidP="00E0798C">
      <w:pPr>
        <w:ind w:left="2160"/>
        <w:rPr>
          <w:rFonts w:eastAsia="Bosch Office Sans"/>
          <w:szCs w:val="20"/>
          <w:lang w:val="en-US"/>
        </w:rPr>
      </w:pPr>
    </w:p>
    <w:p w14:paraId="076FE50E" w14:textId="5A365F6F" w:rsidR="00E0798C" w:rsidRPr="00E0798C" w:rsidRDefault="00E0798C" w:rsidP="00E0798C">
      <w:pPr>
        <w:numPr>
          <w:ilvl w:val="1"/>
          <w:numId w:val="16"/>
        </w:numPr>
        <w:rPr>
          <w:rFonts w:ascii="Courier New" w:eastAsia="Bosch Office Sans" w:hAnsi="Courier New" w:cs="Courier New"/>
          <w:sz w:val="18"/>
          <w:szCs w:val="18"/>
          <w:lang w:val="en-US"/>
        </w:rPr>
      </w:pPr>
      <w:r w:rsidRPr="00E0798C">
        <w:rPr>
          <w:rFonts w:ascii="Courier New" w:eastAsia="Bosch Office Sans" w:hAnsi="Courier New" w:cs="Courier New"/>
          <w:sz w:val="18"/>
          <w:szCs w:val="18"/>
          <w:lang w:val="en-US"/>
        </w:rPr>
        <w:t xml:space="preserve">FUNC(void, OS_CALLOUT_CODE) </w:t>
      </w:r>
      <w:r w:rsidRPr="00E0798C">
        <w:rPr>
          <w:rFonts w:ascii="Courier New" w:eastAsia="Bosch Office Sans" w:hAnsi="Courier New" w:cs="Courier New"/>
          <w:b/>
          <w:bCs/>
          <w:sz w:val="18"/>
          <w:szCs w:val="18"/>
          <w:lang w:val="en-US"/>
        </w:rPr>
        <w:t>Os_Cbk_RestoreGlobalRegisters</w:t>
      </w:r>
      <w:r>
        <w:rPr>
          <w:rFonts w:ascii="Courier New" w:eastAsia="Bosch Office Sans" w:hAnsi="Courier New" w:cs="Courier New"/>
          <w:b/>
          <w:bCs/>
          <w:sz w:val="18"/>
          <w:szCs w:val="18"/>
          <w:lang w:val="en-US"/>
        </w:rPr>
        <w:t xml:space="preserve"> </w:t>
      </w:r>
      <w:r w:rsidRPr="00E0798C">
        <w:rPr>
          <w:rFonts w:ascii="Courier New" w:eastAsia="Bosch Office Sans" w:hAnsi="Courier New" w:cs="Courier New"/>
          <w:sz w:val="18"/>
          <w:szCs w:val="18"/>
          <w:lang w:val="en-US"/>
        </w:rPr>
        <w:t>(void)</w:t>
      </w:r>
    </w:p>
    <w:p w14:paraId="6AB2F039" w14:textId="6641EEB7" w:rsidR="00E0798C" w:rsidRDefault="00E0798C" w:rsidP="00E0798C">
      <w:pPr>
        <w:numPr>
          <w:ilvl w:val="2"/>
          <w:numId w:val="16"/>
        </w:numPr>
        <w:rPr>
          <w:rFonts w:eastAsia="Bosch Office Sans"/>
          <w:szCs w:val="20"/>
          <w:lang w:val="en-US"/>
        </w:rPr>
      </w:pPr>
      <w:r w:rsidRPr="00E0798C">
        <w:rPr>
          <w:rFonts w:eastAsia="Bosch Office Sans"/>
          <w:szCs w:val="20"/>
          <w:lang w:val="en-US"/>
        </w:rPr>
        <w:t>called to restore r4 (gp) and r5 (tp)</w:t>
      </w:r>
    </w:p>
    <w:p w14:paraId="0A6FD640" w14:textId="77777777" w:rsidR="00E0798C" w:rsidRPr="00E0798C" w:rsidRDefault="00E0798C" w:rsidP="00E0798C">
      <w:pPr>
        <w:ind w:left="2160"/>
        <w:rPr>
          <w:rFonts w:eastAsia="Bosch Office Sans"/>
          <w:szCs w:val="20"/>
          <w:lang w:val="en-US"/>
        </w:rPr>
      </w:pPr>
    </w:p>
    <w:p w14:paraId="6DB6A600" w14:textId="72F8012F" w:rsidR="00E0798C" w:rsidRPr="00E0798C" w:rsidRDefault="00E0798C" w:rsidP="00E0798C">
      <w:pPr>
        <w:numPr>
          <w:ilvl w:val="1"/>
          <w:numId w:val="16"/>
        </w:numPr>
        <w:rPr>
          <w:rFonts w:ascii="Courier New" w:eastAsia="Bosch Office Sans" w:hAnsi="Courier New" w:cs="Courier New"/>
          <w:sz w:val="18"/>
          <w:szCs w:val="18"/>
          <w:lang w:val="en-US"/>
        </w:rPr>
      </w:pPr>
      <w:r w:rsidRPr="00E0798C">
        <w:rPr>
          <w:rFonts w:ascii="Courier New" w:eastAsia="Bosch Office Sans" w:hAnsi="Courier New" w:cs="Courier New"/>
          <w:sz w:val="18"/>
          <w:szCs w:val="18"/>
          <w:lang w:val="en-US"/>
        </w:rPr>
        <w:t xml:space="preserve">FUNC(ProtectionReturnType, OS_APPL_CODE) </w:t>
      </w:r>
      <w:r w:rsidRPr="00E0798C">
        <w:rPr>
          <w:rFonts w:ascii="Courier New" w:eastAsia="Bosch Office Sans" w:hAnsi="Courier New" w:cs="Courier New"/>
          <w:b/>
          <w:bCs/>
          <w:sz w:val="18"/>
          <w:szCs w:val="18"/>
          <w:lang w:val="en-US"/>
        </w:rPr>
        <w:t>Os_Cbk_IsUntrustedTrapOK</w:t>
      </w:r>
      <w:r>
        <w:rPr>
          <w:rFonts w:ascii="Courier New" w:eastAsia="Bosch Office Sans" w:hAnsi="Courier New" w:cs="Courier New"/>
          <w:b/>
          <w:bCs/>
          <w:sz w:val="18"/>
          <w:szCs w:val="18"/>
          <w:lang w:val="en-US"/>
        </w:rPr>
        <w:t xml:space="preserve"> </w:t>
      </w:r>
      <w:r w:rsidRPr="00E0798C">
        <w:rPr>
          <w:rFonts w:ascii="Courier New" w:eastAsia="Bosch Office Sans" w:hAnsi="Courier New" w:cs="Courier New"/>
          <w:sz w:val="18"/>
          <w:szCs w:val="18"/>
          <w:lang w:val="en-US"/>
        </w:rPr>
        <w:t>(MemoryStartAddressType Os_ret_addr, uint32 Os_CauseCode)</w:t>
      </w:r>
    </w:p>
    <w:p w14:paraId="130B5267" w14:textId="77777777" w:rsidR="00E0798C" w:rsidRPr="00E0798C" w:rsidRDefault="00E0798C" w:rsidP="00E0798C">
      <w:pPr>
        <w:numPr>
          <w:ilvl w:val="2"/>
          <w:numId w:val="16"/>
        </w:numPr>
        <w:rPr>
          <w:rFonts w:eastAsia="Bosch Office Sans"/>
          <w:szCs w:val="20"/>
          <w:lang w:val="en-US"/>
        </w:rPr>
      </w:pPr>
      <w:r w:rsidRPr="00E0798C">
        <w:rPr>
          <w:rFonts w:eastAsia="Bosch Office Sans"/>
          <w:szCs w:val="20"/>
          <w:lang w:val="en-US"/>
        </w:rPr>
        <w:t>checks whether to allow or not a trap called from untrusted context to be executed</w:t>
      </w:r>
    </w:p>
    <w:p w14:paraId="43E9C927" w14:textId="77777777" w:rsidR="00E0798C" w:rsidRDefault="00E0798C" w:rsidP="00E0798C">
      <w:pPr>
        <w:ind w:left="1440"/>
        <w:rPr>
          <w:rFonts w:eastAsia="Bosch Office Sans"/>
          <w:szCs w:val="20"/>
        </w:rPr>
      </w:pPr>
    </w:p>
    <w:p w14:paraId="44F42090" w14:textId="42051826" w:rsidR="00E0798C" w:rsidRDefault="00E0798C" w:rsidP="00E0798C">
      <w:pPr>
        <w:ind w:left="720"/>
        <w:rPr>
          <w:rFonts w:eastAsia="Bosch Office Sans"/>
          <w:szCs w:val="20"/>
        </w:rPr>
      </w:pPr>
      <w:r>
        <w:rPr>
          <w:rFonts w:eastAsia="Bosch Office Sans"/>
          <w:szCs w:val="20"/>
        </w:rPr>
        <w:t>More information about this feature and a comprehensive description of the failure modes that it covers can be found on the OS documentation for Target Ports RH850/RH850x2.</w:t>
      </w:r>
    </w:p>
    <w:p w14:paraId="587C4BE2" w14:textId="77777777" w:rsidR="00E0798C" w:rsidRPr="00595F65" w:rsidRDefault="00E0798C" w:rsidP="00E0798C">
      <w:pPr>
        <w:ind w:left="720"/>
        <w:rPr>
          <w:rFonts w:eastAsia="Bosch Office Sans"/>
          <w:szCs w:val="20"/>
        </w:rPr>
      </w:pPr>
    </w:p>
    <w:p w14:paraId="0D6A626A" w14:textId="2884E3C9" w:rsidR="00AE0E9B" w:rsidRDefault="00AE0E9B" w:rsidP="00AE0E9B">
      <w:pPr>
        <w:pStyle w:val="berschrift2"/>
        <w:rPr>
          <w:rFonts w:eastAsia="Bosch Office Sans"/>
          <w:lang w:val="en-US"/>
        </w:rPr>
      </w:pPr>
      <w:bookmarkStart w:id="137" w:name="_Toc86823309"/>
      <w:r>
        <w:rPr>
          <w:rFonts w:eastAsia="Bosch Office Sans"/>
          <w:lang w:val="en-US"/>
        </w:rPr>
        <w:t>Memory protection</w:t>
      </w:r>
      <w:bookmarkEnd w:id="137"/>
    </w:p>
    <w:p w14:paraId="0D235A22" w14:textId="77777777" w:rsidR="009C3223" w:rsidRPr="009C3223" w:rsidRDefault="009C3223" w:rsidP="009C3223">
      <w:pPr>
        <w:rPr>
          <w:rFonts w:eastAsia="Bosch Office Sans"/>
          <w:lang w:val="en-US" w:eastAsia="en-US"/>
        </w:rPr>
      </w:pPr>
    </w:p>
    <w:p w14:paraId="2059E326" w14:textId="60E5AB43" w:rsidR="00AE0E9B" w:rsidRDefault="00AE0E9B" w:rsidP="00AE0E9B">
      <w:pPr>
        <w:numPr>
          <w:ilvl w:val="0"/>
          <w:numId w:val="16"/>
        </w:numPr>
        <w:rPr>
          <w:rFonts w:eastAsia="Bosch Office Sans"/>
          <w:szCs w:val="20"/>
          <w:lang w:val="en-US"/>
        </w:rPr>
      </w:pPr>
      <w:r>
        <w:rPr>
          <w:rFonts w:eastAsia="Bosch Office Sans"/>
          <w:szCs w:val="20"/>
          <w:lang w:val="en-US"/>
        </w:rPr>
        <w:t>Memory protection is applied for each untrusted function</w:t>
      </w:r>
      <w:r w:rsidR="00595F65">
        <w:rPr>
          <w:rFonts w:eastAsia="Bosch Office Sans"/>
          <w:szCs w:val="20"/>
          <w:lang w:val="en-US"/>
        </w:rPr>
        <w:t>.</w:t>
      </w:r>
    </w:p>
    <w:p w14:paraId="2C236CC8" w14:textId="1E629091" w:rsidR="00595F65" w:rsidRPr="00595F65" w:rsidRDefault="00595F65" w:rsidP="00595F65">
      <w:pPr>
        <w:numPr>
          <w:ilvl w:val="0"/>
          <w:numId w:val="16"/>
        </w:numPr>
        <w:rPr>
          <w:rFonts w:eastAsia="Bosch Office Sans"/>
          <w:szCs w:val="20"/>
          <w:lang w:val="en-US"/>
        </w:rPr>
      </w:pPr>
      <w:r>
        <w:rPr>
          <w:rFonts w:eastAsia="Bosch Office Sans"/>
          <w:szCs w:val="20"/>
          <w:lang w:val="en-US"/>
        </w:rPr>
        <w:t>RAM write is only avoided in new version of TPSW capsule. RAM read is allowed to allow simpler integration and no safety effect.</w:t>
      </w:r>
    </w:p>
    <w:p w14:paraId="33F097A4" w14:textId="3524D3FF" w:rsidR="00595F65" w:rsidRPr="00595F65" w:rsidRDefault="00595F65" w:rsidP="00595F65">
      <w:pPr>
        <w:numPr>
          <w:ilvl w:val="0"/>
          <w:numId w:val="16"/>
        </w:numPr>
        <w:rPr>
          <w:rFonts w:eastAsia="Bosch Office Sans"/>
          <w:szCs w:val="20"/>
          <w:lang w:val="en-US"/>
        </w:rPr>
      </w:pPr>
      <w:r>
        <w:rPr>
          <w:rFonts w:eastAsia="Bosch Office Sans"/>
          <w:szCs w:val="20"/>
          <w:lang w:val="en-US"/>
        </w:rPr>
        <w:t>Peripheral read and write is avoided.</w:t>
      </w:r>
    </w:p>
    <w:p w14:paraId="2330CB15" w14:textId="77777777" w:rsidR="00595F65" w:rsidRPr="00F17B9E" w:rsidRDefault="00595F65" w:rsidP="00595F65">
      <w:pPr>
        <w:numPr>
          <w:ilvl w:val="0"/>
          <w:numId w:val="16"/>
        </w:numPr>
        <w:rPr>
          <w:rFonts w:eastAsia="Bosch Office Sans"/>
          <w:strike/>
          <w:szCs w:val="20"/>
        </w:rPr>
      </w:pPr>
      <w:r>
        <w:rPr>
          <w:rFonts w:eastAsia="Bosch Office Sans"/>
          <w:szCs w:val="20"/>
        </w:rPr>
        <w:t xml:space="preserve">Calling a trusted FUNC or an untrusted FUNC is handled via the same API RBTPSW_CALL/RBTPSW_START in the framework. </w:t>
      </w:r>
    </w:p>
    <w:p w14:paraId="21EB9AE1" w14:textId="77777777" w:rsidR="00595F65" w:rsidRPr="00F17B9E" w:rsidRDefault="00595F65" w:rsidP="00595F65">
      <w:pPr>
        <w:numPr>
          <w:ilvl w:val="1"/>
          <w:numId w:val="16"/>
        </w:numPr>
        <w:rPr>
          <w:rFonts w:eastAsia="Bosch Office Sans"/>
          <w:strike/>
          <w:szCs w:val="20"/>
        </w:rPr>
      </w:pPr>
      <w:r>
        <w:rPr>
          <w:rFonts w:eastAsia="Bosch Office Sans"/>
          <w:szCs w:val="20"/>
        </w:rPr>
        <w:lastRenderedPageBreak/>
        <w:t>In case a trusted function is to be called, the framework basically switches to trusted mode (and performs checks before and after). The CallTrustedFunction() call API of the OS is not used in that case (but would also work) for performance and simpler implementation.</w:t>
      </w:r>
    </w:p>
    <w:p w14:paraId="15EF7B19" w14:textId="2CABF2B4" w:rsidR="00595F65" w:rsidRPr="00595F65" w:rsidRDefault="00595F65" w:rsidP="00595F65">
      <w:pPr>
        <w:numPr>
          <w:ilvl w:val="1"/>
          <w:numId w:val="16"/>
        </w:numPr>
        <w:rPr>
          <w:rFonts w:eastAsia="Bosch Office Sans"/>
          <w:szCs w:val="20"/>
          <w:lang w:val="en-US"/>
        </w:rPr>
      </w:pPr>
      <w:r>
        <w:rPr>
          <w:rFonts w:eastAsia="Bosch Office Sans"/>
          <w:szCs w:val="20"/>
        </w:rPr>
        <w:t>In case a non-trusted function is called, a call to one OS CallTrustedFunction() is done but for the untrusted application. The correct TPSW is determined via parameter passing to Os_Cbk_SetMemoryAccess(). By this, several TPSWs are supported. A TPSW FUNC specific “core” function (generated via the configuration macros) is called then in untrusted mode. Parameter handling is done there and potential manipulators called. Then the real TPSW function is called. Afterwards, results and return values are copied back (and post manipulators called under trusted rights within the core function.</w:t>
      </w:r>
    </w:p>
    <w:p w14:paraId="2AE4E3A2" w14:textId="2D213C3C" w:rsidR="00595F65" w:rsidRPr="009C3223" w:rsidRDefault="00595F65" w:rsidP="009C3223">
      <w:pPr>
        <w:numPr>
          <w:ilvl w:val="0"/>
          <w:numId w:val="16"/>
        </w:numPr>
        <w:rPr>
          <w:rFonts w:eastAsia="Bosch Office Sans"/>
          <w:strike/>
          <w:szCs w:val="20"/>
        </w:rPr>
      </w:pPr>
      <w:r w:rsidRPr="00A31851">
        <w:rPr>
          <w:rFonts w:eastAsia="Bosch Office Sans"/>
          <w:szCs w:val="20"/>
        </w:rPr>
        <w:t xml:space="preserve">RTA OS uses a single stack policy even for memory protected systems (SC3). So there is no separate stack used for TPSW but TPSW nests on the large system stack. Instead MPU channels are configured in a OS callout on the stack to open up a window on the stack from the current stack position to the required size when TPSW is called (see </w:t>
      </w:r>
      <w:r>
        <w:rPr>
          <w:rFonts w:eastAsia="Bosch Office Sans"/>
          <w:szCs w:val="20"/>
        </w:rPr>
        <w:t>“MPU setup for stack” in</w:t>
      </w:r>
      <w:r w:rsidRPr="00A31851">
        <w:rPr>
          <w:rFonts w:eastAsia="Bosch Office Sans"/>
          <w:szCs w:val="20"/>
        </w:rPr>
        <w:t xml:space="preserve"> the “detailed design” chapter).</w:t>
      </w:r>
    </w:p>
    <w:p w14:paraId="6F109F4A" w14:textId="77777777" w:rsidR="009C3223" w:rsidRPr="00595F65" w:rsidRDefault="009C3223" w:rsidP="009C3223">
      <w:pPr>
        <w:ind w:left="720"/>
        <w:rPr>
          <w:rFonts w:eastAsia="Bosch Office Sans"/>
          <w:strike/>
          <w:szCs w:val="20"/>
        </w:rPr>
      </w:pPr>
    </w:p>
    <w:p w14:paraId="7E097DDD" w14:textId="0792C256" w:rsidR="00EB6458" w:rsidRDefault="00AE0E9B" w:rsidP="00AE0E9B">
      <w:pPr>
        <w:pStyle w:val="berschrift2"/>
        <w:rPr>
          <w:rFonts w:eastAsia="Bosch Office Sans"/>
          <w:lang w:val="en-US"/>
        </w:rPr>
      </w:pPr>
      <w:bookmarkStart w:id="138" w:name="_Toc86823310"/>
      <w:r>
        <w:rPr>
          <w:rFonts w:eastAsia="Bosch Office Sans"/>
          <w:lang w:val="en-US"/>
        </w:rPr>
        <w:t>Timing protection</w:t>
      </w:r>
      <w:bookmarkEnd w:id="138"/>
    </w:p>
    <w:p w14:paraId="2436087A" w14:textId="77777777" w:rsidR="009C3223" w:rsidRPr="009C3223" w:rsidRDefault="009C3223" w:rsidP="009C3223">
      <w:pPr>
        <w:rPr>
          <w:rFonts w:eastAsia="Bosch Office Sans"/>
          <w:lang w:val="en-US" w:eastAsia="en-US"/>
        </w:rPr>
      </w:pPr>
    </w:p>
    <w:p w14:paraId="26DCEC2D" w14:textId="24B82B2E" w:rsidR="00162D04" w:rsidRDefault="00AE0E9B" w:rsidP="00162D04">
      <w:pPr>
        <w:numPr>
          <w:ilvl w:val="0"/>
          <w:numId w:val="16"/>
        </w:numPr>
        <w:rPr>
          <w:rFonts w:eastAsia="Bosch Office Sans"/>
          <w:szCs w:val="20"/>
          <w:lang w:val="en-US"/>
        </w:rPr>
      </w:pPr>
      <w:r w:rsidRPr="00AE0E9B">
        <w:rPr>
          <w:rFonts w:eastAsia="Bosch Office Sans"/>
          <w:szCs w:val="20"/>
          <w:lang w:val="en-US"/>
        </w:rPr>
        <w:t>Timing protection is optional</w:t>
      </w:r>
      <w:r>
        <w:rPr>
          <w:rFonts w:eastAsia="Bosch Office Sans"/>
          <w:szCs w:val="20"/>
          <w:lang w:val="en-US"/>
        </w:rPr>
        <w:t>ly selectable for each untrusted function</w:t>
      </w:r>
    </w:p>
    <w:p w14:paraId="3B4CA3FE" w14:textId="77777777" w:rsidR="00EF2151" w:rsidRPr="00EF2151" w:rsidRDefault="00EF2151" w:rsidP="00EF2151">
      <w:pPr>
        <w:pStyle w:val="Listenabsatz"/>
        <w:numPr>
          <w:ilvl w:val="0"/>
          <w:numId w:val="16"/>
        </w:numPr>
        <w:rPr>
          <w:rFonts w:eastAsia="Bosch Office Sans"/>
          <w:iCs/>
          <w:lang w:val="en-US"/>
        </w:rPr>
      </w:pPr>
      <w:r w:rsidRPr="00EF2151">
        <w:rPr>
          <w:rFonts w:eastAsia="Bosch Office Sans"/>
          <w:iCs/>
          <w:lang w:val="en-US"/>
        </w:rPr>
        <w:t>Autosar provides two different mechanism to reach the timing protection:</w:t>
      </w:r>
    </w:p>
    <w:p w14:paraId="063C16ED" w14:textId="77777777" w:rsidR="00EF2151" w:rsidRDefault="00EF2151" w:rsidP="00F00720">
      <w:pPr>
        <w:numPr>
          <w:ilvl w:val="0"/>
          <w:numId w:val="37"/>
        </w:numPr>
        <w:ind w:left="1440"/>
        <w:rPr>
          <w:rFonts w:eastAsia="Bosch Office Sans"/>
          <w:iCs/>
          <w:lang w:val="en-US"/>
        </w:rPr>
      </w:pPr>
      <w:r w:rsidRPr="00CD6772">
        <w:rPr>
          <w:rFonts w:eastAsia="Bosch Office Sans"/>
          <w:i/>
          <w:iCs/>
          <w:u w:val="single"/>
          <w:lang w:val="en-US"/>
        </w:rPr>
        <w:t>Passive timing protection</w:t>
      </w:r>
      <w:r>
        <w:rPr>
          <w:rFonts w:eastAsia="Bosch Office Sans"/>
          <w:iCs/>
          <w:lang w:val="en-US"/>
        </w:rPr>
        <w:t xml:space="preserve">: the net runtime of a function is monitored at each preemption and at termination of the function. If the monitoring detects that the net runtime is bigger than the allowed budget, the Os reports a timing violation. The detection of the budget expiration </w:t>
      </w:r>
      <w:r w:rsidRPr="00405DC0">
        <w:rPr>
          <w:rFonts w:eastAsia="Bosch Office Sans"/>
          <w:b/>
          <w:iCs/>
          <w:lang w:val="en-US"/>
        </w:rPr>
        <w:t>is not instantaneous</w:t>
      </w:r>
      <w:r>
        <w:rPr>
          <w:rFonts w:eastAsia="Bosch Office Sans"/>
          <w:iCs/>
          <w:lang w:val="en-US"/>
        </w:rPr>
        <w:t>.</w:t>
      </w:r>
    </w:p>
    <w:p w14:paraId="4A4838CC" w14:textId="77777777" w:rsidR="00EF2151" w:rsidRDefault="00EF2151" w:rsidP="00F00720">
      <w:pPr>
        <w:numPr>
          <w:ilvl w:val="0"/>
          <w:numId w:val="37"/>
        </w:numPr>
        <w:ind w:left="1440"/>
        <w:rPr>
          <w:rFonts w:eastAsia="Bosch Office Sans"/>
          <w:iCs/>
          <w:lang w:val="en-US"/>
        </w:rPr>
      </w:pPr>
      <w:r w:rsidRPr="00CD6772">
        <w:rPr>
          <w:rFonts w:eastAsia="Bosch Office Sans"/>
          <w:i/>
          <w:iCs/>
          <w:u w:val="single"/>
          <w:lang w:val="en-US"/>
        </w:rPr>
        <w:t>Active timing protection</w:t>
      </w:r>
      <w:r w:rsidRPr="003E08D0">
        <w:rPr>
          <w:rFonts w:eastAsia="Bosch Office Sans"/>
          <w:iCs/>
          <w:lang w:val="en-US"/>
        </w:rPr>
        <w:t>:</w:t>
      </w:r>
      <w:r>
        <w:rPr>
          <w:rFonts w:eastAsia="Bosch Office Sans"/>
          <w:iCs/>
          <w:lang w:val="en-US"/>
        </w:rPr>
        <w:t xml:space="preserve"> before the function start, a timer interrupt is programmed at the execution budget end. The timer deadline is shifted at each preemption to ensure the net execution protection. If the function budget’s expires, the timer interrupt will be fired immediately and the Os will report a timing violation. The detection of the budget expiration </w:t>
      </w:r>
      <w:r w:rsidRPr="00405DC0">
        <w:rPr>
          <w:rFonts w:eastAsia="Bosch Office Sans"/>
          <w:b/>
          <w:iCs/>
          <w:lang w:val="en-US"/>
        </w:rPr>
        <w:t>is instantaneous</w:t>
      </w:r>
      <w:r>
        <w:rPr>
          <w:rFonts w:eastAsia="Bosch Office Sans"/>
          <w:iCs/>
          <w:lang w:val="en-US"/>
        </w:rPr>
        <w:t>.</w:t>
      </w:r>
    </w:p>
    <w:p w14:paraId="4FB7B483" w14:textId="77777777" w:rsidR="00EF2151" w:rsidRDefault="00EF2151" w:rsidP="00EF2151">
      <w:pPr>
        <w:ind w:left="720"/>
        <w:rPr>
          <w:rFonts w:eastAsia="Bosch Office Sans"/>
          <w:iCs/>
          <w:lang w:val="en-US"/>
        </w:rPr>
      </w:pPr>
      <w:r>
        <w:rPr>
          <w:rFonts w:eastAsia="Bosch Office Sans"/>
          <w:iCs/>
          <w:lang w:val="en-US"/>
        </w:rPr>
        <w:t>The TPSW framework is using the active timing protection mechanism as it is ensuring that an untrusted function will be killed as soon as its budget expires and will not influence other running applications. This ensures a clean temporal separation of the safety level.</w:t>
      </w:r>
    </w:p>
    <w:p w14:paraId="0A6AB920" w14:textId="02FF4F70" w:rsidR="00EF2151" w:rsidRPr="00351DB7" w:rsidRDefault="009E2A29" w:rsidP="009E2A29">
      <w:pPr>
        <w:pStyle w:val="Listenabsatz"/>
        <w:numPr>
          <w:ilvl w:val="0"/>
          <w:numId w:val="16"/>
        </w:numPr>
        <w:rPr>
          <w:rFonts w:eastAsia="Bosch Office Sans"/>
          <w:iCs/>
        </w:rPr>
      </w:pPr>
      <w:r w:rsidRPr="009E2A29">
        <w:rPr>
          <w:rFonts w:eastAsia="Bosch Office Sans"/>
          <w:iCs/>
          <w:lang w:val="en-US"/>
        </w:rPr>
        <w:lastRenderedPageBreak/>
        <w:t>The interrupt lock time and spin lock time utilized by a timing protected function will not be monitored (neither actively nor passively). If the untrusted software utilizes more runtime than allowed, the RBSYS will react consequently.</w:t>
      </w:r>
    </w:p>
    <w:p w14:paraId="1797280C" w14:textId="67219537" w:rsidR="00351DB7" w:rsidRPr="009A22E9" w:rsidRDefault="00351DB7" w:rsidP="009E2A29">
      <w:pPr>
        <w:pStyle w:val="Listenabsatz"/>
        <w:numPr>
          <w:ilvl w:val="0"/>
          <w:numId w:val="16"/>
        </w:numPr>
        <w:rPr>
          <w:rFonts w:eastAsia="Bosch Office Sans"/>
          <w:iCs/>
        </w:rPr>
      </w:pPr>
      <w:r>
        <w:rPr>
          <w:rFonts w:eastAsia="Bosch Office Sans"/>
          <w:iCs/>
          <w:lang w:val="en-US"/>
        </w:rPr>
        <w:t>The timing protection interrupt is implemented as CAT 2 interrupt with interrupt priority level same as the</w:t>
      </w:r>
      <w:r w:rsidR="009A22E9">
        <w:rPr>
          <w:rFonts w:eastAsia="Bosch Office Sans"/>
          <w:iCs/>
          <w:lang w:val="en-US"/>
        </w:rPr>
        <w:t xml:space="preserve"> lowest CAT 1 interrupt priority level which means it has the same operating priority as the OS code. As a consequence, it cannot interrupt OS code. This behavior is by intention:</w:t>
      </w:r>
    </w:p>
    <w:p w14:paraId="0E664017" w14:textId="77988191" w:rsidR="009A22E9" w:rsidRPr="009A22E9" w:rsidRDefault="009A22E9" w:rsidP="009A22E9">
      <w:pPr>
        <w:pStyle w:val="Listenabsatz"/>
        <w:numPr>
          <w:ilvl w:val="1"/>
          <w:numId w:val="16"/>
        </w:numPr>
        <w:rPr>
          <w:rFonts w:eastAsia="Bosch Office Sans"/>
          <w:iCs/>
        </w:rPr>
      </w:pPr>
      <w:r>
        <w:rPr>
          <w:rFonts w:eastAsia="Bosch Office Sans"/>
          <w:iCs/>
          <w:lang w:val="en-US"/>
        </w:rPr>
        <w:t xml:space="preserve">If implemented as CAT 1 there were two </w:t>
      </w:r>
      <w:r w:rsidR="00A42E4B">
        <w:rPr>
          <w:rFonts w:eastAsia="Bosch Office Sans"/>
          <w:iCs/>
          <w:lang w:val="en-US"/>
        </w:rPr>
        <w:t xml:space="preserve">serious </w:t>
      </w:r>
      <w:r>
        <w:rPr>
          <w:rFonts w:eastAsia="Bosch Office Sans"/>
          <w:iCs/>
          <w:lang w:val="en-US"/>
        </w:rPr>
        <w:t>issues:</w:t>
      </w:r>
    </w:p>
    <w:p w14:paraId="67601F17" w14:textId="3048095A" w:rsidR="009A22E9" w:rsidRDefault="009A22E9" w:rsidP="009A22E9">
      <w:pPr>
        <w:pStyle w:val="Listenabsatz"/>
        <w:numPr>
          <w:ilvl w:val="2"/>
          <w:numId w:val="16"/>
        </w:numPr>
        <w:rPr>
          <w:rFonts w:eastAsia="Bosch Office Sans"/>
          <w:iCs/>
        </w:rPr>
      </w:pPr>
      <w:r>
        <w:rPr>
          <w:rFonts w:eastAsia="Bosch Office Sans"/>
          <w:iCs/>
        </w:rPr>
        <w:t>Determinism: if the timing protection interrupt can interrupt the OS code at any stage, it is almost impossible to verify correctness of functionality by covering all cases by testing. For the sake of reducing the required test parameter space it is chosen to be safe not being able to interrupt OS code.</w:t>
      </w:r>
    </w:p>
    <w:p w14:paraId="2D2FB25B" w14:textId="6A95BA73" w:rsidR="009A22E9" w:rsidRDefault="009A22E9" w:rsidP="009A22E9">
      <w:pPr>
        <w:pStyle w:val="Listenabsatz"/>
        <w:numPr>
          <w:ilvl w:val="2"/>
          <w:numId w:val="16"/>
        </w:numPr>
        <w:rPr>
          <w:rFonts w:eastAsia="Bosch Office Sans"/>
          <w:iCs/>
        </w:rPr>
      </w:pPr>
      <w:r>
        <w:rPr>
          <w:rFonts w:eastAsia="Bosch Office Sans"/>
          <w:iCs/>
        </w:rPr>
        <w:t xml:space="preserve">In case of nested timing protected calls there is an issue which detecting the timing </w:t>
      </w:r>
      <w:r w:rsidR="00A42E4B">
        <w:rPr>
          <w:rFonts w:eastAsia="Bosch Office Sans"/>
          <w:iCs/>
        </w:rPr>
        <w:t>abort of the outer TPSW FUNC. CallTrustedFunction calls two callbacks: one to start the timer and the second to set up the MPU environment. Only the latter passes information about the TPSW application. If the time budget is zero (e.g. after aborting an inner TPSW FUNC) and the timer interrupt is CAT1, it would call ProtectionHook without setting up the current TPSW application and lead to wrong cleanup behaviour</w:t>
      </w:r>
    </w:p>
    <w:p w14:paraId="581B9821" w14:textId="68916667" w:rsidR="00A42E4B" w:rsidRDefault="00A42E4B" w:rsidP="00A42E4B">
      <w:pPr>
        <w:pStyle w:val="Listenabsatz"/>
        <w:numPr>
          <w:ilvl w:val="1"/>
          <w:numId w:val="16"/>
        </w:numPr>
        <w:rPr>
          <w:rFonts w:eastAsia="Bosch Office Sans"/>
          <w:iCs/>
        </w:rPr>
      </w:pPr>
      <w:r>
        <w:rPr>
          <w:rFonts w:eastAsia="Bosch Office Sans"/>
          <w:iCs/>
        </w:rPr>
        <w:t>Implementing as CAT 2 has one issue:</w:t>
      </w:r>
    </w:p>
    <w:p w14:paraId="2D125A68" w14:textId="4528D8E4" w:rsidR="00A42E4B" w:rsidRDefault="00A42E4B" w:rsidP="00A42E4B">
      <w:pPr>
        <w:pStyle w:val="Listenabsatz"/>
        <w:numPr>
          <w:ilvl w:val="2"/>
          <w:numId w:val="16"/>
        </w:numPr>
        <w:rPr>
          <w:rFonts w:eastAsia="Bosch Office Sans"/>
          <w:iCs/>
        </w:rPr>
      </w:pPr>
      <w:r>
        <w:rPr>
          <w:rFonts w:eastAsia="Bosch Office Sans"/>
          <w:iCs/>
        </w:rPr>
        <w:t>If untrusted TPSW FUNC were allowed to block interrupts, the timing interrupt had no chance to interrupt an interrupt lock taken forever. It was chosen to overcome this by not allowing interrupt locks in timing protected functions.</w:t>
      </w:r>
    </w:p>
    <w:p w14:paraId="4B157254" w14:textId="77777777" w:rsidR="009C3223" w:rsidRPr="009E2A29" w:rsidRDefault="009C3223" w:rsidP="009C3223">
      <w:pPr>
        <w:pStyle w:val="Listenabsatz"/>
        <w:ind w:left="2160"/>
        <w:rPr>
          <w:rFonts w:eastAsia="Bosch Office Sans"/>
          <w:iCs/>
        </w:rPr>
      </w:pPr>
    </w:p>
    <w:p w14:paraId="045D45E1" w14:textId="47F002BE" w:rsidR="00EB6458" w:rsidRDefault="00EB6458" w:rsidP="00EB6458">
      <w:pPr>
        <w:pStyle w:val="berschrift1"/>
        <w:tabs>
          <w:tab w:val="clear" w:pos="360"/>
          <w:tab w:val="num" w:pos="432"/>
        </w:tabs>
        <w:ind w:left="432" w:hanging="432"/>
        <w:rPr>
          <w:rFonts w:eastAsia="Bosch Office Sans"/>
          <w:lang w:val="en-US"/>
        </w:rPr>
      </w:pPr>
      <w:bookmarkStart w:id="139" w:name="_Toc324167510"/>
      <w:bookmarkStart w:id="140" w:name="_Toc86823311"/>
      <w:r>
        <w:rPr>
          <w:rFonts w:eastAsia="Bosch Office Sans"/>
          <w:lang w:val="en-US"/>
        </w:rPr>
        <w:t>ALTERNATIVE SOLUTIONS</w:t>
      </w:r>
      <w:bookmarkEnd w:id="139"/>
      <w:bookmarkEnd w:id="140"/>
    </w:p>
    <w:p w14:paraId="5DA6055E" w14:textId="77777777" w:rsidR="009C3223" w:rsidRPr="009C3223" w:rsidRDefault="009C3223" w:rsidP="009C3223">
      <w:pPr>
        <w:rPr>
          <w:rFonts w:eastAsia="Bosch Office Sans"/>
          <w:lang w:val="en-US" w:eastAsia="en-US"/>
        </w:rPr>
      </w:pPr>
    </w:p>
    <w:p w14:paraId="094E7FD0" w14:textId="77777777" w:rsidR="00EB6458" w:rsidRDefault="00EB6458" w:rsidP="00EB6458">
      <w:pPr>
        <w:rPr>
          <w:rFonts w:eastAsia="Bosch Office Sans"/>
          <w:szCs w:val="20"/>
        </w:rPr>
      </w:pPr>
      <w:r w:rsidRPr="00A31851">
        <w:rPr>
          <w:rFonts w:eastAsia="Bosch Office Sans"/>
          <w:szCs w:val="20"/>
        </w:rPr>
        <w:t xml:space="preserve">There would be another approach of using individual stacks for each TPSW as it was in the TPSW solution with RTA OSEK. This implies a lot of modifications and will not be compliant with further features used in RTA OS. So it was decided to follow the single stack approach of RTA OS even with TPSW. </w:t>
      </w:r>
    </w:p>
    <w:p w14:paraId="238A1572" w14:textId="16DBD2C7" w:rsidR="00EB6458" w:rsidRDefault="00EB6458" w:rsidP="00EB6458">
      <w:pPr>
        <w:rPr>
          <w:rFonts w:eastAsia="Bosch Office Sans"/>
          <w:szCs w:val="20"/>
        </w:rPr>
      </w:pPr>
      <w:r>
        <w:rPr>
          <w:rFonts w:eastAsia="Bosch Office Sans"/>
          <w:szCs w:val="20"/>
        </w:rPr>
        <w:t xml:space="preserve">Different TPSWs and FUNCs can also be handled by different Trusted Functions and </w:t>
      </w:r>
      <w:r w:rsidR="00926CB6">
        <w:rPr>
          <w:rFonts w:eastAsia="Bosch Office Sans"/>
          <w:szCs w:val="20"/>
        </w:rPr>
        <w:t xml:space="preserve">different </w:t>
      </w:r>
      <w:r w:rsidR="00926CB6" w:rsidRPr="00A31851">
        <w:rPr>
          <w:rFonts w:eastAsia="Bosch Office Sans"/>
          <w:szCs w:val="20"/>
        </w:rPr>
        <w:t>OS</w:t>
      </w:r>
      <w:r>
        <w:rPr>
          <w:rFonts w:eastAsia="Bosch Office Sans"/>
          <w:szCs w:val="20"/>
        </w:rPr>
        <w:t xml:space="preserve"> applications. But this would require a reconfig and regenerate of the OS. </w:t>
      </w:r>
      <w:r w:rsidR="00926CB6">
        <w:rPr>
          <w:rFonts w:eastAsia="Bosch Office Sans"/>
          <w:szCs w:val="20"/>
        </w:rPr>
        <w:t>It</w:t>
      </w:r>
      <w:r>
        <w:rPr>
          <w:rFonts w:eastAsia="Bosch Office Sans"/>
          <w:szCs w:val="20"/>
        </w:rPr>
        <w:t xml:space="preserve"> was decide</w:t>
      </w:r>
      <w:r w:rsidR="00926CB6">
        <w:rPr>
          <w:rFonts w:eastAsia="Bosch Office Sans"/>
          <w:szCs w:val="20"/>
        </w:rPr>
        <w:t>d to avoid this solution</w:t>
      </w:r>
      <w:r>
        <w:rPr>
          <w:rFonts w:eastAsia="Bosch Office Sans"/>
          <w:szCs w:val="20"/>
        </w:rPr>
        <w:t xml:space="preserve"> for project handling reasons.</w:t>
      </w:r>
    </w:p>
    <w:p w14:paraId="0A31CF2C" w14:textId="77777777" w:rsidR="009C3223" w:rsidRPr="00A31851" w:rsidRDefault="009C3223" w:rsidP="00EB6458">
      <w:pPr>
        <w:rPr>
          <w:rFonts w:eastAsia="Bosch Office Sans"/>
          <w:szCs w:val="20"/>
        </w:rPr>
      </w:pPr>
    </w:p>
    <w:p w14:paraId="036589D0" w14:textId="77777777" w:rsidR="00EB6458" w:rsidRPr="00E81A7A" w:rsidRDefault="00EB6458" w:rsidP="00EB6458">
      <w:pPr>
        <w:pStyle w:val="berschrift1"/>
        <w:tabs>
          <w:tab w:val="clear" w:pos="360"/>
          <w:tab w:val="num" w:pos="432"/>
        </w:tabs>
        <w:ind w:left="432" w:hanging="432"/>
        <w:rPr>
          <w:rFonts w:eastAsia="Bosch Office Sans"/>
          <w:lang w:val="en-US"/>
        </w:rPr>
      </w:pPr>
      <w:bookmarkStart w:id="141" w:name="_Toc324167511"/>
      <w:bookmarkStart w:id="142" w:name="_Toc86823312"/>
      <w:r w:rsidRPr="00E81A7A">
        <w:rPr>
          <w:rFonts w:eastAsia="Bosch Office Sans"/>
          <w:lang w:val="en-US"/>
        </w:rPr>
        <w:lastRenderedPageBreak/>
        <w:t>DETAILED DESIGN DESCRIPTION</w:t>
      </w:r>
      <w:bookmarkEnd w:id="141"/>
      <w:bookmarkEnd w:id="142"/>
    </w:p>
    <w:p w14:paraId="6964AA68" w14:textId="77777777" w:rsidR="00EB6458" w:rsidRPr="00E81A7A" w:rsidRDefault="00EB6458" w:rsidP="00EB6458">
      <w:pPr>
        <w:rPr>
          <w:rFonts w:eastAsia="Bosch Office Sans"/>
          <w:lang w:val="en-US"/>
        </w:rPr>
      </w:pPr>
    </w:p>
    <w:p w14:paraId="55EA3A50" w14:textId="5474B0D3" w:rsidR="00EB6458" w:rsidRDefault="00EB6458" w:rsidP="00EB6458">
      <w:pPr>
        <w:pStyle w:val="berschrift2"/>
        <w:tabs>
          <w:tab w:val="clear" w:pos="360"/>
          <w:tab w:val="num" w:pos="576"/>
        </w:tabs>
        <w:ind w:left="576" w:hanging="576"/>
        <w:rPr>
          <w:rFonts w:eastAsia="Bosch Office Sans"/>
          <w:lang w:val="en-US"/>
        </w:rPr>
      </w:pPr>
      <w:bookmarkStart w:id="143" w:name="_Toc324167512"/>
      <w:bookmarkStart w:id="144" w:name="_Toc86823313"/>
      <w:r w:rsidRPr="00E81A7A">
        <w:rPr>
          <w:rFonts w:eastAsia="Bosch Office Sans"/>
          <w:lang w:val="en-US"/>
        </w:rPr>
        <w:t>Design Overview</w:t>
      </w:r>
      <w:bookmarkEnd w:id="143"/>
      <w:bookmarkEnd w:id="144"/>
    </w:p>
    <w:p w14:paraId="1BB07695" w14:textId="77777777" w:rsidR="009C3223" w:rsidRPr="009C3223" w:rsidRDefault="009C3223" w:rsidP="009C3223">
      <w:pPr>
        <w:rPr>
          <w:rFonts w:eastAsia="Bosch Office Sans"/>
          <w:lang w:val="en-US" w:eastAsia="en-US"/>
        </w:rPr>
      </w:pPr>
    </w:p>
    <w:p w14:paraId="15CBE36F" w14:textId="5BC1E321" w:rsidR="00EB6458" w:rsidRDefault="00EB6458" w:rsidP="00EB6458">
      <w:pPr>
        <w:rPr>
          <w:rFonts w:eastAsia="Bosch Office Sans"/>
          <w:iCs/>
          <w:lang w:val="en-US"/>
        </w:rPr>
      </w:pPr>
      <w:r>
        <w:rPr>
          <w:rFonts w:eastAsia="Bosch Office Sans"/>
          <w:iCs/>
          <w:lang w:val="en-US"/>
        </w:rPr>
        <w:t xml:space="preserve">See UML for structure details. </w:t>
      </w:r>
    </w:p>
    <w:p w14:paraId="38336140" w14:textId="77777777" w:rsidR="009C3223" w:rsidRPr="00972DC6" w:rsidRDefault="009C3223" w:rsidP="00EB6458">
      <w:pPr>
        <w:rPr>
          <w:rFonts w:eastAsia="Bosch Office Sans"/>
          <w:iCs/>
          <w:lang w:val="en-US"/>
        </w:rPr>
      </w:pPr>
    </w:p>
    <w:p w14:paraId="49E0E108" w14:textId="26269C2F" w:rsidR="00EB6458" w:rsidRDefault="00EB6458" w:rsidP="00EB6458">
      <w:pPr>
        <w:pStyle w:val="berschrift2"/>
        <w:tabs>
          <w:tab w:val="clear" w:pos="360"/>
          <w:tab w:val="num" w:pos="576"/>
        </w:tabs>
        <w:ind w:left="576" w:hanging="576"/>
        <w:rPr>
          <w:rFonts w:eastAsia="Bosch Office Sans"/>
          <w:lang w:val="en-US"/>
        </w:rPr>
      </w:pPr>
      <w:bookmarkStart w:id="145" w:name="_Toc324167513"/>
      <w:bookmarkStart w:id="146" w:name="_Toc86823314"/>
      <w:r w:rsidRPr="00E81A7A">
        <w:rPr>
          <w:rFonts w:eastAsia="Bosch Office Sans"/>
          <w:lang w:val="en-US"/>
        </w:rPr>
        <w:t>SW group’s internal structure</w:t>
      </w:r>
      <w:bookmarkEnd w:id="145"/>
      <w:bookmarkEnd w:id="146"/>
    </w:p>
    <w:p w14:paraId="324278F0" w14:textId="77777777" w:rsidR="009C3223" w:rsidRPr="009C3223" w:rsidRDefault="009C3223" w:rsidP="009C3223">
      <w:pPr>
        <w:rPr>
          <w:rFonts w:eastAsia="Bosch Office Sans"/>
          <w:lang w:val="en-US" w:eastAsia="en-US"/>
        </w:rPr>
      </w:pPr>
    </w:p>
    <w:p w14:paraId="5325C33A" w14:textId="77777777" w:rsidR="00EB6458" w:rsidRPr="00972DC6" w:rsidRDefault="00EB6458" w:rsidP="00EB6458">
      <w:pPr>
        <w:rPr>
          <w:rFonts w:eastAsia="Bosch Office Sans"/>
          <w:iCs/>
          <w:lang w:val="en-US"/>
        </w:rPr>
      </w:pPr>
      <w:r>
        <w:rPr>
          <w:rFonts w:eastAsia="Bosch Office Sans"/>
          <w:iCs/>
          <w:lang w:val="en-US"/>
        </w:rPr>
        <w:t xml:space="preserve">The TPSW capsule is realized as a module with source and header file. The TPSW service is realized as an additional (optional) module. See UML for structure details. </w:t>
      </w:r>
    </w:p>
    <w:p w14:paraId="6ABF614F" w14:textId="77777777" w:rsidR="00EB6458" w:rsidRPr="00E81A7A" w:rsidRDefault="00EB6458" w:rsidP="00EB6458">
      <w:pPr>
        <w:rPr>
          <w:rFonts w:eastAsia="Bosch Office Sans"/>
          <w:lang w:val="en-US"/>
        </w:rPr>
      </w:pPr>
    </w:p>
    <w:p w14:paraId="4B04FA5A" w14:textId="3B265C11" w:rsidR="00EB6458" w:rsidRDefault="00EB6458" w:rsidP="00EB6458">
      <w:pPr>
        <w:pStyle w:val="berschrift2"/>
        <w:tabs>
          <w:tab w:val="clear" w:pos="360"/>
          <w:tab w:val="num" w:pos="576"/>
        </w:tabs>
        <w:ind w:left="576" w:hanging="576"/>
        <w:rPr>
          <w:rFonts w:eastAsia="Bosch Office Sans"/>
          <w:lang w:val="en-US"/>
        </w:rPr>
      </w:pPr>
      <w:bookmarkStart w:id="147" w:name="_Toc324167514"/>
      <w:bookmarkStart w:id="148" w:name="_Toc86823315"/>
      <w:r w:rsidRPr="00E81A7A">
        <w:rPr>
          <w:rFonts w:eastAsia="Bosch Office Sans"/>
          <w:lang w:val="en-US"/>
        </w:rPr>
        <w:t>Internal Interfaces</w:t>
      </w:r>
      <w:bookmarkEnd w:id="147"/>
      <w:bookmarkEnd w:id="148"/>
    </w:p>
    <w:p w14:paraId="49A6B997" w14:textId="77777777" w:rsidR="009C3223" w:rsidRPr="009C3223" w:rsidRDefault="009C3223" w:rsidP="009C3223">
      <w:pPr>
        <w:rPr>
          <w:rFonts w:eastAsia="Bosch Office Sans"/>
          <w:lang w:val="en-US" w:eastAsia="en-US"/>
        </w:rPr>
      </w:pPr>
    </w:p>
    <w:p w14:paraId="190522B1" w14:textId="77777777" w:rsidR="00EB6458" w:rsidRPr="00972DC6" w:rsidRDefault="00EB6458" w:rsidP="00EB6458">
      <w:pPr>
        <w:rPr>
          <w:rFonts w:eastAsia="Bosch Office Sans"/>
          <w:iCs/>
          <w:lang w:val="en-US"/>
        </w:rPr>
      </w:pPr>
      <w:r>
        <w:rPr>
          <w:rFonts w:eastAsia="Bosch Office Sans"/>
          <w:iCs/>
          <w:lang w:val="en-US"/>
        </w:rPr>
        <w:t xml:space="preserve">See UML for structure details. </w:t>
      </w:r>
    </w:p>
    <w:p w14:paraId="7510AB87" w14:textId="77777777" w:rsidR="00EB6458" w:rsidRPr="00E81A7A" w:rsidRDefault="00EB6458" w:rsidP="00EB6458">
      <w:pPr>
        <w:rPr>
          <w:rFonts w:eastAsia="Bosch Office Sans"/>
          <w:lang w:val="en-US"/>
        </w:rPr>
      </w:pPr>
    </w:p>
    <w:p w14:paraId="1B9141F9" w14:textId="1C2A9F4A" w:rsidR="00EB6458" w:rsidRDefault="00EB6458" w:rsidP="00EB6458">
      <w:pPr>
        <w:pStyle w:val="berschrift2"/>
        <w:tabs>
          <w:tab w:val="clear" w:pos="360"/>
          <w:tab w:val="num" w:pos="576"/>
        </w:tabs>
        <w:ind w:left="576" w:hanging="576"/>
        <w:rPr>
          <w:rFonts w:eastAsia="Bosch Office Sans"/>
          <w:lang w:val="en-US"/>
        </w:rPr>
      </w:pPr>
      <w:bookmarkStart w:id="149" w:name="_Toc324167515"/>
      <w:bookmarkStart w:id="150" w:name="_Toc86823316"/>
      <w:r w:rsidRPr="00E81A7A">
        <w:rPr>
          <w:rFonts w:eastAsia="Bosch Office Sans"/>
          <w:lang w:val="en-US"/>
        </w:rPr>
        <w:t>Internal Data Structures</w:t>
      </w:r>
      <w:bookmarkEnd w:id="149"/>
      <w:bookmarkEnd w:id="150"/>
    </w:p>
    <w:p w14:paraId="2A2D8DA9" w14:textId="77777777" w:rsidR="009C3223" w:rsidRPr="009C3223" w:rsidRDefault="009C3223" w:rsidP="009C3223">
      <w:pPr>
        <w:rPr>
          <w:rFonts w:eastAsia="Bosch Office Sans"/>
          <w:lang w:val="en-US" w:eastAsia="en-US"/>
        </w:rPr>
      </w:pPr>
    </w:p>
    <w:p w14:paraId="2E9C9E89" w14:textId="77777777" w:rsidR="00EB6458" w:rsidRPr="00972DC6" w:rsidRDefault="00EB6458" w:rsidP="00EB6458">
      <w:pPr>
        <w:rPr>
          <w:rFonts w:eastAsia="Bosch Office Sans"/>
          <w:iCs/>
          <w:lang w:val="en-US"/>
        </w:rPr>
      </w:pPr>
      <w:r>
        <w:rPr>
          <w:rFonts w:eastAsia="Bosch Office Sans"/>
          <w:iCs/>
          <w:lang w:val="en-US"/>
        </w:rPr>
        <w:t xml:space="preserve">See UML for structure details. </w:t>
      </w:r>
    </w:p>
    <w:p w14:paraId="497AC6A2" w14:textId="77777777" w:rsidR="00EB6458" w:rsidRPr="00E81A7A" w:rsidRDefault="00EB6458" w:rsidP="00EB6458">
      <w:pPr>
        <w:rPr>
          <w:rFonts w:eastAsia="Bosch Office Sans"/>
          <w:lang w:val="en-US"/>
        </w:rPr>
      </w:pPr>
    </w:p>
    <w:p w14:paraId="06231F07" w14:textId="30A05394" w:rsidR="00EB6458" w:rsidRDefault="00EB6458" w:rsidP="00EB6458">
      <w:pPr>
        <w:pStyle w:val="berschrift2"/>
        <w:tabs>
          <w:tab w:val="clear" w:pos="360"/>
          <w:tab w:val="num" w:pos="576"/>
        </w:tabs>
        <w:ind w:left="576" w:hanging="576"/>
        <w:rPr>
          <w:rFonts w:eastAsia="Bosch Office Sans"/>
          <w:lang w:val="en-US"/>
        </w:rPr>
      </w:pPr>
      <w:bookmarkStart w:id="151" w:name="_Toc324167516"/>
      <w:bookmarkStart w:id="152" w:name="_Toc86823317"/>
      <w:r w:rsidRPr="00E81A7A">
        <w:rPr>
          <w:rFonts w:eastAsia="Bosch Office Sans"/>
          <w:lang w:val="en-US"/>
        </w:rPr>
        <w:t>Internal Functions used</w:t>
      </w:r>
      <w:bookmarkEnd w:id="151"/>
      <w:bookmarkEnd w:id="152"/>
    </w:p>
    <w:p w14:paraId="11B31DAD" w14:textId="77777777" w:rsidR="009C3223" w:rsidRPr="009C3223" w:rsidRDefault="009C3223" w:rsidP="009C3223">
      <w:pPr>
        <w:rPr>
          <w:rFonts w:eastAsia="Bosch Office Sans"/>
          <w:lang w:val="en-US" w:eastAsia="en-US"/>
        </w:rPr>
      </w:pPr>
    </w:p>
    <w:p w14:paraId="0C6A11C8" w14:textId="77777777" w:rsidR="00EB6458" w:rsidRPr="00972DC6" w:rsidRDefault="00EB6458" w:rsidP="00EB6458">
      <w:pPr>
        <w:rPr>
          <w:rFonts w:eastAsia="Bosch Office Sans"/>
          <w:iCs/>
          <w:lang w:val="en-US"/>
        </w:rPr>
      </w:pPr>
      <w:r>
        <w:rPr>
          <w:rFonts w:eastAsia="Bosch Office Sans"/>
          <w:iCs/>
          <w:lang w:val="en-US"/>
        </w:rPr>
        <w:t xml:space="preserve">See UML for structure details. </w:t>
      </w:r>
    </w:p>
    <w:p w14:paraId="5C38EF02" w14:textId="77777777" w:rsidR="00EB6458" w:rsidRPr="00E81A7A" w:rsidRDefault="00EB6458" w:rsidP="00EB6458">
      <w:pPr>
        <w:pStyle w:val="berschrift1"/>
        <w:tabs>
          <w:tab w:val="clear" w:pos="360"/>
          <w:tab w:val="num" w:pos="432"/>
        </w:tabs>
        <w:ind w:left="432" w:hanging="432"/>
        <w:rPr>
          <w:rFonts w:eastAsia="Bosch Office Sans"/>
          <w:lang w:val="en-US"/>
        </w:rPr>
      </w:pPr>
      <w:bookmarkStart w:id="153" w:name="_Toc279509946"/>
      <w:bookmarkStart w:id="154" w:name="_Toc279510014"/>
      <w:bookmarkStart w:id="155" w:name="_Toc279510389"/>
      <w:bookmarkStart w:id="156" w:name="_Toc279509947"/>
      <w:bookmarkStart w:id="157" w:name="_Toc279510015"/>
      <w:bookmarkStart w:id="158" w:name="_Toc279510390"/>
      <w:bookmarkStart w:id="159" w:name="_Toc324167517"/>
      <w:bookmarkStart w:id="160" w:name="_Toc86823318"/>
      <w:bookmarkEnd w:id="153"/>
      <w:bookmarkEnd w:id="154"/>
      <w:bookmarkEnd w:id="155"/>
      <w:bookmarkEnd w:id="156"/>
      <w:bookmarkEnd w:id="157"/>
      <w:bookmarkEnd w:id="158"/>
      <w:r w:rsidRPr="00E81A7A">
        <w:rPr>
          <w:rFonts w:eastAsia="Bosch Office Sans"/>
          <w:lang w:val="en-US"/>
        </w:rPr>
        <w:t>IMPLEMENTATION DETAILS</w:t>
      </w:r>
      <w:bookmarkEnd w:id="159"/>
      <w:bookmarkEnd w:id="160"/>
    </w:p>
    <w:p w14:paraId="0F361943" w14:textId="7A3F96FF" w:rsidR="00EB6458" w:rsidRDefault="009C3223" w:rsidP="00EB6458">
      <w:pPr>
        <w:pStyle w:val="berschrift3"/>
        <w:tabs>
          <w:tab w:val="clear" w:pos="360"/>
          <w:tab w:val="num" w:pos="720"/>
        </w:tabs>
        <w:ind w:left="720" w:hanging="720"/>
        <w:rPr>
          <w:rFonts w:eastAsia="Bosch Office Sans"/>
          <w:lang w:val="en-US"/>
        </w:rPr>
      </w:pPr>
      <w:bookmarkStart w:id="161" w:name="_Toc324167518"/>
      <w:bookmarkStart w:id="162" w:name="_Toc86823319"/>
      <w:r>
        <w:rPr>
          <w:rFonts w:eastAsia="Bosch Office Sans"/>
          <w:lang w:val="en-US"/>
        </w:rPr>
        <w:t xml:space="preserve">  </w:t>
      </w:r>
      <w:r w:rsidR="00EB6458">
        <w:rPr>
          <w:rFonts w:eastAsia="Bosch Office Sans"/>
          <w:lang w:val="en-US"/>
        </w:rPr>
        <w:t>MPU setup for Stack area</w:t>
      </w:r>
      <w:bookmarkEnd w:id="161"/>
      <w:bookmarkEnd w:id="162"/>
    </w:p>
    <w:p w14:paraId="77681848" w14:textId="77777777" w:rsidR="009C3223" w:rsidRPr="009C3223" w:rsidRDefault="009C3223" w:rsidP="009C3223">
      <w:pPr>
        <w:rPr>
          <w:rFonts w:eastAsia="Bosch Office Sans"/>
          <w:lang w:val="en-US" w:eastAsia="en-US"/>
        </w:rPr>
      </w:pPr>
    </w:p>
    <w:p w14:paraId="2973EAA5" w14:textId="77777777" w:rsidR="009A14F3" w:rsidRDefault="009A14F3" w:rsidP="00EB6458">
      <w:pPr>
        <w:rPr>
          <w:rFonts w:eastAsia="Bosch Office Sans"/>
          <w:szCs w:val="20"/>
          <w:lang w:val="en-US"/>
        </w:rPr>
      </w:pPr>
      <w:r>
        <w:rPr>
          <w:rFonts w:eastAsia="Bosch Office Sans"/>
          <w:szCs w:val="20"/>
          <w:lang w:val="en-US"/>
        </w:rPr>
        <w:lastRenderedPageBreak/>
        <w:t>The</w:t>
      </w:r>
      <w:r w:rsidR="00EB6458" w:rsidRPr="00A31851">
        <w:rPr>
          <w:rFonts w:eastAsia="Bosch Office Sans"/>
          <w:szCs w:val="20"/>
          <w:lang w:val="en-US"/>
        </w:rPr>
        <w:t xml:space="preserve"> MPU</w:t>
      </w:r>
      <w:r>
        <w:rPr>
          <w:rFonts w:eastAsia="Bosch Office Sans"/>
          <w:szCs w:val="20"/>
          <w:lang w:val="en-US"/>
        </w:rPr>
        <w:t xml:space="preserve"> is used</w:t>
      </w:r>
      <w:r w:rsidR="00EB6458" w:rsidRPr="00A31851">
        <w:rPr>
          <w:rFonts w:eastAsia="Bosch Office Sans"/>
          <w:szCs w:val="20"/>
          <w:lang w:val="en-US"/>
        </w:rPr>
        <w:t xml:space="preserve"> in terms of AUTOSAR i.e. applying it to complete tasks (and even ISRs), also allowing to separate OS applications in AUTOSAR terminology. The RTA OS uses a single stack area which is also to be applied for</w:t>
      </w:r>
      <w:r>
        <w:rPr>
          <w:rFonts w:eastAsia="Bosch Office Sans"/>
          <w:szCs w:val="20"/>
          <w:lang w:val="en-US"/>
        </w:rPr>
        <w:t xml:space="preserve"> the</w:t>
      </w:r>
      <w:r w:rsidR="00EB6458" w:rsidRPr="00A31851">
        <w:rPr>
          <w:rFonts w:eastAsia="Bosch Office Sans"/>
          <w:szCs w:val="20"/>
          <w:lang w:val="en-US"/>
        </w:rPr>
        <w:t xml:space="preserve"> TPSW</w:t>
      </w:r>
      <w:r>
        <w:rPr>
          <w:rFonts w:eastAsia="Bosch Office Sans"/>
          <w:szCs w:val="20"/>
          <w:lang w:val="en-US"/>
        </w:rPr>
        <w:t xml:space="preserve"> framework.</w:t>
      </w:r>
    </w:p>
    <w:p w14:paraId="5EFD8478" w14:textId="77777777" w:rsidR="009A14F3" w:rsidRDefault="009A14F3" w:rsidP="00EB6458">
      <w:pPr>
        <w:rPr>
          <w:rFonts w:eastAsia="Bosch Office Sans"/>
          <w:szCs w:val="20"/>
          <w:lang w:val="en-US"/>
        </w:rPr>
      </w:pPr>
    </w:p>
    <w:p w14:paraId="3ECFE934" w14:textId="77777777" w:rsidR="00EB6458" w:rsidRDefault="00EB6458" w:rsidP="00EB6458">
      <w:pPr>
        <w:rPr>
          <w:rFonts w:eastAsia="Bosch Office Sans"/>
          <w:szCs w:val="20"/>
          <w:lang w:val="en-US"/>
        </w:rPr>
      </w:pPr>
      <w:r w:rsidRPr="00A31851">
        <w:rPr>
          <w:rFonts w:eastAsia="Bosch Office Sans"/>
          <w:szCs w:val="20"/>
          <w:lang w:val="en-US"/>
        </w:rPr>
        <w:t>The OS places a callout (Os_Cbk_SetMemoryAccess) to setup the MPU whenever a TPSW (task or function) is called. This callout is used to setup the MPU for normal .data .bss for TPSW</w:t>
      </w:r>
      <w:r w:rsidR="009A14F3">
        <w:rPr>
          <w:rFonts w:eastAsia="Bosch Office Sans"/>
          <w:szCs w:val="20"/>
          <w:lang w:val="en-US"/>
        </w:rPr>
        <w:t xml:space="preserve"> and also for the stack area. </w:t>
      </w:r>
      <w:r w:rsidRPr="00A31851">
        <w:rPr>
          <w:rFonts w:eastAsia="Bosch Office Sans"/>
          <w:szCs w:val="20"/>
          <w:lang w:val="en-US"/>
        </w:rPr>
        <w:t xml:space="preserve">So the callback return an offset to the OS to move the stack to the position the MPU can be set up when the TPSW is called. </w:t>
      </w:r>
    </w:p>
    <w:p w14:paraId="49324229" w14:textId="77777777" w:rsidR="009A14F3" w:rsidRDefault="009A14F3" w:rsidP="00EB6458">
      <w:pPr>
        <w:rPr>
          <w:rFonts w:eastAsia="Bosch Office Sans"/>
          <w:szCs w:val="20"/>
          <w:lang w:val="en-US"/>
        </w:rPr>
      </w:pPr>
    </w:p>
    <w:p w14:paraId="282109AB" w14:textId="77777777" w:rsidR="009A14F3" w:rsidRDefault="009A14F3" w:rsidP="00EB6458">
      <w:pPr>
        <w:rPr>
          <w:rFonts w:eastAsia="Bosch Office Sans"/>
          <w:szCs w:val="20"/>
          <w:lang w:val="en-US"/>
        </w:rPr>
      </w:pPr>
      <w:r>
        <w:rPr>
          <w:rFonts w:eastAsia="Bosch Office Sans"/>
          <w:szCs w:val="20"/>
          <w:lang w:val="en-US"/>
        </w:rPr>
        <w:t>This offset can be found in a very simple way, as the granularity of an MPU channel is 4 bytes alignment for start and end address. In this way it is possible to use a single MPU channel for the stack (</w:t>
      </w:r>
      <w:r w:rsidR="00371BD0">
        <w:rPr>
          <w:rFonts w:eastAsia="Bosch Office Sans"/>
          <w:szCs w:val="20"/>
          <w:lang w:val="en-US"/>
        </w:rPr>
        <w:t>a lot easier than the precedent generation with TMSx70</w:t>
      </w:r>
      <w:r>
        <w:rPr>
          <w:rFonts w:eastAsia="Bosch Office Sans"/>
          <w:szCs w:val="20"/>
          <w:lang w:val="en-US"/>
        </w:rPr>
        <w:t>).</w:t>
      </w:r>
    </w:p>
    <w:p w14:paraId="2CDBFB65" w14:textId="77777777" w:rsidR="00CD6772" w:rsidRDefault="00CD6772" w:rsidP="00EB6458">
      <w:pPr>
        <w:rPr>
          <w:rFonts w:eastAsia="Bosch Office Sans"/>
          <w:szCs w:val="20"/>
          <w:lang w:val="en-US"/>
        </w:rPr>
      </w:pPr>
    </w:p>
    <w:p w14:paraId="0E4826BD" w14:textId="5A5DD2A5" w:rsidR="00CD6772" w:rsidRDefault="00CD6772" w:rsidP="00EB6458">
      <w:pPr>
        <w:rPr>
          <w:rFonts w:eastAsia="Bosch Office Sans"/>
          <w:szCs w:val="20"/>
          <w:lang w:val="en-US"/>
        </w:rPr>
      </w:pPr>
      <w:r w:rsidRPr="00CD6772">
        <w:rPr>
          <w:rFonts w:eastAsia="Bosch Office Sans"/>
          <w:szCs w:val="20"/>
          <w:u w:val="single"/>
          <w:lang w:val="en-US"/>
        </w:rPr>
        <w:t>Note</w:t>
      </w:r>
      <w:r>
        <w:rPr>
          <w:rFonts w:eastAsia="Bosch Office Sans"/>
          <w:szCs w:val="20"/>
          <w:lang w:val="en-US"/>
        </w:rPr>
        <w:t xml:space="preserve">: as the RH850 controller has a MPU channel granularity of 4 bytes, the stack repositioning could be avoided. However the TPSW framework shifts the stack of 8 bytes to force the repositioning feature to be used in the Os. This is done to avoid a known error in the “no stack repositioning” path of the Os. See also entry </w:t>
      </w:r>
      <w:r w:rsidRPr="00CD6772">
        <w:rPr>
          <w:rFonts w:eastAsia="Bosch Office Sans"/>
          <w:szCs w:val="20"/>
          <w:lang w:val="en-US"/>
        </w:rPr>
        <w:t>RB_A218</w:t>
      </w:r>
      <w:r>
        <w:rPr>
          <w:rFonts w:eastAsia="Bosch Office Sans"/>
          <w:szCs w:val="20"/>
          <w:lang w:val="en-US"/>
        </w:rPr>
        <w:t xml:space="preserve"> of the Os tracking list (contact Os team @</w:t>
      </w:r>
      <w:r w:rsidR="006E5C42">
        <w:rPr>
          <w:rFonts w:eastAsia="Bosch Office Sans"/>
          <w:szCs w:val="20"/>
          <w:lang w:val="en-US"/>
        </w:rPr>
        <w:t>XC-ECO</w:t>
      </w:r>
      <w:r>
        <w:rPr>
          <w:rFonts w:eastAsia="Bosch Office Sans"/>
          <w:szCs w:val="20"/>
          <w:lang w:val="en-US"/>
        </w:rPr>
        <w:t xml:space="preserve"> for more information).</w:t>
      </w:r>
    </w:p>
    <w:p w14:paraId="167CB8BE" w14:textId="77777777" w:rsidR="009A14F3" w:rsidRPr="00A31851" w:rsidRDefault="009A14F3" w:rsidP="00EB6458">
      <w:pPr>
        <w:rPr>
          <w:rFonts w:eastAsia="Bosch Office Sans"/>
          <w:szCs w:val="20"/>
          <w:lang w:val="en-US"/>
        </w:rPr>
      </w:pPr>
    </w:p>
    <w:p w14:paraId="49C81FC6" w14:textId="7BA5697C" w:rsidR="00EB6458" w:rsidRDefault="00371BD0" w:rsidP="00EB6458">
      <w:pPr>
        <w:rPr>
          <w:rFonts w:eastAsia="Bosch Office Sans"/>
          <w:szCs w:val="20"/>
          <w:lang w:val="en-US"/>
        </w:rPr>
      </w:pPr>
      <w:r>
        <w:rPr>
          <w:rFonts w:eastAsia="Bosch Office Sans"/>
          <w:szCs w:val="20"/>
          <w:lang w:val="en-US"/>
        </w:rPr>
        <w:t>T</w:t>
      </w:r>
      <w:r w:rsidR="00EB6458">
        <w:rPr>
          <w:rFonts w:eastAsia="Bosch Office Sans"/>
          <w:szCs w:val="20"/>
          <w:lang w:val="en-US"/>
        </w:rPr>
        <w:t xml:space="preserve">he last address of the protected stack area is returned from the stack function and checked against the size of the full global stack in </w:t>
      </w:r>
      <w:r w:rsidR="00CD6772">
        <w:rPr>
          <w:rFonts w:eastAsia="Bosch Office Sans"/>
          <w:szCs w:val="20"/>
          <w:lang w:val="en-US"/>
        </w:rPr>
        <w:t>Os_</w:t>
      </w:r>
      <w:r w:rsidR="00EB6458">
        <w:rPr>
          <w:rFonts w:eastAsia="Bosch Office Sans"/>
          <w:szCs w:val="20"/>
          <w:lang w:val="en-US"/>
        </w:rPr>
        <w:t>Cbk_SetMemoryAccess</w:t>
      </w:r>
      <w:r w:rsidR="00CD6772">
        <w:rPr>
          <w:rFonts w:eastAsia="Bosch Office Sans"/>
          <w:szCs w:val="20"/>
          <w:lang w:val="en-US"/>
        </w:rPr>
        <w:t>()</w:t>
      </w:r>
      <w:r w:rsidR="00EB6458">
        <w:rPr>
          <w:rFonts w:eastAsia="Bosch Office Sans"/>
          <w:szCs w:val="20"/>
          <w:lang w:val="en-US"/>
        </w:rPr>
        <w:t xml:space="preserve">. The TPSW is aborted in case TPSW stack would exceed the global stack. This can happen if global stack size was not set correctly. </w:t>
      </w:r>
    </w:p>
    <w:p w14:paraId="207E236B" w14:textId="77777777" w:rsidR="006E5C42" w:rsidRDefault="006E5C42" w:rsidP="00EB6458">
      <w:pPr>
        <w:rPr>
          <w:rFonts w:eastAsia="Bosch Office Sans"/>
        </w:rPr>
      </w:pPr>
    </w:p>
    <w:p w14:paraId="1D77C51A" w14:textId="3B1E7677" w:rsidR="00EB6458" w:rsidRDefault="009C3223" w:rsidP="00EB6458">
      <w:pPr>
        <w:pStyle w:val="berschrift3"/>
        <w:tabs>
          <w:tab w:val="clear" w:pos="360"/>
          <w:tab w:val="num" w:pos="720"/>
        </w:tabs>
        <w:ind w:left="720" w:hanging="720"/>
        <w:rPr>
          <w:rFonts w:eastAsia="Bosch Office Sans"/>
          <w:lang w:val="en-US"/>
        </w:rPr>
      </w:pPr>
      <w:bookmarkStart w:id="163" w:name="_Toc324167519"/>
      <w:bookmarkStart w:id="164" w:name="_Ref412468570"/>
      <w:bookmarkStart w:id="165" w:name="_Ref62734535"/>
      <w:bookmarkStart w:id="166" w:name="_Toc86823320"/>
      <w:r>
        <w:rPr>
          <w:rFonts w:eastAsia="Bosch Office Sans"/>
          <w:lang w:val="en-US"/>
        </w:rPr>
        <w:t xml:space="preserve">  </w:t>
      </w:r>
      <w:r w:rsidR="00EB6458">
        <w:rPr>
          <w:rFonts w:eastAsia="Bosch Office Sans"/>
          <w:lang w:val="en-US"/>
        </w:rPr>
        <w:t>Further details on implementation</w:t>
      </w:r>
      <w:bookmarkEnd w:id="163"/>
      <w:bookmarkEnd w:id="164"/>
      <w:bookmarkEnd w:id="165"/>
      <w:bookmarkEnd w:id="166"/>
      <w:r w:rsidR="00EB6458">
        <w:rPr>
          <w:rFonts w:eastAsia="Bosch Office Sans"/>
          <w:lang w:val="en-US"/>
        </w:rPr>
        <w:t xml:space="preserve"> </w:t>
      </w:r>
    </w:p>
    <w:p w14:paraId="1AB386B4" w14:textId="77777777" w:rsidR="009C3223" w:rsidRPr="009C3223" w:rsidRDefault="009C3223" w:rsidP="009C3223">
      <w:pPr>
        <w:rPr>
          <w:rFonts w:eastAsia="Bosch Office Sans"/>
          <w:lang w:val="en-US" w:eastAsia="en-US"/>
        </w:rPr>
      </w:pPr>
    </w:p>
    <w:p w14:paraId="16D12594" w14:textId="77777777" w:rsidR="00EB6458" w:rsidRDefault="00EB6458" w:rsidP="00EB6458">
      <w:pPr>
        <w:rPr>
          <w:rFonts w:eastAsia="Bosch Office Sans"/>
          <w:szCs w:val="20"/>
        </w:rPr>
      </w:pPr>
      <w:r w:rsidRPr="00702C4A">
        <w:rPr>
          <w:rFonts w:eastAsia="Bosch Office Sans"/>
          <w:szCs w:val="20"/>
        </w:rPr>
        <w:t>These statements require code know how and deeper µC core HW understanding.</w:t>
      </w:r>
    </w:p>
    <w:p w14:paraId="709B5BE8" w14:textId="77777777" w:rsidR="00D60490" w:rsidRPr="00702C4A" w:rsidRDefault="00D60490" w:rsidP="00EB6458">
      <w:pPr>
        <w:rPr>
          <w:rFonts w:eastAsia="Bosch Office Sans"/>
          <w:szCs w:val="20"/>
        </w:rPr>
      </w:pPr>
    </w:p>
    <w:p w14:paraId="1321B584" w14:textId="77777777" w:rsidR="007C1DAC" w:rsidRDefault="007C1DAC" w:rsidP="00794032">
      <w:pPr>
        <w:numPr>
          <w:ilvl w:val="0"/>
          <w:numId w:val="18"/>
        </w:numPr>
        <w:rPr>
          <w:rFonts w:eastAsia="Bosch Office Sans"/>
          <w:szCs w:val="20"/>
        </w:rPr>
      </w:pPr>
      <w:r>
        <w:rPr>
          <w:rFonts w:eastAsia="Bosch Office Sans"/>
          <w:szCs w:val="20"/>
        </w:rPr>
        <w:t>“</w:t>
      </w:r>
      <w:r w:rsidRPr="007C1DAC">
        <w:rPr>
          <w:rFonts w:eastAsia="Bosch Office Sans"/>
          <w:i/>
          <w:szCs w:val="20"/>
        </w:rPr>
        <w:t>Cascading abort</w:t>
      </w:r>
      <w:r>
        <w:rPr>
          <w:rFonts w:eastAsia="Bosch Office Sans"/>
          <w:szCs w:val="20"/>
        </w:rPr>
        <w:t>” mechanism</w:t>
      </w:r>
    </w:p>
    <w:p w14:paraId="0F3D4187" w14:textId="77777777" w:rsidR="00EB6458" w:rsidRDefault="00EB6458" w:rsidP="007C1DAC">
      <w:pPr>
        <w:numPr>
          <w:ilvl w:val="1"/>
          <w:numId w:val="18"/>
        </w:numPr>
        <w:rPr>
          <w:rFonts w:eastAsia="Bosch Office Sans"/>
          <w:szCs w:val="20"/>
        </w:rPr>
      </w:pPr>
      <w:r w:rsidRPr="00702C4A">
        <w:rPr>
          <w:rFonts w:eastAsia="Bosch Office Sans"/>
          <w:szCs w:val="20"/>
        </w:rPr>
        <w:t>Realize cascading abort (abort of nested TPSW) via addition</w:t>
      </w:r>
      <w:r>
        <w:rPr>
          <w:rFonts w:eastAsia="Bosch Office Sans"/>
          <w:szCs w:val="20"/>
        </w:rPr>
        <w:t>al</w:t>
      </w:r>
      <w:r w:rsidRPr="00702C4A">
        <w:rPr>
          <w:rFonts w:eastAsia="Bosch Office Sans"/>
          <w:szCs w:val="20"/>
        </w:rPr>
        <w:t xml:space="preserve"> MPU channel that locks access to fla</w:t>
      </w:r>
      <w:r w:rsidR="009C7605">
        <w:rPr>
          <w:rFonts w:eastAsia="Bosch Office Sans"/>
          <w:szCs w:val="20"/>
        </w:rPr>
        <w:t xml:space="preserve">sh in case of an aborted TPSW. </w:t>
      </w:r>
    </w:p>
    <w:p w14:paraId="3C0790D7" w14:textId="77777777" w:rsidR="007C1DAC" w:rsidRDefault="007C1DAC" w:rsidP="007C1DAC">
      <w:pPr>
        <w:numPr>
          <w:ilvl w:val="1"/>
          <w:numId w:val="18"/>
        </w:numPr>
        <w:rPr>
          <w:rFonts w:eastAsia="Bosch Office Sans"/>
          <w:szCs w:val="20"/>
        </w:rPr>
      </w:pPr>
      <w:r w:rsidRPr="007C1DAC">
        <w:rPr>
          <w:rFonts w:eastAsia="Bosch Office Sans"/>
          <w:szCs w:val="20"/>
          <w:u w:val="single"/>
        </w:rPr>
        <w:t>Strategy</w:t>
      </w:r>
      <w:r>
        <w:rPr>
          <w:rFonts w:eastAsia="Bosch Office Sans"/>
          <w:szCs w:val="20"/>
        </w:rPr>
        <w:t xml:space="preserve">: </w:t>
      </w:r>
      <w:r w:rsidR="00D60490">
        <w:rPr>
          <w:rFonts w:eastAsia="Bosch Office Sans"/>
          <w:szCs w:val="20"/>
        </w:rPr>
        <w:t>after killing a faulty TPSW, the SetMemoryAccess() callback will lock the flash for execution. When pre-empted FUNCs of the faulty TPSW are restored, they will be killed as soon as they try to execute something.</w:t>
      </w:r>
    </w:p>
    <w:p w14:paraId="094C55CF" w14:textId="77777777" w:rsidR="007C1DAC" w:rsidRDefault="007C1DAC" w:rsidP="007C1DAC">
      <w:pPr>
        <w:ind w:left="540"/>
        <w:rPr>
          <w:rFonts w:eastAsia="Bosch Office Sans"/>
          <w:szCs w:val="20"/>
        </w:rPr>
      </w:pPr>
    </w:p>
    <w:p w14:paraId="5084A789" w14:textId="77777777" w:rsidR="005F732C" w:rsidRDefault="007C1DAC" w:rsidP="00794032">
      <w:pPr>
        <w:numPr>
          <w:ilvl w:val="0"/>
          <w:numId w:val="18"/>
        </w:numPr>
        <w:rPr>
          <w:rFonts w:eastAsia="Bosch Office Sans"/>
          <w:szCs w:val="20"/>
        </w:rPr>
      </w:pPr>
      <w:r>
        <w:rPr>
          <w:rFonts w:eastAsia="Bosch Office Sans"/>
          <w:szCs w:val="20"/>
        </w:rPr>
        <w:t>“</w:t>
      </w:r>
      <w:r w:rsidR="00727D32" w:rsidRPr="007C1DAC">
        <w:rPr>
          <w:rFonts w:eastAsia="Bosch Office Sans"/>
          <w:i/>
          <w:szCs w:val="20"/>
        </w:rPr>
        <w:t>C</w:t>
      </w:r>
      <w:r w:rsidR="005F732C" w:rsidRPr="007C1DAC">
        <w:rPr>
          <w:rFonts w:eastAsia="Bosch Office Sans"/>
          <w:i/>
          <w:szCs w:val="20"/>
        </w:rPr>
        <w:t>ross core kill</w:t>
      </w:r>
      <w:r>
        <w:rPr>
          <w:rFonts w:eastAsia="Bosch Office Sans"/>
          <w:szCs w:val="20"/>
        </w:rPr>
        <w:t>” mechanism</w:t>
      </w:r>
    </w:p>
    <w:p w14:paraId="0C1C1B99" w14:textId="77777777" w:rsidR="009C7605" w:rsidRDefault="009C7605" w:rsidP="009C7605">
      <w:pPr>
        <w:numPr>
          <w:ilvl w:val="1"/>
          <w:numId w:val="18"/>
        </w:numPr>
        <w:rPr>
          <w:rFonts w:eastAsia="Bosch Office Sans"/>
          <w:szCs w:val="20"/>
        </w:rPr>
      </w:pPr>
      <w:r w:rsidRPr="00F77C5D">
        <w:rPr>
          <w:rFonts w:eastAsia="Bosch Office Sans"/>
          <w:szCs w:val="20"/>
          <w:u w:val="single"/>
        </w:rPr>
        <w:lastRenderedPageBreak/>
        <w:t>Strategy</w:t>
      </w:r>
      <w:r>
        <w:rPr>
          <w:rFonts w:eastAsia="Bosch Office Sans"/>
          <w:szCs w:val="20"/>
        </w:rPr>
        <w:t>:</w:t>
      </w:r>
      <w:r w:rsidR="00F77C5D">
        <w:rPr>
          <w:rFonts w:eastAsia="Bosch Office Sans"/>
          <w:szCs w:val="20"/>
        </w:rPr>
        <w:t xml:space="preserve"> when a running FUNC is killed, we have a core local way to kill all other FUNC from the current TPSW called “cascading abort”. We also need a mechanism which kills all other FUNC of this TPSW running on other cores. This is called “cross core kill” mechanism. Just after the faulty FUNC was killed and that the restoration happened, the TPSW framework will activate a high priority </w:t>
      </w:r>
      <w:r w:rsidR="007C1DAC">
        <w:rPr>
          <w:rFonts w:eastAsia="Bosch Office Sans"/>
          <w:szCs w:val="20"/>
        </w:rPr>
        <w:t>“</w:t>
      </w:r>
      <w:r w:rsidR="007C1DAC" w:rsidRPr="007C1DAC">
        <w:rPr>
          <w:rFonts w:eastAsia="Bosch Office Sans"/>
          <w:i/>
          <w:szCs w:val="20"/>
        </w:rPr>
        <w:t xml:space="preserve">cross core kill </w:t>
      </w:r>
      <w:r w:rsidR="00F77C5D" w:rsidRPr="007C1DAC">
        <w:rPr>
          <w:rFonts w:eastAsia="Bosch Office Sans"/>
          <w:i/>
          <w:szCs w:val="20"/>
        </w:rPr>
        <w:t>task</w:t>
      </w:r>
      <w:r w:rsidR="007C1DAC">
        <w:rPr>
          <w:rFonts w:eastAsia="Bosch Office Sans"/>
          <w:szCs w:val="20"/>
        </w:rPr>
        <w:t>”</w:t>
      </w:r>
      <w:r w:rsidR="00F77C5D">
        <w:rPr>
          <w:rFonts w:eastAsia="Bosch Office Sans"/>
          <w:szCs w:val="20"/>
        </w:rPr>
        <w:t xml:space="preserve"> on all other cores which will pre-empt all running FUNC. This task force a CallTrustedFunction() call to ensure a reprogramming of the MPU channels. When this call ends, the SetMemoryAccess() callback will use the “cascading abort” mechanism to kill all FUNC of each core local cores.</w:t>
      </w:r>
      <w:r w:rsidR="007931D3">
        <w:rPr>
          <w:rFonts w:eastAsia="Bosch Office Sans"/>
          <w:szCs w:val="20"/>
        </w:rPr>
        <w:t xml:space="preserve"> See also </w:t>
      </w:r>
      <w:r w:rsidR="00D96497">
        <w:fldChar w:fldCharType="begin"/>
      </w:r>
      <w:r w:rsidR="00D96497">
        <w:instrText xml:space="preserve"> REF _Ref412717477 \h  \* MERGEFORMAT </w:instrText>
      </w:r>
      <w:r w:rsidR="00D96497">
        <w:fldChar w:fldCharType="separate"/>
      </w:r>
      <w:r w:rsidR="008032EE" w:rsidRPr="008032EE">
        <w:rPr>
          <w:rFonts w:eastAsia="Bosch Office Sans"/>
          <w:i/>
          <w:szCs w:val="20"/>
        </w:rPr>
        <w:t>Abbildung 5: Cross core mechanism</w:t>
      </w:r>
      <w:r w:rsidR="00D96497">
        <w:fldChar w:fldCharType="end"/>
      </w:r>
      <w:r w:rsidR="008032EE">
        <w:rPr>
          <w:rFonts w:eastAsia="Bosch Office Sans"/>
          <w:i/>
          <w:szCs w:val="20"/>
        </w:rPr>
        <w:t>.</w:t>
      </w:r>
    </w:p>
    <w:p w14:paraId="2D5B747B" w14:textId="77777777" w:rsidR="007C1DAC" w:rsidRDefault="007C1DAC" w:rsidP="007C1DAC">
      <w:pPr>
        <w:ind w:left="1260"/>
        <w:rPr>
          <w:rFonts w:eastAsia="Bosch Office Sans"/>
          <w:szCs w:val="20"/>
        </w:rPr>
      </w:pPr>
      <w:r>
        <w:rPr>
          <w:rFonts w:eastAsia="Bosch Office Sans"/>
          <w:szCs w:val="20"/>
          <w:u w:val="single"/>
        </w:rPr>
        <w:t>Note</w:t>
      </w:r>
      <w:r w:rsidRPr="007C1DAC">
        <w:rPr>
          <w:rFonts w:eastAsia="Bosch Office Sans"/>
          <w:szCs w:val="20"/>
        </w:rPr>
        <w:t>:</w:t>
      </w:r>
      <w:r>
        <w:rPr>
          <w:rFonts w:eastAsia="Bosch Office Sans"/>
          <w:szCs w:val="20"/>
        </w:rPr>
        <w:t xml:space="preserve"> the “</w:t>
      </w:r>
      <w:r w:rsidRPr="007C1DAC">
        <w:rPr>
          <w:rFonts w:eastAsia="Bosch Office Sans"/>
          <w:i/>
          <w:szCs w:val="20"/>
        </w:rPr>
        <w:t>cross core kill task</w:t>
      </w:r>
      <w:r>
        <w:rPr>
          <w:rFonts w:eastAsia="Bosch Office Sans"/>
          <w:szCs w:val="20"/>
        </w:rPr>
        <w:t xml:space="preserve">” multiple activations, as several abort can occur in a very small amount of time. This ensures that all cross core kill requests are taken in account. An alternative to the cross core task would be a cross core interrupt, but it is not possible to </w:t>
      </w:r>
      <w:r w:rsidR="00D71486">
        <w:rPr>
          <w:rFonts w:eastAsia="Bosch Office Sans"/>
          <w:szCs w:val="20"/>
        </w:rPr>
        <w:t>generate multiple interrupt requests.</w:t>
      </w:r>
    </w:p>
    <w:p w14:paraId="2890597E" w14:textId="77777777" w:rsidR="009C7605" w:rsidRPr="007931D3" w:rsidRDefault="00727D32" w:rsidP="009C7605">
      <w:pPr>
        <w:numPr>
          <w:ilvl w:val="1"/>
          <w:numId w:val="18"/>
        </w:numPr>
        <w:rPr>
          <w:rFonts w:eastAsia="Bosch Office Sans"/>
          <w:szCs w:val="20"/>
        </w:rPr>
      </w:pPr>
      <w:r w:rsidRPr="00F77C5D">
        <w:rPr>
          <w:rFonts w:eastAsia="Bosch Office Sans"/>
          <w:szCs w:val="20"/>
          <w:u w:val="single"/>
        </w:rPr>
        <w:t>Limitation</w:t>
      </w:r>
      <w:r>
        <w:rPr>
          <w:rFonts w:eastAsia="Bosch Office Sans"/>
          <w:szCs w:val="20"/>
        </w:rPr>
        <w:t xml:space="preserve">: </w:t>
      </w:r>
      <w:r w:rsidR="00D83769" w:rsidRPr="00D83769">
        <w:rPr>
          <w:rFonts w:eastAsia="Bosch Office Sans"/>
          <w:b/>
          <w:szCs w:val="20"/>
        </w:rPr>
        <w:t xml:space="preserve">the cross core kill mechanism </w:t>
      </w:r>
      <w:r w:rsidRPr="00D83769">
        <w:rPr>
          <w:rFonts w:eastAsia="Bosch Office Sans"/>
          <w:b/>
          <w:szCs w:val="20"/>
        </w:rPr>
        <w:t>will only kill TPSW running on a task and not in CAT2 ISR</w:t>
      </w:r>
      <w:r w:rsidR="00D60490">
        <w:rPr>
          <w:rFonts w:eastAsia="Bosch Office Sans"/>
          <w:b/>
          <w:szCs w:val="20"/>
        </w:rPr>
        <w:t>.</w:t>
      </w:r>
    </w:p>
    <w:p w14:paraId="44C60333" w14:textId="3E6202F2" w:rsidR="008032EE" w:rsidRDefault="00953B70" w:rsidP="008032EE">
      <w:pPr>
        <w:keepNext/>
        <w:ind w:left="540"/>
      </w:pPr>
      <w:r>
        <w:rPr>
          <w:rFonts w:eastAsia="Bosch Office Sans"/>
          <w:noProof/>
          <w:szCs w:val="20"/>
          <w:lang w:val="en-US" w:eastAsia="en-US"/>
        </w:rPr>
        <w:lastRenderedPageBreak/>
        <mc:AlternateContent>
          <mc:Choice Requires="wpg">
            <w:drawing>
              <wp:inline distT="0" distB="0" distL="0" distR="0" wp14:anchorId="12DB0AFC" wp14:editId="2B0237E3">
                <wp:extent cx="5970905" cy="4977658"/>
                <wp:effectExtent l="0" t="0" r="48895" b="90170"/>
                <wp:docPr id="284" name="Gruppieren 2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70905" cy="4977658"/>
                          <a:chOff x="177998" y="487612"/>
                          <a:chExt cx="7058298" cy="5872979"/>
                        </a:xfrm>
                      </wpg:grpSpPr>
                      <wps:wsp>
                        <wps:cNvPr id="221" name="Rechteck 221"/>
                        <wps:cNvSpPr/>
                        <wps:spPr>
                          <a:xfrm>
                            <a:off x="322014" y="4797152"/>
                            <a:ext cx="3096344" cy="1008112"/>
                          </a:xfrm>
                          <a:prstGeom prst="rect">
                            <a:avLst/>
                          </a:prstGeom>
                        </wps:spPr>
                        <wps:style>
                          <a:lnRef idx="1">
                            <a:schemeClr val="accent1"/>
                          </a:lnRef>
                          <a:fillRef idx="2">
                            <a:schemeClr val="accent1"/>
                          </a:fillRef>
                          <a:effectRef idx="1">
                            <a:schemeClr val="accent1"/>
                          </a:effectRef>
                          <a:fontRef idx="minor">
                            <a:schemeClr val="dk1"/>
                          </a:fontRef>
                        </wps:style>
                        <wps:bodyPr rtlCol="0" anchor="ctr"/>
                      </wps:wsp>
                      <wps:wsp>
                        <wps:cNvPr id="222" name="Gerade Verbindung 5"/>
                        <wps:cNvCnPr/>
                        <wps:spPr>
                          <a:xfrm flipV="1">
                            <a:off x="322014" y="3284984"/>
                            <a:ext cx="6122194" cy="72008"/>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223" name="Textfeld 6"/>
                        <wps:cNvSpPr txBox="1"/>
                        <wps:spPr>
                          <a:xfrm>
                            <a:off x="177998" y="2924944"/>
                            <a:ext cx="926294" cy="436793"/>
                          </a:xfrm>
                          <a:prstGeom prst="rect">
                            <a:avLst/>
                          </a:prstGeom>
                          <a:noFill/>
                        </wps:spPr>
                        <wps:txbx>
                          <w:txbxContent>
                            <w:p w14:paraId="154C19F6" w14:textId="77777777" w:rsidR="004769B8" w:rsidRDefault="004769B8" w:rsidP="00953B70">
                              <w:pPr>
                                <w:pStyle w:val="StandardWeb"/>
                                <w:rPr>
                                  <w:sz w:val="24"/>
                                  <w:szCs w:val="24"/>
                                </w:rPr>
                              </w:pPr>
                              <w:r>
                                <w:rPr>
                                  <w:rFonts w:asciiTheme="minorHAnsi" w:hAnsi="Calibri" w:cstheme="minorBidi"/>
                                  <w:color w:val="000000" w:themeColor="text1"/>
                                  <w:kern w:val="24"/>
                                  <w:sz w:val="36"/>
                                  <w:szCs w:val="36"/>
                                </w:rPr>
                                <w:t>Core 0</w:t>
                              </w:r>
                            </w:p>
                          </w:txbxContent>
                        </wps:txbx>
                        <wps:bodyPr wrap="none" rtlCol="0">
                          <a:spAutoFit/>
                        </wps:bodyPr>
                      </wps:wsp>
                      <wps:wsp>
                        <wps:cNvPr id="285" name="Textfeld 7"/>
                        <wps:cNvSpPr txBox="1"/>
                        <wps:spPr>
                          <a:xfrm>
                            <a:off x="177998" y="3356992"/>
                            <a:ext cx="926294" cy="436793"/>
                          </a:xfrm>
                          <a:prstGeom prst="rect">
                            <a:avLst/>
                          </a:prstGeom>
                          <a:noFill/>
                        </wps:spPr>
                        <wps:txbx>
                          <w:txbxContent>
                            <w:p w14:paraId="09818507" w14:textId="77777777" w:rsidR="004769B8" w:rsidRDefault="004769B8" w:rsidP="00953B70">
                              <w:pPr>
                                <w:pStyle w:val="StandardWeb"/>
                                <w:rPr>
                                  <w:sz w:val="24"/>
                                  <w:szCs w:val="24"/>
                                </w:rPr>
                              </w:pPr>
                              <w:r>
                                <w:rPr>
                                  <w:rFonts w:asciiTheme="minorHAnsi" w:hAnsi="Calibri" w:cstheme="minorBidi"/>
                                  <w:color w:val="000000" w:themeColor="text1"/>
                                  <w:kern w:val="24"/>
                                  <w:sz w:val="36"/>
                                  <w:szCs w:val="36"/>
                                </w:rPr>
                                <w:t>Core 1</w:t>
                              </w:r>
                            </w:p>
                          </w:txbxContent>
                        </wps:txbx>
                        <wps:bodyPr wrap="none" rtlCol="0">
                          <a:spAutoFit/>
                        </wps:bodyPr>
                      </wps:wsp>
                      <wps:wsp>
                        <wps:cNvPr id="286" name="Textfeld 11"/>
                        <wps:cNvSpPr txBox="1"/>
                        <wps:spPr>
                          <a:xfrm>
                            <a:off x="322014" y="4797152"/>
                            <a:ext cx="604268" cy="328906"/>
                          </a:xfrm>
                          <a:prstGeom prst="rect">
                            <a:avLst/>
                          </a:prstGeom>
                          <a:noFill/>
                        </wps:spPr>
                        <wps:txbx>
                          <w:txbxContent>
                            <w:p w14:paraId="219951C5" w14:textId="77777777" w:rsidR="004769B8" w:rsidRDefault="004769B8" w:rsidP="00953B70">
                              <w:pPr>
                                <w:pStyle w:val="StandardWeb"/>
                                <w:rPr>
                                  <w:sz w:val="24"/>
                                  <w:szCs w:val="24"/>
                                </w:rPr>
                              </w:pPr>
                              <w:r>
                                <w:rPr>
                                  <w:rFonts w:asciiTheme="minorHAnsi" w:hAnsi="Calibri" w:cstheme="minorBidi"/>
                                  <w:color w:val="000000" w:themeColor="text1"/>
                                  <w:kern w:val="24"/>
                                </w:rPr>
                                <w:t>Task B</w:t>
                              </w:r>
                            </w:p>
                          </w:txbxContent>
                        </wps:txbx>
                        <wps:bodyPr wrap="none" rtlCol="0">
                          <a:spAutoFit/>
                        </wps:bodyPr>
                      </wps:wsp>
                      <wps:wsp>
                        <wps:cNvPr id="287" name="Rechteck 287"/>
                        <wps:cNvSpPr/>
                        <wps:spPr>
                          <a:xfrm>
                            <a:off x="1042094" y="4941168"/>
                            <a:ext cx="2376264" cy="720080"/>
                          </a:xfrm>
                          <a:prstGeom prst="rect">
                            <a:avLst/>
                          </a:prstGeom>
                        </wps:spPr>
                        <wps:style>
                          <a:lnRef idx="1">
                            <a:schemeClr val="accent2"/>
                          </a:lnRef>
                          <a:fillRef idx="3">
                            <a:schemeClr val="accent2"/>
                          </a:fillRef>
                          <a:effectRef idx="2">
                            <a:schemeClr val="accent2"/>
                          </a:effectRef>
                          <a:fontRef idx="minor">
                            <a:schemeClr val="lt1"/>
                          </a:fontRef>
                        </wps:style>
                        <wps:bodyPr rtlCol="0" anchor="ctr"/>
                      </wps:wsp>
                      <wps:wsp>
                        <wps:cNvPr id="288" name="Textfeld 13"/>
                        <wps:cNvSpPr txBox="1"/>
                        <wps:spPr>
                          <a:xfrm>
                            <a:off x="970086" y="4941168"/>
                            <a:ext cx="1423220" cy="328906"/>
                          </a:xfrm>
                          <a:prstGeom prst="rect">
                            <a:avLst/>
                          </a:prstGeom>
                          <a:noFill/>
                        </wps:spPr>
                        <wps:txbx>
                          <w:txbxContent>
                            <w:p w14:paraId="53BD6C94" w14:textId="77777777" w:rsidR="004769B8" w:rsidRDefault="004769B8" w:rsidP="00953B70">
                              <w:pPr>
                                <w:pStyle w:val="StandardWeb"/>
                                <w:rPr>
                                  <w:sz w:val="24"/>
                                  <w:szCs w:val="24"/>
                                </w:rPr>
                              </w:pPr>
                              <w:r>
                                <w:rPr>
                                  <w:rFonts w:asciiTheme="minorHAnsi" w:hAnsi="Calibri" w:cstheme="minorBidi"/>
                                  <w:color w:val="000000" w:themeColor="text1"/>
                                  <w:kern w:val="24"/>
                                  <w:sz w:val="21"/>
                                  <w:szCs w:val="21"/>
                                </w:rPr>
                                <w:t>TPSW1, Function B</w:t>
                              </w:r>
                            </w:p>
                          </w:txbxContent>
                        </wps:txbx>
                        <wps:bodyPr wrap="none" rtlCol="0">
                          <a:spAutoFit/>
                        </wps:bodyPr>
                      </wps:wsp>
                      <wps:wsp>
                        <wps:cNvPr id="289" name="Rechteck 289"/>
                        <wps:cNvSpPr/>
                        <wps:spPr>
                          <a:xfrm>
                            <a:off x="898078" y="1700808"/>
                            <a:ext cx="3673922" cy="1008112"/>
                          </a:xfrm>
                          <a:prstGeom prst="rect">
                            <a:avLst/>
                          </a:prstGeom>
                        </wps:spPr>
                        <wps:style>
                          <a:lnRef idx="1">
                            <a:schemeClr val="accent1"/>
                          </a:lnRef>
                          <a:fillRef idx="2">
                            <a:schemeClr val="accent1"/>
                          </a:fillRef>
                          <a:effectRef idx="1">
                            <a:schemeClr val="accent1"/>
                          </a:effectRef>
                          <a:fontRef idx="minor">
                            <a:schemeClr val="dk1"/>
                          </a:fontRef>
                        </wps:style>
                        <wps:bodyPr rtlCol="0" anchor="ctr"/>
                      </wps:wsp>
                      <wps:wsp>
                        <wps:cNvPr id="290" name="Textfeld 20"/>
                        <wps:cNvSpPr txBox="1"/>
                        <wps:spPr>
                          <a:xfrm>
                            <a:off x="898078" y="1700808"/>
                            <a:ext cx="609522" cy="328906"/>
                          </a:xfrm>
                          <a:prstGeom prst="rect">
                            <a:avLst/>
                          </a:prstGeom>
                          <a:noFill/>
                        </wps:spPr>
                        <wps:txbx>
                          <w:txbxContent>
                            <w:p w14:paraId="3F5A5B28" w14:textId="77777777" w:rsidR="004769B8" w:rsidRDefault="004769B8" w:rsidP="00953B70">
                              <w:pPr>
                                <w:pStyle w:val="StandardWeb"/>
                                <w:rPr>
                                  <w:sz w:val="24"/>
                                  <w:szCs w:val="24"/>
                                </w:rPr>
                              </w:pPr>
                              <w:r>
                                <w:rPr>
                                  <w:rFonts w:asciiTheme="minorHAnsi" w:hAnsi="Calibri" w:cstheme="minorBidi"/>
                                  <w:color w:val="000000" w:themeColor="text1"/>
                                  <w:kern w:val="24"/>
                                </w:rPr>
                                <w:t>Task A</w:t>
                              </w:r>
                            </w:p>
                          </w:txbxContent>
                        </wps:txbx>
                        <wps:bodyPr wrap="none" rtlCol="0">
                          <a:spAutoFit/>
                        </wps:bodyPr>
                      </wps:wsp>
                      <wps:wsp>
                        <wps:cNvPr id="291" name="Rechteck 291"/>
                        <wps:cNvSpPr/>
                        <wps:spPr>
                          <a:xfrm>
                            <a:off x="1762174" y="1844824"/>
                            <a:ext cx="1656184" cy="720080"/>
                          </a:xfrm>
                          <a:prstGeom prst="rect">
                            <a:avLst/>
                          </a:prstGeom>
                        </wps:spPr>
                        <wps:style>
                          <a:lnRef idx="1">
                            <a:schemeClr val="accent2"/>
                          </a:lnRef>
                          <a:fillRef idx="3">
                            <a:schemeClr val="accent2"/>
                          </a:fillRef>
                          <a:effectRef idx="2">
                            <a:schemeClr val="accent2"/>
                          </a:effectRef>
                          <a:fontRef idx="minor">
                            <a:schemeClr val="lt1"/>
                          </a:fontRef>
                        </wps:style>
                        <wps:bodyPr rtlCol="0" anchor="ctr"/>
                      </wps:wsp>
                      <wps:wsp>
                        <wps:cNvPr id="292" name="Textfeld 22"/>
                        <wps:cNvSpPr txBox="1"/>
                        <wps:spPr>
                          <a:xfrm>
                            <a:off x="1690166" y="1844824"/>
                            <a:ext cx="1428474" cy="328906"/>
                          </a:xfrm>
                          <a:prstGeom prst="rect">
                            <a:avLst/>
                          </a:prstGeom>
                          <a:noFill/>
                        </wps:spPr>
                        <wps:txbx>
                          <w:txbxContent>
                            <w:p w14:paraId="7513E1D1" w14:textId="77777777" w:rsidR="004769B8" w:rsidRDefault="004769B8" w:rsidP="00953B70">
                              <w:pPr>
                                <w:pStyle w:val="StandardWeb"/>
                                <w:rPr>
                                  <w:sz w:val="24"/>
                                  <w:szCs w:val="24"/>
                                </w:rPr>
                              </w:pPr>
                              <w:r>
                                <w:rPr>
                                  <w:rFonts w:asciiTheme="minorHAnsi" w:hAnsi="Calibri" w:cstheme="minorBidi"/>
                                  <w:color w:val="000000" w:themeColor="text1"/>
                                  <w:kern w:val="24"/>
                                  <w:sz w:val="21"/>
                                  <w:szCs w:val="21"/>
                                </w:rPr>
                                <w:t>TPSW1, Function A</w:t>
                              </w:r>
                            </w:p>
                          </w:txbxContent>
                        </wps:txbx>
                        <wps:bodyPr wrap="none" rtlCol="0">
                          <a:spAutoFit/>
                        </wps:bodyPr>
                      </wps:wsp>
                      <wps:wsp>
                        <wps:cNvPr id="293" name="Multiplizieren 293"/>
                        <wps:cNvSpPr/>
                        <wps:spPr>
                          <a:xfrm>
                            <a:off x="3202334" y="1916832"/>
                            <a:ext cx="360040" cy="360040"/>
                          </a:xfrm>
                          <a:prstGeom prst="mathMultiply">
                            <a:avLst>
                              <a:gd name="adj1" fmla="val 30989"/>
                            </a:avLst>
                          </a:prstGeom>
                        </wps:spPr>
                        <wps:style>
                          <a:lnRef idx="0">
                            <a:schemeClr val="accent6"/>
                          </a:lnRef>
                          <a:fillRef idx="3">
                            <a:schemeClr val="accent6"/>
                          </a:fillRef>
                          <a:effectRef idx="3">
                            <a:schemeClr val="accent6"/>
                          </a:effectRef>
                          <a:fontRef idx="minor">
                            <a:schemeClr val="lt1"/>
                          </a:fontRef>
                        </wps:style>
                        <wps:bodyPr rtlCol="0" anchor="ctr"/>
                      </wps:wsp>
                      <wps:wsp>
                        <wps:cNvPr id="294" name="Gerade Verbindung mit Pfeil 294"/>
                        <wps:cNvCnPr>
                          <a:stCxn id="291" idx="3"/>
                        </wps:cNvCnPr>
                        <wps:spPr>
                          <a:xfrm>
                            <a:off x="3418358" y="2204864"/>
                            <a:ext cx="1514" cy="144016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295" name="Rechteck 295"/>
                        <wps:cNvSpPr/>
                        <wps:spPr>
                          <a:xfrm>
                            <a:off x="3418358" y="3645024"/>
                            <a:ext cx="1080120" cy="1008112"/>
                          </a:xfrm>
                          <a:prstGeom prst="rect">
                            <a:avLst/>
                          </a:prstGeom>
                        </wps:spPr>
                        <wps:style>
                          <a:lnRef idx="1">
                            <a:schemeClr val="accent1"/>
                          </a:lnRef>
                          <a:fillRef idx="2">
                            <a:schemeClr val="accent1"/>
                          </a:fillRef>
                          <a:effectRef idx="1">
                            <a:schemeClr val="accent1"/>
                          </a:effectRef>
                          <a:fontRef idx="minor">
                            <a:schemeClr val="dk1"/>
                          </a:fontRef>
                        </wps:style>
                        <wps:bodyPr rtlCol="0" anchor="ctr"/>
                      </wps:wsp>
                      <wps:wsp>
                        <wps:cNvPr id="296" name="Textfeld 50"/>
                        <wps:cNvSpPr txBox="1"/>
                        <wps:spPr>
                          <a:xfrm>
                            <a:off x="3418358" y="3571556"/>
                            <a:ext cx="1008114" cy="623393"/>
                          </a:xfrm>
                          <a:prstGeom prst="rect">
                            <a:avLst/>
                          </a:prstGeom>
                          <a:noFill/>
                        </wps:spPr>
                        <wps:txbx>
                          <w:txbxContent>
                            <w:p w14:paraId="74F01A68" w14:textId="77777777" w:rsidR="004769B8" w:rsidRDefault="004769B8" w:rsidP="00953B70">
                              <w:pPr>
                                <w:pStyle w:val="StandardWeb"/>
                                <w:rPr>
                                  <w:sz w:val="24"/>
                                  <w:szCs w:val="24"/>
                                </w:rPr>
                              </w:pPr>
                              <w:r>
                                <w:rPr>
                                  <w:rFonts w:asciiTheme="minorHAnsi" w:hAnsi="Calibri" w:cstheme="minorBidi"/>
                                  <w:color w:val="000000" w:themeColor="text1"/>
                                  <w:kern w:val="24"/>
                                  <w:szCs w:val="20"/>
                                </w:rPr>
                                <w:t>Cross core 1</w:t>
                              </w:r>
                            </w:p>
                            <w:p w14:paraId="3A320510" w14:textId="77777777" w:rsidR="004769B8" w:rsidRDefault="004769B8" w:rsidP="00953B70">
                              <w:pPr>
                                <w:pStyle w:val="StandardWeb"/>
                              </w:pPr>
                              <w:r>
                                <w:rPr>
                                  <w:rFonts w:asciiTheme="minorHAnsi" w:hAnsi="Calibri" w:cstheme="minorBidi"/>
                                  <w:color w:val="000000" w:themeColor="text1"/>
                                  <w:kern w:val="24"/>
                                  <w:szCs w:val="20"/>
                                </w:rPr>
                                <w:t>kill task</w:t>
                              </w:r>
                            </w:p>
                          </w:txbxContent>
                        </wps:txbx>
                        <wps:bodyPr wrap="square" rtlCol="0">
                          <a:noAutofit/>
                        </wps:bodyPr>
                      </wps:wsp>
                      <wps:wsp>
                        <wps:cNvPr id="297" name="Rechteck 297"/>
                        <wps:cNvSpPr/>
                        <wps:spPr>
                          <a:xfrm>
                            <a:off x="3490366" y="4077072"/>
                            <a:ext cx="936104" cy="504056"/>
                          </a:xfrm>
                          <a:prstGeom prst="rect">
                            <a:avLst/>
                          </a:prstGeom>
                        </wps:spPr>
                        <wps:style>
                          <a:lnRef idx="1">
                            <a:schemeClr val="accent4"/>
                          </a:lnRef>
                          <a:fillRef idx="3">
                            <a:schemeClr val="accent4"/>
                          </a:fillRef>
                          <a:effectRef idx="2">
                            <a:schemeClr val="accent4"/>
                          </a:effectRef>
                          <a:fontRef idx="minor">
                            <a:schemeClr val="lt1"/>
                          </a:fontRef>
                        </wps:style>
                        <wps:bodyPr rtlCol="0" anchor="ctr"/>
                      </wps:wsp>
                      <wps:wsp>
                        <wps:cNvPr id="298" name="Textfeld 55"/>
                        <wps:cNvSpPr txBox="1"/>
                        <wps:spPr>
                          <a:xfrm>
                            <a:off x="3418358" y="4029567"/>
                            <a:ext cx="1096690" cy="629368"/>
                          </a:xfrm>
                          <a:prstGeom prst="rect">
                            <a:avLst/>
                          </a:prstGeom>
                          <a:noFill/>
                        </wps:spPr>
                        <wps:txbx>
                          <w:txbxContent>
                            <w:p w14:paraId="5F62680A" w14:textId="77777777" w:rsidR="004769B8" w:rsidRDefault="004769B8" w:rsidP="00953B70">
                              <w:pPr>
                                <w:pStyle w:val="StandardWeb"/>
                                <w:rPr>
                                  <w:sz w:val="24"/>
                                  <w:szCs w:val="24"/>
                                </w:rPr>
                              </w:pPr>
                              <w:r>
                                <w:rPr>
                                  <w:rFonts w:asciiTheme="minorHAnsi" w:hAnsi="Calibri" w:cstheme="minorBidi"/>
                                  <w:color w:val="000000" w:themeColor="text1"/>
                                  <w:kern w:val="24"/>
                                  <w:szCs w:val="20"/>
                                </w:rPr>
                                <w:t xml:space="preserve">Cross core kill </w:t>
                              </w:r>
                            </w:p>
                            <w:p w14:paraId="5D3E37F3" w14:textId="77777777" w:rsidR="004769B8" w:rsidRDefault="004769B8" w:rsidP="00953B70">
                              <w:pPr>
                                <w:pStyle w:val="StandardWeb"/>
                              </w:pPr>
                              <w:r>
                                <w:rPr>
                                  <w:rFonts w:asciiTheme="minorHAnsi" w:hAnsi="Calibri" w:cstheme="minorBidi"/>
                                  <w:color w:val="000000" w:themeColor="text1"/>
                                  <w:kern w:val="24"/>
                                  <w:szCs w:val="20"/>
                                </w:rPr>
                                <w:t>UT application</w:t>
                              </w:r>
                            </w:p>
                          </w:txbxContent>
                        </wps:txbx>
                        <wps:bodyPr wrap="none" rtlCol="0">
                          <a:noAutofit/>
                        </wps:bodyPr>
                      </wps:wsp>
                      <wps:wsp>
                        <wps:cNvPr id="299" name="Rechteck 299"/>
                        <wps:cNvSpPr/>
                        <wps:spPr>
                          <a:xfrm>
                            <a:off x="3418358" y="4797152"/>
                            <a:ext cx="1080120" cy="1008112"/>
                          </a:xfrm>
                          <a:prstGeom prst="rect">
                            <a:avLst/>
                          </a:prstGeom>
                          <a:solidFill>
                            <a:schemeClr val="bg1">
                              <a:lumMod val="95000"/>
                            </a:schemeClr>
                          </a:solidFill>
                          <a:ln>
                            <a:prstDash val="lgDash"/>
                          </a:ln>
                        </wps:spPr>
                        <wps:style>
                          <a:lnRef idx="1">
                            <a:schemeClr val="accent1"/>
                          </a:lnRef>
                          <a:fillRef idx="2">
                            <a:schemeClr val="accent1"/>
                          </a:fillRef>
                          <a:effectRef idx="1">
                            <a:schemeClr val="accent1"/>
                          </a:effectRef>
                          <a:fontRef idx="minor">
                            <a:schemeClr val="dk1"/>
                          </a:fontRef>
                        </wps:style>
                        <wps:bodyPr rtlCol="0" anchor="ctr"/>
                      </wps:wsp>
                      <wps:wsp>
                        <wps:cNvPr id="300" name="Rechteck 300"/>
                        <wps:cNvSpPr/>
                        <wps:spPr>
                          <a:xfrm>
                            <a:off x="4498478" y="4797152"/>
                            <a:ext cx="505570" cy="1008112"/>
                          </a:xfrm>
                          <a:prstGeom prst="rect">
                            <a:avLst/>
                          </a:prstGeom>
                        </wps:spPr>
                        <wps:style>
                          <a:lnRef idx="1">
                            <a:schemeClr val="accent1"/>
                          </a:lnRef>
                          <a:fillRef idx="2">
                            <a:schemeClr val="accent1"/>
                          </a:fillRef>
                          <a:effectRef idx="1">
                            <a:schemeClr val="accent1"/>
                          </a:effectRef>
                          <a:fontRef idx="minor">
                            <a:schemeClr val="dk1"/>
                          </a:fontRef>
                        </wps:style>
                        <wps:bodyPr rtlCol="0" anchor="ctr"/>
                      </wps:wsp>
                      <wps:wsp>
                        <wps:cNvPr id="301" name="Rechteck 301"/>
                        <wps:cNvSpPr/>
                        <wps:spPr>
                          <a:xfrm>
                            <a:off x="4499992" y="4941168"/>
                            <a:ext cx="72008" cy="720080"/>
                          </a:xfrm>
                          <a:prstGeom prst="rect">
                            <a:avLst/>
                          </a:prstGeom>
                        </wps:spPr>
                        <wps:style>
                          <a:lnRef idx="1">
                            <a:schemeClr val="accent2"/>
                          </a:lnRef>
                          <a:fillRef idx="3">
                            <a:schemeClr val="accent2"/>
                          </a:fillRef>
                          <a:effectRef idx="2">
                            <a:schemeClr val="accent2"/>
                          </a:effectRef>
                          <a:fontRef idx="minor">
                            <a:schemeClr val="lt1"/>
                          </a:fontRef>
                        </wps:style>
                        <wps:bodyPr rtlCol="0" anchor="ctr"/>
                      </wps:wsp>
                      <wps:wsp>
                        <wps:cNvPr id="302" name="Legende mit Linie 1 (Markierungsleiste) 71"/>
                        <wps:cNvSpPr/>
                        <wps:spPr>
                          <a:xfrm flipH="1">
                            <a:off x="341157" y="691174"/>
                            <a:ext cx="2574659" cy="895666"/>
                          </a:xfrm>
                          <a:prstGeom prst="accentCallout1">
                            <a:avLst>
                              <a:gd name="adj1" fmla="val 48984"/>
                              <a:gd name="adj2" fmla="val -5105"/>
                              <a:gd name="adj3" fmla="val 189865"/>
                              <a:gd name="adj4" fmla="val -24483"/>
                            </a:avLst>
                          </a:prstGeom>
                        </wps:spPr>
                        <wps:style>
                          <a:lnRef idx="1">
                            <a:schemeClr val="accent3"/>
                          </a:lnRef>
                          <a:fillRef idx="2">
                            <a:schemeClr val="accent3"/>
                          </a:fillRef>
                          <a:effectRef idx="1">
                            <a:schemeClr val="accent3"/>
                          </a:effectRef>
                          <a:fontRef idx="minor">
                            <a:schemeClr val="dk1"/>
                          </a:fontRef>
                        </wps:style>
                        <wps:txbx>
                          <w:txbxContent>
                            <w:p w14:paraId="47A1B42E" w14:textId="77777777" w:rsidR="004769B8" w:rsidRPr="00307FEE" w:rsidRDefault="004769B8" w:rsidP="00953B70">
                              <w:pPr>
                                <w:pStyle w:val="StandardWeb"/>
                                <w:rPr>
                                  <w:sz w:val="24"/>
                                  <w:szCs w:val="24"/>
                                  <w:lang w:val="en-US"/>
                                </w:rPr>
                              </w:pPr>
                              <w:r w:rsidRPr="00307FEE">
                                <w:rPr>
                                  <w:rFonts w:asciiTheme="minorHAnsi" w:hAnsi="Calibri" w:cstheme="minorBidi"/>
                                  <w:color w:val="000000" w:themeColor="dark1"/>
                                  <w:kern w:val="24"/>
                                  <w:szCs w:val="20"/>
                                  <w:lang w:val="en-US"/>
                                </w:rPr>
                                <w:t>1. The function A of TPSW1 is faulty. An exception is generated: it kills TPSW1 and aborts the function.</w:t>
                              </w:r>
                            </w:p>
                          </w:txbxContent>
                        </wps:txbx>
                        <wps:bodyPr rtlCol="0" anchor="ctr"/>
                      </wps:wsp>
                      <wps:wsp>
                        <wps:cNvPr id="303" name="Legende mit Linie 1 (Markierungsleiste) 73"/>
                        <wps:cNvSpPr/>
                        <wps:spPr>
                          <a:xfrm flipH="1">
                            <a:off x="1403647" y="2780928"/>
                            <a:ext cx="1440160" cy="1075613"/>
                          </a:xfrm>
                          <a:prstGeom prst="accentCallout1">
                            <a:avLst>
                              <a:gd name="adj1" fmla="val 63924"/>
                              <a:gd name="adj2" fmla="val -5743"/>
                              <a:gd name="adj3" fmla="val 62465"/>
                              <a:gd name="adj4" fmla="val -39386"/>
                            </a:avLst>
                          </a:prstGeom>
                        </wps:spPr>
                        <wps:style>
                          <a:lnRef idx="1">
                            <a:schemeClr val="accent3"/>
                          </a:lnRef>
                          <a:fillRef idx="2">
                            <a:schemeClr val="accent3"/>
                          </a:fillRef>
                          <a:effectRef idx="1">
                            <a:schemeClr val="accent3"/>
                          </a:effectRef>
                          <a:fontRef idx="minor">
                            <a:schemeClr val="dk1"/>
                          </a:fontRef>
                        </wps:style>
                        <wps:txbx>
                          <w:txbxContent>
                            <w:p w14:paraId="554A34DF" w14:textId="77777777" w:rsidR="004769B8" w:rsidRPr="00307FEE" w:rsidRDefault="004769B8" w:rsidP="00953B70">
                              <w:pPr>
                                <w:pStyle w:val="StandardWeb"/>
                                <w:rPr>
                                  <w:sz w:val="24"/>
                                  <w:szCs w:val="24"/>
                                  <w:lang w:val="en-US"/>
                                </w:rPr>
                              </w:pPr>
                              <w:r w:rsidRPr="00307FEE">
                                <w:rPr>
                                  <w:rFonts w:asciiTheme="minorHAnsi" w:hAnsi="Calibri" w:cstheme="minorBidi"/>
                                  <w:color w:val="000000" w:themeColor="dark1"/>
                                  <w:kern w:val="24"/>
                                  <w:szCs w:val="20"/>
                                  <w:lang w:val="en-US"/>
                                </w:rPr>
                                <w:t>2. The abort handler activates a highest priority task on core 1.</w:t>
                              </w:r>
                            </w:p>
                          </w:txbxContent>
                        </wps:txbx>
                        <wps:bodyPr rtlCol="0" anchor="ctr"/>
                      </wps:wsp>
                      <wps:wsp>
                        <wps:cNvPr id="304" name="Legende mit Linie 1 (Markierungsleiste) 74"/>
                        <wps:cNvSpPr/>
                        <wps:spPr>
                          <a:xfrm flipH="1">
                            <a:off x="759250" y="3933055"/>
                            <a:ext cx="2228572" cy="648072"/>
                          </a:xfrm>
                          <a:prstGeom prst="accentCallout1">
                            <a:avLst>
                              <a:gd name="adj1" fmla="val 63924"/>
                              <a:gd name="adj2" fmla="val -5743"/>
                              <a:gd name="adj3" fmla="val 41893"/>
                              <a:gd name="adj4" fmla="val -32708"/>
                            </a:avLst>
                          </a:prstGeom>
                        </wps:spPr>
                        <wps:style>
                          <a:lnRef idx="1">
                            <a:schemeClr val="accent3"/>
                          </a:lnRef>
                          <a:fillRef idx="2">
                            <a:schemeClr val="accent3"/>
                          </a:fillRef>
                          <a:effectRef idx="1">
                            <a:schemeClr val="accent3"/>
                          </a:effectRef>
                          <a:fontRef idx="minor">
                            <a:schemeClr val="dk1"/>
                          </a:fontRef>
                        </wps:style>
                        <wps:txbx>
                          <w:txbxContent>
                            <w:p w14:paraId="074A790F" w14:textId="77777777" w:rsidR="004769B8" w:rsidRPr="00307FEE" w:rsidRDefault="004769B8" w:rsidP="00953B70">
                              <w:pPr>
                                <w:pStyle w:val="StandardWeb"/>
                                <w:rPr>
                                  <w:sz w:val="24"/>
                                  <w:szCs w:val="24"/>
                                  <w:lang w:val="en-US"/>
                                </w:rPr>
                              </w:pPr>
                              <w:r w:rsidRPr="00307FEE">
                                <w:rPr>
                                  <w:rFonts w:asciiTheme="minorHAnsi" w:hAnsi="Calibri" w:cstheme="minorBidi"/>
                                  <w:color w:val="000000" w:themeColor="dark1"/>
                                  <w:kern w:val="24"/>
                                  <w:szCs w:val="20"/>
                                  <w:lang w:val="en-US"/>
                                </w:rPr>
                                <w:t>3. A dummy untrusted application is started to force MPU reprogrammimg</w:t>
                              </w:r>
                            </w:p>
                          </w:txbxContent>
                        </wps:txbx>
                        <wps:bodyPr rtlCol="0" anchor="ctr"/>
                      </wps:wsp>
                      <wps:wsp>
                        <wps:cNvPr id="305" name="Legende mit Linie 1 (Markierungsleiste) 75"/>
                        <wps:cNvSpPr/>
                        <wps:spPr>
                          <a:xfrm flipH="1">
                            <a:off x="1360899" y="6014283"/>
                            <a:ext cx="2646487" cy="346308"/>
                          </a:xfrm>
                          <a:prstGeom prst="accentCallout1">
                            <a:avLst>
                              <a:gd name="adj1" fmla="val 63924"/>
                              <a:gd name="adj2" fmla="val -5743"/>
                              <a:gd name="adj3" fmla="val -218482"/>
                              <a:gd name="adj4" fmla="val -29219"/>
                            </a:avLst>
                          </a:prstGeom>
                        </wps:spPr>
                        <wps:style>
                          <a:lnRef idx="1">
                            <a:schemeClr val="accent3"/>
                          </a:lnRef>
                          <a:fillRef idx="2">
                            <a:schemeClr val="accent3"/>
                          </a:fillRef>
                          <a:effectRef idx="1">
                            <a:schemeClr val="accent3"/>
                          </a:effectRef>
                          <a:fontRef idx="minor">
                            <a:schemeClr val="dk1"/>
                          </a:fontRef>
                        </wps:style>
                        <wps:txbx>
                          <w:txbxContent>
                            <w:p w14:paraId="1F0D7DE8" w14:textId="77777777" w:rsidR="004769B8" w:rsidRDefault="004769B8" w:rsidP="00953B70">
                              <w:pPr>
                                <w:pStyle w:val="StandardWeb"/>
                                <w:rPr>
                                  <w:sz w:val="24"/>
                                  <w:szCs w:val="24"/>
                                </w:rPr>
                              </w:pPr>
                              <w:r>
                                <w:rPr>
                                  <w:rFonts w:asciiTheme="minorHAnsi" w:hAnsi="Calibri" w:cstheme="minorBidi"/>
                                  <w:color w:val="000000" w:themeColor="dark1"/>
                                  <w:kern w:val="24"/>
                                  <w:szCs w:val="20"/>
                                </w:rPr>
                                <w:t>4. Cascading abort of Function B</w:t>
                              </w:r>
                            </w:p>
                          </w:txbxContent>
                        </wps:txbx>
                        <wps:bodyPr rtlCol="0" anchor="ctr"/>
                      </wps:wsp>
                      <wps:wsp>
                        <wps:cNvPr id="306" name="Multiplizieren 306"/>
                        <wps:cNvSpPr/>
                        <wps:spPr>
                          <a:xfrm>
                            <a:off x="4355976" y="5085184"/>
                            <a:ext cx="360040" cy="360040"/>
                          </a:xfrm>
                          <a:prstGeom prst="mathMultiply">
                            <a:avLst>
                              <a:gd name="adj1" fmla="val 30989"/>
                            </a:avLst>
                          </a:prstGeom>
                        </wps:spPr>
                        <wps:style>
                          <a:lnRef idx="0">
                            <a:schemeClr val="accent6"/>
                          </a:lnRef>
                          <a:fillRef idx="3">
                            <a:schemeClr val="accent6"/>
                          </a:fillRef>
                          <a:effectRef idx="3">
                            <a:schemeClr val="accent6"/>
                          </a:effectRef>
                          <a:fontRef idx="minor">
                            <a:schemeClr val="lt1"/>
                          </a:fontRef>
                        </wps:style>
                        <wps:bodyPr rtlCol="0" anchor="ctr"/>
                      </wps:wsp>
                      <wps:wsp>
                        <wps:cNvPr id="307" name="Gerade Verbindung mit Pfeil 307"/>
                        <wps:cNvCnPr/>
                        <wps:spPr>
                          <a:xfrm>
                            <a:off x="4499992" y="4365104"/>
                            <a:ext cx="0" cy="576064"/>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308" name="Rechteck 308"/>
                        <wps:cNvSpPr/>
                        <wps:spPr>
                          <a:xfrm>
                            <a:off x="4572000" y="1700808"/>
                            <a:ext cx="1080120" cy="1008112"/>
                          </a:xfrm>
                          <a:prstGeom prst="rect">
                            <a:avLst/>
                          </a:prstGeom>
                          <a:solidFill>
                            <a:schemeClr val="bg1">
                              <a:lumMod val="95000"/>
                            </a:schemeClr>
                          </a:solidFill>
                          <a:ln>
                            <a:prstDash val="lgDash"/>
                          </a:ln>
                        </wps:spPr>
                        <wps:style>
                          <a:lnRef idx="1">
                            <a:schemeClr val="accent1"/>
                          </a:lnRef>
                          <a:fillRef idx="2">
                            <a:schemeClr val="accent1"/>
                          </a:fillRef>
                          <a:effectRef idx="1">
                            <a:schemeClr val="accent1"/>
                          </a:effectRef>
                          <a:fontRef idx="minor">
                            <a:schemeClr val="dk1"/>
                          </a:fontRef>
                        </wps:style>
                        <wps:bodyPr rtlCol="0" anchor="ctr"/>
                      </wps:wsp>
                      <wps:wsp>
                        <wps:cNvPr id="309" name="Rechteck 309"/>
                        <wps:cNvSpPr/>
                        <wps:spPr>
                          <a:xfrm>
                            <a:off x="5652120" y="1700808"/>
                            <a:ext cx="648072" cy="1008112"/>
                          </a:xfrm>
                          <a:prstGeom prst="rect">
                            <a:avLst/>
                          </a:prstGeom>
                        </wps:spPr>
                        <wps:style>
                          <a:lnRef idx="1">
                            <a:schemeClr val="accent1"/>
                          </a:lnRef>
                          <a:fillRef idx="2">
                            <a:schemeClr val="accent1"/>
                          </a:fillRef>
                          <a:effectRef idx="1">
                            <a:schemeClr val="accent1"/>
                          </a:effectRef>
                          <a:fontRef idx="minor">
                            <a:schemeClr val="dk1"/>
                          </a:fontRef>
                        </wps:style>
                        <wps:bodyPr rtlCol="0" anchor="ctr"/>
                      </wps:wsp>
                      <wps:wsp>
                        <wps:cNvPr id="310" name="Gerade Verbindung mit Pfeil 310"/>
                        <wps:cNvCnPr/>
                        <wps:spPr>
                          <a:xfrm flipV="1">
                            <a:off x="4572000" y="1556792"/>
                            <a:ext cx="0" cy="360040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311" name="Rechteck 311"/>
                        <wps:cNvSpPr/>
                        <wps:spPr>
                          <a:xfrm>
                            <a:off x="4572000" y="548680"/>
                            <a:ext cx="1080120" cy="1008112"/>
                          </a:xfrm>
                          <a:prstGeom prst="rect">
                            <a:avLst/>
                          </a:prstGeom>
                        </wps:spPr>
                        <wps:style>
                          <a:lnRef idx="1">
                            <a:schemeClr val="accent1"/>
                          </a:lnRef>
                          <a:fillRef idx="2">
                            <a:schemeClr val="accent1"/>
                          </a:fillRef>
                          <a:effectRef idx="1">
                            <a:schemeClr val="accent1"/>
                          </a:effectRef>
                          <a:fontRef idx="minor">
                            <a:schemeClr val="dk1"/>
                          </a:fontRef>
                        </wps:style>
                        <wps:bodyPr rtlCol="0" anchor="ctr"/>
                      </wps:wsp>
                      <wps:wsp>
                        <wps:cNvPr id="312" name="Textfeld 90"/>
                        <wps:cNvSpPr txBox="1"/>
                        <wps:spPr>
                          <a:xfrm>
                            <a:off x="4572000" y="487612"/>
                            <a:ext cx="1008114" cy="549925"/>
                          </a:xfrm>
                          <a:prstGeom prst="rect">
                            <a:avLst/>
                          </a:prstGeom>
                          <a:noFill/>
                        </wps:spPr>
                        <wps:txbx>
                          <w:txbxContent>
                            <w:p w14:paraId="3B07D8B3" w14:textId="77777777" w:rsidR="004769B8" w:rsidRDefault="004769B8" w:rsidP="00953B70">
                              <w:pPr>
                                <w:pStyle w:val="StandardWeb"/>
                                <w:rPr>
                                  <w:sz w:val="24"/>
                                  <w:szCs w:val="24"/>
                                </w:rPr>
                              </w:pPr>
                              <w:r>
                                <w:rPr>
                                  <w:rFonts w:asciiTheme="minorHAnsi" w:hAnsi="Calibri" w:cstheme="minorBidi"/>
                                  <w:color w:val="000000" w:themeColor="text1"/>
                                  <w:kern w:val="24"/>
                                  <w:szCs w:val="20"/>
                                </w:rPr>
                                <w:t>Cross core 0</w:t>
                              </w:r>
                            </w:p>
                            <w:p w14:paraId="371117E8" w14:textId="77777777" w:rsidR="004769B8" w:rsidRDefault="004769B8" w:rsidP="00953B70">
                              <w:pPr>
                                <w:pStyle w:val="StandardWeb"/>
                              </w:pPr>
                              <w:r>
                                <w:rPr>
                                  <w:rFonts w:asciiTheme="minorHAnsi" w:hAnsi="Calibri" w:cstheme="minorBidi"/>
                                  <w:color w:val="000000" w:themeColor="text1"/>
                                  <w:kern w:val="24"/>
                                  <w:szCs w:val="20"/>
                                </w:rPr>
                                <w:t>kill task</w:t>
                              </w:r>
                            </w:p>
                          </w:txbxContent>
                        </wps:txbx>
                        <wps:bodyPr wrap="square" rtlCol="0">
                          <a:spAutoFit/>
                        </wps:bodyPr>
                      </wps:wsp>
                      <wps:wsp>
                        <wps:cNvPr id="313" name="Rechteck 313"/>
                        <wps:cNvSpPr/>
                        <wps:spPr>
                          <a:xfrm>
                            <a:off x="4644008" y="980728"/>
                            <a:ext cx="936104" cy="504056"/>
                          </a:xfrm>
                          <a:prstGeom prst="rect">
                            <a:avLst/>
                          </a:prstGeom>
                        </wps:spPr>
                        <wps:style>
                          <a:lnRef idx="1">
                            <a:schemeClr val="accent4"/>
                          </a:lnRef>
                          <a:fillRef idx="3">
                            <a:schemeClr val="accent4"/>
                          </a:fillRef>
                          <a:effectRef idx="2">
                            <a:schemeClr val="accent4"/>
                          </a:effectRef>
                          <a:fontRef idx="minor">
                            <a:schemeClr val="lt1"/>
                          </a:fontRef>
                        </wps:style>
                        <wps:bodyPr rtlCol="0" anchor="ctr"/>
                      </wps:wsp>
                      <wps:wsp>
                        <wps:cNvPr id="314" name="Textfeld 92"/>
                        <wps:cNvSpPr txBox="1"/>
                        <wps:spPr>
                          <a:xfrm>
                            <a:off x="4572000" y="915089"/>
                            <a:ext cx="1096690" cy="647431"/>
                          </a:xfrm>
                          <a:prstGeom prst="rect">
                            <a:avLst/>
                          </a:prstGeom>
                          <a:noFill/>
                        </wps:spPr>
                        <wps:txbx>
                          <w:txbxContent>
                            <w:p w14:paraId="5B372F1A" w14:textId="77777777" w:rsidR="004769B8" w:rsidRDefault="004769B8" w:rsidP="00953B70">
                              <w:pPr>
                                <w:pStyle w:val="StandardWeb"/>
                                <w:rPr>
                                  <w:sz w:val="24"/>
                                  <w:szCs w:val="24"/>
                                </w:rPr>
                              </w:pPr>
                              <w:r>
                                <w:rPr>
                                  <w:rFonts w:asciiTheme="minorHAnsi" w:hAnsi="Calibri" w:cstheme="minorBidi"/>
                                  <w:color w:val="000000" w:themeColor="text1"/>
                                  <w:kern w:val="24"/>
                                  <w:szCs w:val="20"/>
                                </w:rPr>
                                <w:t xml:space="preserve">Cross core kill </w:t>
                              </w:r>
                            </w:p>
                            <w:p w14:paraId="6F16E7B6" w14:textId="77777777" w:rsidR="004769B8" w:rsidRDefault="004769B8" w:rsidP="00953B70">
                              <w:pPr>
                                <w:pStyle w:val="StandardWeb"/>
                              </w:pPr>
                              <w:r>
                                <w:rPr>
                                  <w:rFonts w:asciiTheme="minorHAnsi" w:hAnsi="Calibri" w:cstheme="minorBidi"/>
                                  <w:color w:val="000000" w:themeColor="text1"/>
                                  <w:kern w:val="24"/>
                                  <w:szCs w:val="20"/>
                                </w:rPr>
                                <w:t>UT application</w:t>
                              </w:r>
                            </w:p>
                          </w:txbxContent>
                        </wps:txbx>
                        <wps:bodyPr wrap="none" rtlCol="0">
                          <a:noAutofit/>
                        </wps:bodyPr>
                      </wps:wsp>
                      <wps:wsp>
                        <wps:cNvPr id="315" name="Legende mit Linie 1 (Markierungsleiste) 96"/>
                        <wps:cNvSpPr/>
                        <wps:spPr>
                          <a:xfrm>
                            <a:off x="5580112" y="3428810"/>
                            <a:ext cx="1656184" cy="1435356"/>
                          </a:xfrm>
                          <a:prstGeom prst="accentCallout1">
                            <a:avLst>
                              <a:gd name="adj1" fmla="val 63924"/>
                              <a:gd name="adj2" fmla="val -5743"/>
                              <a:gd name="adj3" fmla="val -45744"/>
                              <a:gd name="adj4" fmla="val -61155"/>
                            </a:avLst>
                          </a:prstGeom>
                        </wps:spPr>
                        <wps:style>
                          <a:lnRef idx="1">
                            <a:schemeClr val="accent3"/>
                          </a:lnRef>
                          <a:fillRef idx="2">
                            <a:schemeClr val="accent3"/>
                          </a:fillRef>
                          <a:effectRef idx="1">
                            <a:schemeClr val="accent3"/>
                          </a:effectRef>
                          <a:fontRef idx="minor">
                            <a:schemeClr val="dk1"/>
                          </a:fontRef>
                        </wps:style>
                        <wps:txbx>
                          <w:txbxContent>
                            <w:p w14:paraId="2DE1F6FB" w14:textId="77777777" w:rsidR="004769B8" w:rsidRPr="00307FEE" w:rsidRDefault="004769B8" w:rsidP="00953B70">
                              <w:pPr>
                                <w:pStyle w:val="StandardWeb"/>
                                <w:rPr>
                                  <w:sz w:val="24"/>
                                  <w:szCs w:val="24"/>
                                  <w:lang w:val="en-US"/>
                                </w:rPr>
                              </w:pPr>
                              <w:r w:rsidRPr="00307FEE">
                                <w:rPr>
                                  <w:rFonts w:asciiTheme="minorHAnsi" w:hAnsi="Calibri" w:cstheme="minorBidi"/>
                                  <w:color w:val="000000" w:themeColor="dark1"/>
                                  <w:kern w:val="24"/>
                                  <w:szCs w:val="20"/>
                                  <w:lang w:val="en-US"/>
                                </w:rPr>
                                <w:t>5. The abort handler activates a highest priority task on core 0. This is a side effect of the cross kill mechanism and can be ignored.</w:t>
                              </w:r>
                            </w:p>
                          </w:txbxContent>
                        </wps:txbx>
                        <wps:bodyPr rtlCol="0" anchor="ctr"/>
                      </wps:wsp>
                    </wpg:wgp>
                  </a:graphicData>
                </a:graphic>
              </wp:inline>
            </w:drawing>
          </mc:Choice>
          <mc:Fallback>
            <w:pict>
              <v:group w14:anchorId="12DB0AFC" id="Gruppieren 284" o:spid="_x0000_s1196" style="width:470.15pt;height:391.95pt;mso-position-horizontal-relative:char;mso-position-vertical-relative:line" coordorigin="1779,4876" coordsize="70582,587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">
                <v:rect id="Rechteck 221" o:spid="_x0000_s1197" style="position:absolute;left:3220;top:47971;width:30963;height:100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" fillcolor="#a7bfde [1620]" strokecolor="#4579b8 [3044]">
                  <v:fill color2="#e4ecf5 [500]" rotate="t" angle="180" colors="0 #a3c4ff;22938f #bfd5ff;1 #e5eeff" focus="100%" type="gradient"/>
                  <v:shadow on="t" color="black" opacity="24903f" origin=",.5" offset="0,.55556mm"/>
                </v:rect>
                <v:line id="Gerade Verbindung 5" o:spid="_x0000_s1198" style="position:absolute;flip:y;visibility:visible;mso-wrap-style:square" from="3220,32849" to="64442,335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" strokecolor="#4579b8 [3044]">
                  <v:stroke dashstyle="dash"/>
                </v:line>
                <v:shape id="Textfeld 6" o:spid="_x0000_s1199" type="#_x0000_t202" style="position:absolute;left:1779;top:29249;width:9263;height:436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" filled="f" stroked="f">
                  <v:textbox style="mso-fit-shape-to-text:t">
                    <w:txbxContent>
                      <w:p w14:paraId="154C19F6" w14:textId="77777777" w:rsidR="004769B8" w:rsidRDefault="004769B8" w:rsidP="00953B70">
                        <w:pPr>
                          <w:pStyle w:val="StandardWeb"/>
                          <w:rPr>
                            <w:sz w:val="24"/>
                            <w:szCs w:val="24"/>
                          </w:rPr>
                        </w:pPr>
                        <w:r>
                          <w:rPr>
                            <w:rFonts w:asciiTheme="minorHAnsi" w:hAnsi="Calibri" w:cstheme="minorBidi"/>
                            <w:color w:val="000000" w:themeColor="text1"/>
                            <w:kern w:val="24"/>
                            <w:sz w:val="36"/>
                            <w:szCs w:val="36"/>
                          </w:rPr>
                          <w:t>Core 0</w:t>
                        </w:r>
                      </w:p>
                    </w:txbxContent>
                  </v:textbox>
                </v:shape>
                <v:shape id="Textfeld 7" o:spid="_x0000_s1200" type="#_x0000_t202" style="position:absolute;left:1779;top:33569;width:9263;height:436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" filled="f" stroked="f">
                  <v:textbox style="mso-fit-shape-to-text:t">
                    <w:txbxContent>
                      <w:p w14:paraId="09818507" w14:textId="77777777" w:rsidR="004769B8" w:rsidRDefault="004769B8" w:rsidP="00953B70">
                        <w:pPr>
                          <w:pStyle w:val="StandardWeb"/>
                          <w:rPr>
                            <w:sz w:val="24"/>
                            <w:szCs w:val="24"/>
                          </w:rPr>
                        </w:pPr>
                        <w:r>
                          <w:rPr>
                            <w:rFonts w:asciiTheme="minorHAnsi" w:hAnsi="Calibri" w:cstheme="minorBidi"/>
                            <w:color w:val="000000" w:themeColor="text1"/>
                            <w:kern w:val="24"/>
                            <w:sz w:val="36"/>
                            <w:szCs w:val="36"/>
                          </w:rPr>
                          <w:t>Core 1</w:t>
                        </w:r>
                      </w:p>
                    </w:txbxContent>
                  </v:textbox>
                </v:shape>
                <v:shape id="Textfeld 11" o:spid="_x0000_s1201" type="#_x0000_t202" style="position:absolute;left:3220;top:47971;width:6042;height:328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" filled="f" stroked="f">
                  <v:textbox style="mso-fit-shape-to-text:t">
                    <w:txbxContent>
                      <w:p w14:paraId="219951C5" w14:textId="77777777" w:rsidR="004769B8" w:rsidRDefault="004769B8" w:rsidP="00953B70">
                        <w:pPr>
                          <w:pStyle w:val="StandardWeb"/>
                          <w:rPr>
                            <w:sz w:val="24"/>
                            <w:szCs w:val="24"/>
                          </w:rPr>
                        </w:pPr>
                        <w:r>
                          <w:rPr>
                            <w:rFonts w:asciiTheme="minorHAnsi" w:hAnsi="Calibri" w:cstheme="minorBidi"/>
                            <w:color w:val="000000" w:themeColor="text1"/>
                            <w:kern w:val="24"/>
                          </w:rPr>
                          <w:t>Task B</w:t>
                        </w:r>
                      </w:p>
                    </w:txbxContent>
                  </v:textbox>
                </v:shape>
                <v:rect id="Rechteck 287" o:spid="_x0000_s1202" style="position:absolute;left:10420;top:49411;width:23763;height:72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" fillcolor="#652523 [1637]" strokecolor="#bc4542 [3045]">
                  <v:fill color2="#ba4442 [3013]" rotate="t" angle="180" colors="0 #9b2d2a;52429f #cb3d3a;1 #ce3b37" focus="100%" type="gradient">
                    <o:fill v:ext="view" type="gradientUnscaled"/>
                  </v:fill>
                  <v:shadow on="t" color="black" opacity="22937f" origin=",.5" offset="0,.63889mm"/>
                </v:rect>
                <v:shape id="Textfeld 13" o:spid="_x0000_s1203" type="#_x0000_t202" style="position:absolute;left:9700;top:49411;width:14233;height:328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" filled="f" stroked="f">
                  <v:textbox style="mso-fit-shape-to-text:t">
                    <w:txbxContent>
                      <w:p w14:paraId="53BD6C94" w14:textId="77777777" w:rsidR="004769B8" w:rsidRDefault="004769B8" w:rsidP="00953B70">
                        <w:pPr>
                          <w:pStyle w:val="StandardWeb"/>
                          <w:rPr>
                            <w:sz w:val="24"/>
                            <w:szCs w:val="24"/>
                          </w:rPr>
                        </w:pPr>
                        <w:r>
                          <w:rPr>
                            <w:rFonts w:asciiTheme="minorHAnsi" w:hAnsi="Calibri" w:cstheme="minorBidi"/>
                            <w:color w:val="000000" w:themeColor="text1"/>
                            <w:kern w:val="24"/>
                            <w:sz w:val="21"/>
                            <w:szCs w:val="21"/>
                          </w:rPr>
                          <w:t>TPSW1, Function B</w:t>
                        </w:r>
                      </w:p>
                    </w:txbxContent>
                  </v:textbox>
                </v:shape>
                <v:rect id="Rechteck 289" o:spid="_x0000_s1204" style="position:absolute;left:8980;top:17008;width:36740;height:100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" fillcolor="#a7bfde [1620]" strokecolor="#4579b8 [3044]">
                  <v:fill color2="#e4ecf5 [500]" rotate="t" angle="180" colors="0 #a3c4ff;22938f #bfd5ff;1 #e5eeff" focus="100%" type="gradient"/>
                  <v:shadow on="t" color="black" opacity="24903f" origin=",.5" offset="0,.55556mm"/>
                </v:rect>
                <v:shape id="Textfeld 20" o:spid="_x0000_s1205" type="#_x0000_t202" style="position:absolute;left:8980;top:17008;width:6096;height:328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" filled="f" stroked="f">
                  <v:textbox style="mso-fit-shape-to-text:t">
                    <w:txbxContent>
                      <w:p w14:paraId="3F5A5B28" w14:textId="77777777" w:rsidR="004769B8" w:rsidRDefault="004769B8" w:rsidP="00953B70">
                        <w:pPr>
                          <w:pStyle w:val="StandardWeb"/>
                          <w:rPr>
                            <w:sz w:val="24"/>
                            <w:szCs w:val="24"/>
                          </w:rPr>
                        </w:pPr>
                        <w:r>
                          <w:rPr>
                            <w:rFonts w:asciiTheme="minorHAnsi" w:hAnsi="Calibri" w:cstheme="minorBidi"/>
                            <w:color w:val="000000" w:themeColor="text1"/>
                            <w:kern w:val="24"/>
                          </w:rPr>
                          <w:t>Task A</w:t>
                        </w:r>
                      </w:p>
                    </w:txbxContent>
                  </v:textbox>
                </v:shape>
                <v:rect id="Rechteck 291" o:spid="_x0000_s1206" style="position:absolute;left:17621;top:18448;width:16562;height:72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" fillcolor="#652523 [1637]" strokecolor="#bc4542 [3045]">
                  <v:fill color2="#ba4442 [3013]" rotate="t" angle="180" colors="0 #9b2d2a;52429f #cb3d3a;1 #ce3b37" focus="100%" type="gradient">
                    <o:fill v:ext="view" type="gradientUnscaled"/>
                  </v:fill>
                  <v:shadow on="t" color="black" opacity="22937f" origin=",.5" offset="0,.63889mm"/>
                </v:rect>
                <v:shape id="Textfeld 22" o:spid="_x0000_s1207" type="#_x0000_t202" style="position:absolute;left:16901;top:18448;width:14285;height:328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" filled="f" stroked="f">
                  <v:textbox style="mso-fit-shape-to-text:t">
                    <w:txbxContent>
                      <w:p w14:paraId="7513E1D1" w14:textId="77777777" w:rsidR="004769B8" w:rsidRDefault="004769B8" w:rsidP="00953B70">
                        <w:pPr>
                          <w:pStyle w:val="StandardWeb"/>
                          <w:rPr>
                            <w:sz w:val="24"/>
                            <w:szCs w:val="24"/>
                          </w:rPr>
                        </w:pPr>
                        <w:r>
                          <w:rPr>
                            <w:rFonts w:asciiTheme="minorHAnsi" w:hAnsi="Calibri" w:cstheme="minorBidi"/>
                            <w:color w:val="000000" w:themeColor="text1"/>
                            <w:kern w:val="24"/>
                            <w:sz w:val="21"/>
                            <w:szCs w:val="21"/>
                          </w:rPr>
                          <w:t>TPSW1, Function A</w:t>
                        </w:r>
                      </w:p>
                    </w:txbxContent>
                  </v:textbox>
                </v:shape>
                <v:shape id="Multiplizieren 293" o:spid="_x0000_s1208" style="position:absolute;left:32023;top:19168;width:3600;height:3600;visibility:visible;mso-wrap-style:square;v-text-anchor:middle" coordsize="360040,360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" path="m47026,125920l125920,47026r54100,54100l234120,47026r78894,78894l258914,180020r54100,54100l234120,313014,180020,258914r-54100,54100l47026,234120r54100,-54100l47026,125920xe" fillcolor="#9a4906 [1641]" stroked="f">
                  <v:fill color2="#f68a32 [3017]" rotate="t" angle="180" colors="0 #cb6c1d;52429f #ff8f2a;1 #ff8f26" focus="100%" type="gradient">
                    <o:fill v:ext="view" type="gradientUnscaled"/>
                  </v:fill>
                  <v:shadow on="t" color="black" opacity="22937f" origin=",.5" offset="0,.63889mm"/>
                  <v:path arrowok="t" o:connecttype="custom" o:connectlocs="47026,125920;125920,47026;180020,101126;234120,47026;313014,125920;258914,180020;313014,234120;234120,313014;180020,258914;125920,313014;47026,234120;101126,180020;47026,125920" o:connectangles="0,0,0,0,0,0,0,0,0,0,0,0,0"/>
                </v:shape>
                <v:shape id="Gerade Verbindung mit Pfeil 294" o:spid="_x0000_s1209" type="#_x0000_t32" style="position:absolute;left:34183;top:22048;width:15;height:144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" strokecolor="#f79646 [3209]" strokeweight="3pt">
                  <v:stroke endarrow="block"/>
                  <v:shadow on="t" color="black" opacity="22937f" origin=",.5" offset="0,.63889mm"/>
                </v:shape>
                <v:rect id="Rechteck 295" o:spid="_x0000_s1210" style="position:absolute;left:34183;top:36450;width:10801;height:100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" fillcolor="#a7bfde [1620]" strokecolor="#4579b8 [3044]">
                  <v:fill color2="#e4ecf5 [500]" rotate="t" angle="180" colors="0 #a3c4ff;22938f #bfd5ff;1 #e5eeff" focus="100%" type="gradient"/>
                  <v:shadow on="t" color="black" opacity="24903f" origin=",.5" offset="0,.55556mm"/>
                </v:rect>
                <v:shape id="Textfeld 50" o:spid="_x0000_s1211" type="#_x0000_t202" style="position:absolute;left:34183;top:35715;width:10081;height:62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" filled="f" stroked="f">
                  <v:textbox>
                    <w:txbxContent>
                      <w:p w14:paraId="74F01A68" w14:textId="77777777" w:rsidR="004769B8" w:rsidRDefault="004769B8" w:rsidP="00953B70">
                        <w:pPr>
                          <w:pStyle w:val="StandardWeb"/>
                          <w:rPr>
                            <w:sz w:val="24"/>
                            <w:szCs w:val="24"/>
                          </w:rPr>
                        </w:pPr>
                        <w:r>
                          <w:rPr>
                            <w:rFonts w:asciiTheme="minorHAnsi" w:hAnsi="Calibri" w:cstheme="minorBidi"/>
                            <w:color w:val="000000" w:themeColor="text1"/>
                            <w:kern w:val="24"/>
                            <w:szCs w:val="20"/>
                          </w:rPr>
                          <w:t>Cross core 1</w:t>
                        </w:r>
                      </w:p>
                      <w:p w14:paraId="3A320510" w14:textId="77777777" w:rsidR="004769B8" w:rsidRDefault="004769B8" w:rsidP="00953B70">
                        <w:pPr>
                          <w:pStyle w:val="StandardWeb"/>
                        </w:pPr>
                        <w:r>
                          <w:rPr>
                            <w:rFonts w:asciiTheme="minorHAnsi" w:hAnsi="Calibri" w:cstheme="minorBidi"/>
                            <w:color w:val="000000" w:themeColor="text1"/>
                            <w:kern w:val="24"/>
                            <w:szCs w:val="20"/>
                          </w:rPr>
                          <w:t>kill task</w:t>
                        </w:r>
                      </w:p>
                    </w:txbxContent>
                  </v:textbox>
                </v:shape>
                <v:rect id="Rechteck 297" o:spid="_x0000_s1212" style="position:absolute;left:34903;top:40770;width:9361;height:50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" fillcolor="#413253 [1639]" strokecolor="#795d9b [3047]">
                  <v:fill color2="#775c99 [3015]" rotate="t" angle="180" colors="0 #5d417e;52429f #7b58a6;1 #7b57a8" focus="100%" type="gradient">
                    <o:fill v:ext="view" type="gradientUnscaled"/>
                  </v:fill>
                  <v:shadow on="t" color="black" opacity="22937f" origin=",.5" offset="0,.63889mm"/>
                </v:rect>
                <v:shape id="Textfeld 55" o:spid="_x0000_s1213" type="#_x0000_t202" style="position:absolute;left:34183;top:40295;width:10967;height:629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" filled="f" stroked="f">
                  <v:textbox>
                    <w:txbxContent>
                      <w:p w14:paraId="5F62680A" w14:textId="77777777" w:rsidR="004769B8" w:rsidRDefault="004769B8" w:rsidP="00953B70">
                        <w:pPr>
                          <w:pStyle w:val="StandardWeb"/>
                          <w:rPr>
                            <w:sz w:val="24"/>
                            <w:szCs w:val="24"/>
                          </w:rPr>
                        </w:pPr>
                        <w:r>
                          <w:rPr>
                            <w:rFonts w:asciiTheme="minorHAnsi" w:hAnsi="Calibri" w:cstheme="minorBidi"/>
                            <w:color w:val="000000" w:themeColor="text1"/>
                            <w:kern w:val="24"/>
                            <w:szCs w:val="20"/>
                          </w:rPr>
                          <w:t xml:space="preserve">Cross core kill </w:t>
                        </w:r>
                      </w:p>
                      <w:p w14:paraId="5D3E37F3" w14:textId="77777777" w:rsidR="004769B8" w:rsidRDefault="004769B8" w:rsidP="00953B70">
                        <w:pPr>
                          <w:pStyle w:val="StandardWeb"/>
                        </w:pPr>
                        <w:r>
                          <w:rPr>
                            <w:rFonts w:asciiTheme="minorHAnsi" w:hAnsi="Calibri" w:cstheme="minorBidi"/>
                            <w:color w:val="000000" w:themeColor="text1"/>
                            <w:kern w:val="24"/>
                            <w:szCs w:val="20"/>
                          </w:rPr>
                          <w:t>UT application</w:t>
                        </w:r>
                      </w:p>
                    </w:txbxContent>
                  </v:textbox>
                </v:shape>
                <v:rect id="Rechteck 299" o:spid="_x0000_s1214" style="position:absolute;left:34183;top:47971;width:10801;height:100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" fillcolor="#f2f2f2 [3052]" strokecolor="#4579b8 [3044]">
                  <v:stroke dashstyle="longDash"/>
                  <v:shadow on="t" color="black" opacity="24903f" origin=",.5" offset="0,.55556mm"/>
                </v:rect>
                <v:rect id="Rechteck 300" o:spid="_x0000_s1215" style="position:absolute;left:44984;top:47971;width:5056;height:100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" fillcolor="#a7bfde [1620]" strokecolor="#4579b8 [3044]">
                  <v:fill color2="#e4ecf5 [500]" rotate="t" angle="180" colors="0 #a3c4ff;22938f #bfd5ff;1 #e5eeff" focus="100%" type="gradient"/>
                  <v:shadow on="t" color="black" opacity="24903f" origin=",.5" offset="0,.55556mm"/>
                </v:rect>
                <v:rect id="Rechteck 301" o:spid="_x0000_s1216" style="position:absolute;left:44999;top:49411;width:721;height:72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" fillcolor="#652523 [1637]" strokecolor="#bc4542 [3045]">
                  <v:fill color2="#ba4442 [3013]" rotate="t" angle="180" colors="0 #9b2d2a;52429f #cb3d3a;1 #ce3b37" focus="100%" type="gradient">
                    <o:fill v:ext="view" type="gradientUnscaled"/>
                  </v:fill>
                  <v:shadow on="t" color="black" opacity="22937f" origin=",.5" offset="0,.63889mm"/>
                </v:rect>
                <v:shapetype id="_x0000_t44" coordsize="21600,21600" o:spt="44" adj="-8280,24300,-1800,4050" path="m@0@1l@2@3nfem@2,l@2,21600nfem,l21600,r,21600l,21600ns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accentbar="t" textborder="f"/>
                </v:shapetype>
                <v:shape id="Legende mit Linie 1 (Markierungsleiste) 71" o:spid="_x0000_s1217" type="#_x0000_t44" style="position:absolute;left:3411;top:6911;width:25747;height:8957;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" adj="-5288,41011,-1103,10581" fillcolor="#cdddac [1622]" strokecolor="#94b64e [3046]">
                  <v:fill color2="#f0f4e6 [502]" rotate="t" angle="180" colors="0 #dafda7;22938f #e4fdc2;1 #f5ffe6" focus="100%" type="gradient"/>
                  <v:shadow on="t" color="black" opacity="24903f" origin=",.5" offset="0,.55556mm"/>
                  <v:textbox>
                    <w:txbxContent>
                      <w:p w14:paraId="47A1B42E" w14:textId="77777777" w:rsidR="004769B8" w:rsidRPr="00307FEE" w:rsidRDefault="004769B8" w:rsidP="00953B70">
                        <w:pPr>
                          <w:pStyle w:val="StandardWeb"/>
                          <w:rPr>
                            <w:sz w:val="24"/>
                            <w:szCs w:val="24"/>
                            <w:lang w:val="en-US"/>
                          </w:rPr>
                        </w:pPr>
                        <w:r w:rsidRPr="00307FEE">
                          <w:rPr>
                            <w:rFonts w:asciiTheme="minorHAnsi" w:hAnsi="Calibri" w:cstheme="minorBidi"/>
                            <w:color w:val="000000" w:themeColor="dark1"/>
                            <w:kern w:val="24"/>
                            <w:szCs w:val="20"/>
                            <w:lang w:val="en-US"/>
                          </w:rPr>
                          <w:t>1. The function A of TPSW1 is faulty. An exception is generated: it kills TPSW1 and aborts the function.</w:t>
                        </w:r>
                      </w:p>
                    </w:txbxContent>
                  </v:textbox>
                  <o:callout v:ext="edit" minusy="t"/>
                </v:shape>
                <v:shape id="Legende mit Linie 1 (Markierungsleiste) 73" o:spid="_x0000_s1218" type="#_x0000_t44" style="position:absolute;left:14036;top:27809;width:14402;height:10756;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" adj="-8507,13492,-1240,13808" fillcolor="#cdddac [1622]" strokecolor="#94b64e [3046]">
                  <v:fill color2="#f0f4e6 [502]" rotate="t" angle="180" colors="0 #dafda7;22938f #e4fdc2;1 #f5ffe6" focus="100%" type="gradient"/>
                  <v:shadow on="t" color="black" opacity="24903f" origin=",.5" offset="0,.55556mm"/>
                  <v:textbox>
                    <w:txbxContent>
                      <w:p w14:paraId="554A34DF" w14:textId="77777777" w:rsidR="004769B8" w:rsidRPr="00307FEE" w:rsidRDefault="004769B8" w:rsidP="00953B70">
                        <w:pPr>
                          <w:pStyle w:val="StandardWeb"/>
                          <w:rPr>
                            <w:sz w:val="24"/>
                            <w:szCs w:val="24"/>
                            <w:lang w:val="en-US"/>
                          </w:rPr>
                        </w:pPr>
                        <w:r w:rsidRPr="00307FEE">
                          <w:rPr>
                            <w:rFonts w:asciiTheme="minorHAnsi" w:hAnsi="Calibri" w:cstheme="minorBidi"/>
                            <w:color w:val="000000" w:themeColor="dark1"/>
                            <w:kern w:val="24"/>
                            <w:szCs w:val="20"/>
                            <w:lang w:val="en-US"/>
                          </w:rPr>
                          <w:t>2. The abort handler activates a highest priority task on core 1.</w:t>
                        </w:r>
                      </w:p>
                    </w:txbxContent>
                  </v:textbox>
                </v:shape>
                <v:shape id="Legende mit Linie 1 (Markierungsleiste) 74" o:spid="_x0000_s1219" type="#_x0000_t44" style="position:absolute;left:7592;top:39330;width:22286;height:6481;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" adj="-7065,9049,-1240,13808" fillcolor="#cdddac [1622]" strokecolor="#94b64e [3046]">
                  <v:fill color2="#f0f4e6 [502]" rotate="t" angle="180" colors="0 #dafda7;22938f #e4fdc2;1 #f5ffe6" focus="100%" type="gradient"/>
                  <v:shadow on="t" color="black" opacity="24903f" origin=",.5" offset="0,.55556mm"/>
                  <v:textbox>
                    <w:txbxContent>
                      <w:p w14:paraId="074A790F" w14:textId="77777777" w:rsidR="004769B8" w:rsidRPr="00307FEE" w:rsidRDefault="004769B8" w:rsidP="00953B70">
                        <w:pPr>
                          <w:pStyle w:val="StandardWeb"/>
                          <w:rPr>
                            <w:sz w:val="24"/>
                            <w:szCs w:val="24"/>
                            <w:lang w:val="en-US"/>
                          </w:rPr>
                        </w:pPr>
                        <w:r w:rsidRPr="00307FEE">
                          <w:rPr>
                            <w:rFonts w:asciiTheme="minorHAnsi" w:hAnsi="Calibri" w:cstheme="minorBidi"/>
                            <w:color w:val="000000" w:themeColor="dark1"/>
                            <w:kern w:val="24"/>
                            <w:szCs w:val="20"/>
                            <w:lang w:val="en-US"/>
                          </w:rPr>
                          <w:t>3. A dummy untrusted application is started to force MPU reprogrammimg</w:t>
                        </w:r>
                      </w:p>
                    </w:txbxContent>
                  </v:textbox>
                </v:shape>
                <v:shape id="Legende mit Linie 1 (Markierungsleiste) 75" o:spid="_x0000_s1220" type="#_x0000_t44" style="position:absolute;left:13608;top:60142;width:26465;height:346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" adj="-6311,-47192,-1240,13808" fillcolor="#cdddac [1622]" strokecolor="#94b64e [3046]">
                  <v:fill color2="#f0f4e6 [502]" rotate="t" angle="180" colors="0 #dafda7;22938f #e4fdc2;1 #f5ffe6" focus="100%" type="gradient"/>
                  <v:shadow on="t" color="black" opacity="24903f" origin=",.5" offset="0,.55556mm"/>
                  <v:textbox>
                    <w:txbxContent>
                      <w:p w14:paraId="1F0D7DE8" w14:textId="77777777" w:rsidR="004769B8" w:rsidRDefault="004769B8" w:rsidP="00953B70">
                        <w:pPr>
                          <w:pStyle w:val="StandardWeb"/>
                          <w:rPr>
                            <w:sz w:val="24"/>
                            <w:szCs w:val="24"/>
                          </w:rPr>
                        </w:pPr>
                        <w:r>
                          <w:rPr>
                            <w:rFonts w:asciiTheme="minorHAnsi" w:hAnsi="Calibri" w:cstheme="minorBidi"/>
                            <w:color w:val="000000" w:themeColor="dark1"/>
                            <w:kern w:val="24"/>
                            <w:szCs w:val="20"/>
                          </w:rPr>
                          <w:t>4. Cascading abort of Function B</w:t>
                        </w:r>
                      </w:p>
                    </w:txbxContent>
                  </v:textbox>
                </v:shape>
                <v:shape id="Multiplizieren 306" o:spid="_x0000_s1221" style="position:absolute;left:43559;top:50851;width:3601;height:3601;visibility:visible;mso-wrap-style:square;v-text-anchor:middle" coordsize="360040,360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" path="m47026,125920l125920,47026r54100,54100l234120,47026r78894,78894l258914,180020r54100,54100l234120,313014,180020,258914r-54100,54100l47026,234120r54100,-54100l47026,125920xe" fillcolor="#9a4906 [1641]" stroked="f">
                  <v:fill color2="#f68a32 [3017]" rotate="t" angle="180" colors="0 #cb6c1d;52429f #ff8f2a;1 #ff8f26" focus="100%" type="gradient">
                    <o:fill v:ext="view" type="gradientUnscaled"/>
                  </v:fill>
                  <v:shadow on="t" color="black" opacity="22937f" origin=",.5" offset="0,.63889mm"/>
                  <v:path arrowok="t" o:connecttype="custom" o:connectlocs="47026,125920;125920,47026;180020,101126;234120,47026;313014,125920;258914,180020;313014,234120;234120,313014;180020,258914;125920,313014;47026,234120;101126,180020;47026,125920" o:connectangles="0,0,0,0,0,0,0,0,0,0,0,0,0"/>
                </v:shape>
                <v:shape id="Gerade Verbindung mit Pfeil 307" o:spid="_x0000_s1222" type="#_x0000_t32" style="position:absolute;left:44999;top:43651;width:0;height:57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" strokecolor="#f79646 [3209]" strokeweight="3pt">
                  <v:stroke endarrow="block"/>
                  <v:shadow on="t" color="black" opacity="22937f" origin=",.5" offset="0,.63889mm"/>
                </v:shape>
                <v:rect id="Rechteck 308" o:spid="_x0000_s1223" style="position:absolute;left:45720;top:17008;width:10801;height:100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" fillcolor="#f2f2f2 [3052]" strokecolor="#4579b8 [3044]">
                  <v:stroke dashstyle="longDash"/>
                  <v:shadow on="t" color="black" opacity="24903f" origin=",.5" offset="0,.55556mm"/>
                </v:rect>
                <v:rect id="Rechteck 309" o:spid="_x0000_s1224" style="position:absolute;left:56521;top:17008;width:6480;height:100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" fillcolor="#a7bfde [1620]" strokecolor="#4579b8 [3044]">
                  <v:fill color2="#e4ecf5 [500]" rotate="t" angle="180" colors="0 #a3c4ff;22938f #bfd5ff;1 #e5eeff" focus="100%" type="gradient"/>
                  <v:shadow on="t" color="black" opacity="24903f" origin=",.5" offset="0,.55556mm"/>
                </v:rect>
                <v:shape id="Gerade Verbindung mit Pfeil 310" o:spid="_x0000_s1225" type="#_x0000_t32" style="position:absolute;left:45720;top:15567;width:0;height:3600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" strokecolor="#f79646 [3209]" strokeweight="3pt">
                  <v:stroke endarrow="block"/>
                  <v:shadow on="t" color="black" opacity="22937f" origin=",.5" offset="0,.63889mm"/>
                </v:shape>
                <v:rect id="Rechteck 311" o:spid="_x0000_s1226" style="position:absolute;left:45720;top:5486;width:10801;height:100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" fillcolor="#a7bfde [1620]" strokecolor="#4579b8 [3044]">
                  <v:fill color2="#e4ecf5 [500]" rotate="t" angle="180" colors="0 #a3c4ff;22938f #bfd5ff;1 #e5eeff" focus="100%" type="gradient"/>
                  <v:shadow on="t" color="black" opacity="24903f" origin=",.5" offset="0,.55556mm"/>
                </v:rect>
                <v:shape id="Textfeld 90" o:spid="_x0000_s1227" type="#_x0000_t202" style="position:absolute;left:45720;top:4876;width:10081;height:54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" filled="f" stroked="f">
                  <v:textbox style="mso-fit-shape-to-text:t">
                    <w:txbxContent>
                      <w:p w14:paraId="3B07D8B3" w14:textId="77777777" w:rsidR="004769B8" w:rsidRDefault="004769B8" w:rsidP="00953B70">
                        <w:pPr>
                          <w:pStyle w:val="StandardWeb"/>
                          <w:rPr>
                            <w:sz w:val="24"/>
                            <w:szCs w:val="24"/>
                          </w:rPr>
                        </w:pPr>
                        <w:r>
                          <w:rPr>
                            <w:rFonts w:asciiTheme="minorHAnsi" w:hAnsi="Calibri" w:cstheme="minorBidi"/>
                            <w:color w:val="000000" w:themeColor="text1"/>
                            <w:kern w:val="24"/>
                            <w:szCs w:val="20"/>
                          </w:rPr>
                          <w:t>Cross core 0</w:t>
                        </w:r>
                      </w:p>
                      <w:p w14:paraId="371117E8" w14:textId="77777777" w:rsidR="004769B8" w:rsidRDefault="004769B8" w:rsidP="00953B70">
                        <w:pPr>
                          <w:pStyle w:val="StandardWeb"/>
                        </w:pPr>
                        <w:r>
                          <w:rPr>
                            <w:rFonts w:asciiTheme="minorHAnsi" w:hAnsi="Calibri" w:cstheme="minorBidi"/>
                            <w:color w:val="000000" w:themeColor="text1"/>
                            <w:kern w:val="24"/>
                            <w:szCs w:val="20"/>
                          </w:rPr>
                          <w:t>kill task</w:t>
                        </w:r>
                      </w:p>
                    </w:txbxContent>
                  </v:textbox>
                </v:shape>
                <v:rect id="Rechteck 313" o:spid="_x0000_s1228" style="position:absolute;left:46440;top:9807;width:9361;height:50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" fillcolor="#413253 [1639]" strokecolor="#795d9b [3047]">
                  <v:fill color2="#775c99 [3015]" rotate="t" angle="180" colors="0 #5d417e;52429f #7b58a6;1 #7b57a8" focus="100%" type="gradient">
                    <o:fill v:ext="view" type="gradientUnscaled"/>
                  </v:fill>
                  <v:shadow on="t" color="black" opacity="22937f" origin=",.5" offset="0,.63889mm"/>
                </v:rect>
                <v:shape id="Textfeld 92" o:spid="_x0000_s1229" type="#_x0000_t202" style="position:absolute;left:45720;top:9150;width:10966;height:64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" filled="f" stroked="f">
                  <v:textbox>
                    <w:txbxContent>
                      <w:p w14:paraId="5B372F1A" w14:textId="77777777" w:rsidR="004769B8" w:rsidRDefault="004769B8" w:rsidP="00953B70">
                        <w:pPr>
                          <w:pStyle w:val="StandardWeb"/>
                          <w:rPr>
                            <w:sz w:val="24"/>
                            <w:szCs w:val="24"/>
                          </w:rPr>
                        </w:pPr>
                        <w:r>
                          <w:rPr>
                            <w:rFonts w:asciiTheme="minorHAnsi" w:hAnsi="Calibri" w:cstheme="minorBidi"/>
                            <w:color w:val="000000" w:themeColor="text1"/>
                            <w:kern w:val="24"/>
                            <w:szCs w:val="20"/>
                          </w:rPr>
                          <w:t xml:space="preserve">Cross core kill </w:t>
                        </w:r>
                      </w:p>
                      <w:p w14:paraId="6F16E7B6" w14:textId="77777777" w:rsidR="004769B8" w:rsidRDefault="004769B8" w:rsidP="00953B70">
                        <w:pPr>
                          <w:pStyle w:val="StandardWeb"/>
                        </w:pPr>
                        <w:r>
                          <w:rPr>
                            <w:rFonts w:asciiTheme="minorHAnsi" w:hAnsi="Calibri" w:cstheme="minorBidi"/>
                            <w:color w:val="000000" w:themeColor="text1"/>
                            <w:kern w:val="24"/>
                            <w:szCs w:val="20"/>
                          </w:rPr>
                          <w:t>UT application</w:t>
                        </w:r>
                      </w:p>
                    </w:txbxContent>
                  </v:textbox>
                </v:shape>
                <v:shape id="Legende mit Linie 1 (Markierungsleiste) 96" o:spid="_x0000_s1230" type="#_x0000_t44" style="position:absolute;left:55801;top:34288;width:16561;height:14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" adj="-13209,-9881,-1240,13808" fillcolor="#cdddac [1622]" strokecolor="#94b64e [3046]">
                  <v:fill color2="#f0f4e6 [502]" rotate="t" angle="180" colors="0 #dafda7;22938f #e4fdc2;1 #f5ffe6" focus="100%" type="gradient"/>
                  <v:shadow on="t" color="black" opacity="24903f" origin=",.5" offset="0,.55556mm"/>
                  <v:textbox>
                    <w:txbxContent>
                      <w:p w14:paraId="2DE1F6FB" w14:textId="77777777" w:rsidR="004769B8" w:rsidRPr="00307FEE" w:rsidRDefault="004769B8" w:rsidP="00953B70">
                        <w:pPr>
                          <w:pStyle w:val="StandardWeb"/>
                          <w:rPr>
                            <w:sz w:val="24"/>
                            <w:szCs w:val="24"/>
                            <w:lang w:val="en-US"/>
                          </w:rPr>
                        </w:pPr>
                        <w:r w:rsidRPr="00307FEE">
                          <w:rPr>
                            <w:rFonts w:asciiTheme="minorHAnsi" w:hAnsi="Calibri" w:cstheme="minorBidi"/>
                            <w:color w:val="000000" w:themeColor="dark1"/>
                            <w:kern w:val="24"/>
                            <w:szCs w:val="20"/>
                            <w:lang w:val="en-US"/>
                          </w:rPr>
                          <w:t>5. The abort handler activates a highest priority task on core 0. This is a side effect of the cross kill mechanism and can be ignored.</w:t>
                        </w:r>
                      </w:p>
                    </w:txbxContent>
                  </v:textbox>
                </v:shape>
                <w10:anchorlock/>
              </v:group>
            </w:pict>
          </mc:Fallback>
        </mc:AlternateContent>
      </w:r>
    </w:p>
    <w:p w14:paraId="7B759FDA" w14:textId="77777777" w:rsidR="007931D3" w:rsidRPr="00D60490" w:rsidRDefault="008032EE" w:rsidP="008032EE">
      <w:pPr>
        <w:pStyle w:val="Beschriftung"/>
        <w:rPr>
          <w:rFonts w:eastAsia="Bosch Office Sans"/>
          <w:szCs w:val="20"/>
        </w:rPr>
      </w:pPr>
      <w:bookmarkStart w:id="167" w:name="_Ref412717477"/>
      <w:r>
        <w:t xml:space="preserve">Abbildung </w:t>
      </w:r>
      <w:r w:rsidR="00D96497">
        <w:fldChar w:fldCharType="begin"/>
      </w:r>
      <w:r w:rsidR="00D96497">
        <w:instrText xml:space="preserve"> SEQ Abbildung \* ARABIC </w:instrText>
      </w:r>
      <w:r w:rsidR="00D96497">
        <w:fldChar w:fldCharType="separate"/>
      </w:r>
      <w:r>
        <w:rPr>
          <w:noProof/>
        </w:rPr>
        <w:t>5</w:t>
      </w:r>
      <w:r w:rsidR="00D96497">
        <w:rPr>
          <w:noProof/>
        </w:rPr>
        <w:fldChar w:fldCharType="end"/>
      </w:r>
      <w:r>
        <w:t>: Cross core mechanism</w:t>
      </w:r>
      <w:bookmarkEnd w:id="167"/>
    </w:p>
    <w:p w14:paraId="6A8276B6" w14:textId="77777777" w:rsidR="00D60490" w:rsidRPr="009C7605" w:rsidRDefault="00D60490" w:rsidP="00D60490">
      <w:pPr>
        <w:ind w:left="1260"/>
        <w:rPr>
          <w:rFonts w:eastAsia="Bosch Office Sans"/>
          <w:szCs w:val="20"/>
        </w:rPr>
      </w:pPr>
    </w:p>
    <w:p w14:paraId="2A112286" w14:textId="77777777" w:rsidR="005F732C" w:rsidRDefault="00FB3232" w:rsidP="00794032">
      <w:pPr>
        <w:numPr>
          <w:ilvl w:val="0"/>
          <w:numId w:val="18"/>
        </w:numPr>
        <w:rPr>
          <w:rFonts w:eastAsia="Bosch Office Sans"/>
          <w:szCs w:val="20"/>
        </w:rPr>
      </w:pPr>
      <w:r>
        <w:rPr>
          <w:rFonts w:eastAsia="Bosch Office Sans"/>
          <w:szCs w:val="20"/>
        </w:rPr>
        <w:t>Data collection during execution:</w:t>
      </w:r>
    </w:p>
    <w:p w14:paraId="6E663290" w14:textId="77777777" w:rsidR="005F732C" w:rsidRDefault="005F732C" w:rsidP="005F732C">
      <w:pPr>
        <w:numPr>
          <w:ilvl w:val="1"/>
          <w:numId w:val="18"/>
        </w:numPr>
        <w:rPr>
          <w:rFonts w:eastAsia="Bosch Office Sans"/>
          <w:szCs w:val="20"/>
        </w:rPr>
      </w:pPr>
      <w:r w:rsidRPr="00702C4A">
        <w:rPr>
          <w:rFonts w:eastAsia="Bosch Office Sans"/>
          <w:szCs w:val="20"/>
        </w:rPr>
        <w:t>We hold a static variable “current_tpsw_app</w:t>
      </w:r>
      <w:r>
        <w:rPr>
          <w:rFonts w:eastAsia="Bosch Office Sans"/>
          <w:szCs w:val="20"/>
        </w:rPr>
        <w:t>_cfg</w:t>
      </w:r>
      <w:r w:rsidR="00FB3232">
        <w:rPr>
          <w:rFonts w:eastAsia="Bosch Office Sans"/>
          <w:szCs w:val="20"/>
        </w:rPr>
        <w:t>[]</w:t>
      </w:r>
      <w:r w:rsidRPr="00702C4A">
        <w:rPr>
          <w:rFonts w:eastAsia="Bosch Office Sans"/>
          <w:szCs w:val="20"/>
        </w:rPr>
        <w:t>” that contains the last application for which Os_Cbk_SetMemoryAccess has been called</w:t>
      </w:r>
      <w:r w:rsidR="00FB3232">
        <w:rPr>
          <w:rFonts w:eastAsia="Bosch Office Sans"/>
          <w:szCs w:val="20"/>
        </w:rPr>
        <w:t xml:space="preserve"> per core</w:t>
      </w:r>
      <w:r>
        <w:rPr>
          <w:rFonts w:eastAsia="Bosch Office Sans"/>
          <w:szCs w:val="20"/>
        </w:rPr>
        <w:t xml:space="preserve">. This is </w:t>
      </w:r>
      <w:r w:rsidRPr="00702C4A">
        <w:rPr>
          <w:rFonts w:eastAsia="Bosch Office Sans"/>
          <w:szCs w:val="20"/>
        </w:rPr>
        <w:t>needed because GetApplicationID() returns ESPapp always when using fcn-level protection</w:t>
      </w:r>
    </w:p>
    <w:p w14:paraId="61AEADE1" w14:textId="77777777" w:rsidR="00EB6458" w:rsidRDefault="005F732C" w:rsidP="005F732C">
      <w:pPr>
        <w:numPr>
          <w:ilvl w:val="1"/>
          <w:numId w:val="18"/>
        </w:numPr>
        <w:rPr>
          <w:rFonts w:eastAsia="Bosch Office Sans"/>
          <w:szCs w:val="20"/>
        </w:rPr>
      </w:pPr>
      <w:r>
        <w:rPr>
          <w:rFonts w:eastAsia="Bosch Office Sans"/>
          <w:szCs w:val="20"/>
        </w:rPr>
        <w:lastRenderedPageBreak/>
        <w:t>Furthermore the last core functi</w:t>
      </w:r>
      <w:r w:rsidR="00FB3232">
        <w:rPr>
          <w:rFonts w:eastAsia="Bosch Office Sans"/>
          <w:szCs w:val="20"/>
        </w:rPr>
        <w:t>on is set in a global variable “current_tpsw_fncall_core[]” per core</w:t>
      </w:r>
      <w:r>
        <w:rPr>
          <w:rFonts w:eastAsia="Bosch Office Sans"/>
          <w:szCs w:val="20"/>
        </w:rPr>
        <w:t xml:space="preserve"> to have it available as debug value in case TPSW aborts (to help to find the causing FUNC).</w:t>
      </w:r>
    </w:p>
    <w:p w14:paraId="05517C6A" w14:textId="77777777" w:rsidR="00D60490" w:rsidRPr="005F732C" w:rsidRDefault="00D60490" w:rsidP="00D60490">
      <w:pPr>
        <w:rPr>
          <w:rFonts w:eastAsia="Bosch Office Sans"/>
          <w:szCs w:val="20"/>
        </w:rPr>
      </w:pPr>
    </w:p>
    <w:p w14:paraId="221EA2A9" w14:textId="6364BCBD" w:rsidR="00EB6458" w:rsidRDefault="00FB3232" w:rsidP="00F00720">
      <w:pPr>
        <w:numPr>
          <w:ilvl w:val="0"/>
          <w:numId w:val="19"/>
        </w:numPr>
        <w:rPr>
          <w:rFonts w:eastAsia="Bosch Office Sans"/>
          <w:szCs w:val="20"/>
        </w:rPr>
      </w:pPr>
      <w:r>
        <w:rPr>
          <w:rFonts w:eastAsia="Bosch Office Sans"/>
          <w:szCs w:val="20"/>
        </w:rPr>
        <w:t>The RH850 device</w:t>
      </w:r>
      <w:r w:rsidR="006872E2">
        <w:rPr>
          <w:rFonts w:eastAsia="Bosch Office Sans"/>
          <w:szCs w:val="20"/>
        </w:rPr>
        <w:t>s</w:t>
      </w:r>
      <w:r>
        <w:rPr>
          <w:rFonts w:eastAsia="Bosch Office Sans"/>
          <w:szCs w:val="20"/>
        </w:rPr>
        <w:t xml:space="preserve"> ha</w:t>
      </w:r>
      <w:r w:rsidR="006872E2">
        <w:rPr>
          <w:rFonts w:eastAsia="Bosch Office Sans"/>
          <w:szCs w:val="20"/>
        </w:rPr>
        <w:t>ve</w:t>
      </w:r>
      <w:r>
        <w:rPr>
          <w:rFonts w:eastAsia="Bosch Office Sans"/>
          <w:szCs w:val="20"/>
        </w:rPr>
        <w:t xml:space="preserve"> 16 MPU channels. Currently </w:t>
      </w:r>
      <w:r w:rsidR="006872E2">
        <w:rPr>
          <w:rFonts w:eastAsia="Bosch Office Sans"/>
          <w:szCs w:val="20"/>
        </w:rPr>
        <w:t>the P1x device uses 11 of them and the U2A uses 16 of them:</w:t>
      </w:r>
      <w:r w:rsidR="0028645B">
        <w:rPr>
          <w:rFonts w:eastAsia="Bosch Office Sans"/>
          <w:szCs w:val="20"/>
        </w:rPr>
        <w:br/>
      </w:r>
      <w:r w:rsidR="000B5823">
        <w:rPr>
          <w:rFonts w:eastAsia="Bosch Office Sans"/>
          <w:szCs w:val="20"/>
        </w:rPr>
        <w:t>P1x:</w:t>
      </w:r>
    </w:p>
    <w:p w14:paraId="0C52F10F" w14:textId="1F136A29" w:rsidR="00FB3232" w:rsidRPr="0028645B" w:rsidRDefault="0028645B" w:rsidP="00F00720">
      <w:pPr>
        <w:numPr>
          <w:ilvl w:val="1"/>
          <w:numId w:val="19"/>
        </w:numPr>
        <w:rPr>
          <w:rFonts w:eastAsia="Bosch Office Sans"/>
          <w:szCs w:val="20"/>
        </w:rPr>
      </w:pPr>
      <w:r>
        <w:rPr>
          <w:rFonts w:eastAsia="Bosch Office Sans"/>
          <w:szCs w:val="20"/>
        </w:rPr>
        <w:t xml:space="preserve">Region 0:  </w:t>
      </w:r>
      <w:r w:rsidRPr="0028645B">
        <w:rPr>
          <w:rFonts w:eastAsia="Bosch Office Sans"/>
          <w:szCs w:val="20"/>
        </w:rPr>
        <w:t xml:space="preserve">4 GB region: </w:t>
      </w:r>
      <w:r>
        <w:rPr>
          <w:rFonts w:eastAsia="Bosch Office Sans"/>
          <w:szCs w:val="20"/>
        </w:rPr>
        <w:t>SVP</w:t>
      </w:r>
      <w:r w:rsidR="003D008F">
        <w:rPr>
          <w:rFonts w:eastAsia="Bosch Office Sans"/>
          <w:szCs w:val="20"/>
        </w:rPr>
        <w:t>*</w:t>
      </w:r>
      <w:r w:rsidRPr="0028645B">
        <w:rPr>
          <w:rFonts w:eastAsia="Bosch Office Sans"/>
          <w:szCs w:val="20"/>
        </w:rPr>
        <w:t xml:space="preserve"> deactivated (MPM.SVP==0) =&gt; not needed. </w:t>
      </w:r>
      <w:r>
        <w:rPr>
          <w:rFonts w:eastAsia="Bosch Office Sans"/>
          <w:szCs w:val="20"/>
        </w:rPr>
        <w:br/>
        <w:t>SVP</w:t>
      </w:r>
      <w:r w:rsidRPr="0028645B">
        <w:rPr>
          <w:rFonts w:eastAsia="Bosch Office Sans"/>
          <w:szCs w:val="20"/>
        </w:rPr>
        <w:t xml:space="preserve"> activated (MPM.SVP==1) =&gt; supervisor rw</w:t>
      </w:r>
    </w:p>
    <w:p w14:paraId="64F680BF" w14:textId="4558ACE6" w:rsidR="00FB3232" w:rsidRPr="00FB3232" w:rsidRDefault="00FB3232" w:rsidP="00F00720">
      <w:pPr>
        <w:numPr>
          <w:ilvl w:val="1"/>
          <w:numId w:val="19"/>
        </w:numPr>
        <w:rPr>
          <w:rFonts w:eastAsia="Bosch Office Sans"/>
          <w:szCs w:val="20"/>
        </w:rPr>
      </w:pPr>
      <w:r w:rsidRPr="00FB3232">
        <w:rPr>
          <w:rFonts w:eastAsia="Bosch Office Sans"/>
          <w:szCs w:val="20"/>
        </w:rPr>
        <w:t xml:space="preserve">Region 1:  flash </w:t>
      </w:r>
      <w:r w:rsidR="002C2D08">
        <w:rPr>
          <w:rFonts w:eastAsia="Bosch Office Sans"/>
          <w:szCs w:val="20"/>
        </w:rPr>
        <w:t>bank A</w:t>
      </w:r>
      <w:r w:rsidR="003D008F">
        <w:rPr>
          <w:rFonts w:eastAsia="Bosch Office Sans"/>
          <w:szCs w:val="20"/>
        </w:rPr>
        <w:t>**</w:t>
      </w:r>
      <w:r w:rsidR="002C2D08">
        <w:rPr>
          <w:rFonts w:eastAsia="Bosch Office Sans"/>
          <w:szCs w:val="20"/>
        </w:rPr>
        <w:t>: (user r</w:t>
      </w:r>
      <w:r w:rsidR="005E05BA">
        <w:rPr>
          <w:rFonts w:eastAsia="Bosch Office Sans"/>
          <w:szCs w:val="20"/>
        </w:rPr>
        <w:t>x</w:t>
      </w:r>
      <w:r w:rsidR="00C95573">
        <w:rPr>
          <w:rFonts w:eastAsia="Bosch Office Sans"/>
          <w:szCs w:val="20"/>
        </w:rPr>
        <w:t>, SVP: rx</w:t>
      </w:r>
      <w:r w:rsidR="002C2D08">
        <w:rPr>
          <w:rFonts w:eastAsia="Bosch Office Sans"/>
          <w:szCs w:val="20"/>
        </w:rPr>
        <w:t>)</w:t>
      </w:r>
      <w:r w:rsidRPr="00FB3232">
        <w:rPr>
          <w:rFonts w:eastAsia="Bosch Office Sans"/>
          <w:szCs w:val="20"/>
        </w:rPr>
        <w:t xml:space="preserve"> for TPSW kill and const read</w:t>
      </w:r>
    </w:p>
    <w:p w14:paraId="5FB61758" w14:textId="40E859CB" w:rsidR="00FB3232" w:rsidRDefault="00FB3232" w:rsidP="00F00720">
      <w:pPr>
        <w:numPr>
          <w:ilvl w:val="1"/>
          <w:numId w:val="19"/>
        </w:numPr>
        <w:rPr>
          <w:rFonts w:eastAsia="Bosch Office Sans"/>
          <w:szCs w:val="20"/>
        </w:rPr>
      </w:pPr>
      <w:r w:rsidRPr="00FB3232">
        <w:rPr>
          <w:rFonts w:eastAsia="Bosch Office Sans"/>
          <w:szCs w:val="20"/>
        </w:rPr>
        <w:t>Re</w:t>
      </w:r>
      <w:r w:rsidR="002C2D08">
        <w:rPr>
          <w:rFonts w:eastAsia="Bosch Office Sans"/>
          <w:szCs w:val="20"/>
        </w:rPr>
        <w:t>gion 2:  flash bank B: (user rx</w:t>
      </w:r>
      <w:r w:rsidR="00C95573">
        <w:rPr>
          <w:rFonts w:eastAsia="Bosch Office Sans"/>
          <w:szCs w:val="20"/>
        </w:rPr>
        <w:t>, SVP: rx</w:t>
      </w:r>
      <w:r w:rsidR="002C2D08">
        <w:rPr>
          <w:rFonts w:eastAsia="Bosch Office Sans"/>
          <w:szCs w:val="20"/>
        </w:rPr>
        <w:t>)</w:t>
      </w:r>
      <w:r w:rsidRPr="00FB3232">
        <w:rPr>
          <w:rFonts w:eastAsia="Bosch Office Sans"/>
          <w:szCs w:val="20"/>
        </w:rPr>
        <w:t xml:space="preserve"> for TPSW kill and const read</w:t>
      </w:r>
    </w:p>
    <w:p w14:paraId="445D2C7B" w14:textId="6355D035" w:rsidR="006872E2" w:rsidRPr="005E05BA" w:rsidRDefault="006872E2" w:rsidP="006872E2">
      <w:pPr>
        <w:ind w:left="1440"/>
        <w:rPr>
          <w:rFonts w:eastAsia="Bosch Office Sans"/>
          <w:i/>
          <w:szCs w:val="20"/>
        </w:rPr>
      </w:pPr>
      <w:r w:rsidRPr="005E05BA">
        <w:rPr>
          <w:rFonts w:eastAsia="Bosch Office Sans"/>
          <w:i/>
          <w:szCs w:val="20"/>
        </w:rPr>
        <w:t>(there is an address gap between flash bank A and B, therefore 2 regions must be used)</w:t>
      </w:r>
    </w:p>
    <w:p w14:paraId="67AA83C0" w14:textId="74F663FE" w:rsidR="00FB3232" w:rsidRPr="00FB3232" w:rsidRDefault="00FB3232" w:rsidP="00F00720">
      <w:pPr>
        <w:numPr>
          <w:ilvl w:val="1"/>
          <w:numId w:val="19"/>
        </w:numPr>
        <w:rPr>
          <w:rFonts w:eastAsia="Bosch Office Sans"/>
          <w:szCs w:val="20"/>
        </w:rPr>
      </w:pPr>
      <w:r w:rsidRPr="00FB3232">
        <w:rPr>
          <w:rFonts w:eastAsia="Bosch Office Sans"/>
          <w:szCs w:val="20"/>
        </w:rPr>
        <w:t>Region 3:  whole global ram (user r-only</w:t>
      </w:r>
      <w:r w:rsidR="00C95573">
        <w:rPr>
          <w:rFonts w:eastAsia="Bosch Office Sans"/>
          <w:szCs w:val="20"/>
        </w:rPr>
        <w:t>, SVP: r-only</w:t>
      </w:r>
      <w:r w:rsidR="00C95573" w:rsidRPr="00DF0CD2">
        <w:rPr>
          <w:rFonts w:eastAsia="Bosch Office Sans"/>
          <w:szCs w:val="20"/>
        </w:rPr>
        <w:t>)</w:t>
      </w:r>
    </w:p>
    <w:p w14:paraId="138D5576" w14:textId="02649316" w:rsidR="00FB3232" w:rsidRPr="00FB3232" w:rsidRDefault="00FB3232" w:rsidP="00F00720">
      <w:pPr>
        <w:numPr>
          <w:ilvl w:val="1"/>
          <w:numId w:val="19"/>
        </w:numPr>
        <w:rPr>
          <w:rFonts w:eastAsia="Bosch Office Sans"/>
          <w:szCs w:val="20"/>
        </w:rPr>
      </w:pPr>
      <w:r w:rsidRPr="00FB3232">
        <w:rPr>
          <w:rFonts w:eastAsia="Bosch Office Sans"/>
          <w:szCs w:val="20"/>
        </w:rPr>
        <w:t>Region 4:  whole local ram0 (user r-only</w:t>
      </w:r>
      <w:r w:rsidR="00C95573">
        <w:rPr>
          <w:rFonts w:eastAsia="Bosch Office Sans"/>
          <w:szCs w:val="20"/>
        </w:rPr>
        <w:t>, SVP: r-only</w:t>
      </w:r>
      <w:r w:rsidR="00C95573" w:rsidRPr="00DF0CD2">
        <w:rPr>
          <w:rFonts w:eastAsia="Bosch Office Sans"/>
          <w:szCs w:val="20"/>
        </w:rPr>
        <w:t>)</w:t>
      </w:r>
    </w:p>
    <w:p w14:paraId="30145B3F" w14:textId="5FA33B94" w:rsidR="00FB3232" w:rsidRPr="00FB3232" w:rsidRDefault="00FB3232" w:rsidP="00F00720">
      <w:pPr>
        <w:numPr>
          <w:ilvl w:val="1"/>
          <w:numId w:val="19"/>
        </w:numPr>
        <w:rPr>
          <w:rFonts w:eastAsia="Bosch Office Sans"/>
          <w:szCs w:val="20"/>
        </w:rPr>
      </w:pPr>
      <w:r w:rsidRPr="00FB3232">
        <w:rPr>
          <w:rFonts w:eastAsia="Bosch Office Sans"/>
          <w:szCs w:val="20"/>
        </w:rPr>
        <w:t>Region 5:  whole local ram1 (user r-only</w:t>
      </w:r>
      <w:r w:rsidR="00C95573">
        <w:rPr>
          <w:rFonts w:eastAsia="Bosch Office Sans"/>
          <w:szCs w:val="20"/>
        </w:rPr>
        <w:t>, SVP: r-only</w:t>
      </w:r>
      <w:r w:rsidR="00C95573" w:rsidRPr="00DF0CD2">
        <w:rPr>
          <w:rFonts w:eastAsia="Bosch Office Sans"/>
          <w:szCs w:val="20"/>
        </w:rPr>
        <w:t>)</w:t>
      </w:r>
    </w:p>
    <w:p w14:paraId="17FD4F63" w14:textId="57B8B037" w:rsidR="00FB3232" w:rsidRPr="005E05BA" w:rsidRDefault="00FB3232" w:rsidP="00F00720">
      <w:pPr>
        <w:numPr>
          <w:ilvl w:val="1"/>
          <w:numId w:val="19"/>
        </w:numPr>
        <w:rPr>
          <w:rFonts w:eastAsia="Bosch Office Sans"/>
          <w:szCs w:val="20"/>
        </w:rPr>
      </w:pPr>
      <w:r w:rsidRPr="00FB3232">
        <w:rPr>
          <w:rFonts w:eastAsia="Bosch Office Sans"/>
          <w:szCs w:val="20"/>
        </w:rPr>
        <w:t xml:space="preserve">Region 6:  </w:t>
      </w:r>
      <w:r w:rsidR="005E05BA" w:rsidRPr="00FB3232">
        <w:rPr>
          <w:rFonts w:eastAsia="Bosch Office Sans"/>
          <w:szCs w:val="20"/>
        </w:rPr>
        <w:t>stack</w:t>
      </w:r>
      <w:r w:rsidR="005E05BA">
        <w:rPr>
          <w:rFonts w:eastAsia="Bosch Office Sans"/>
          <w:szCs w:val="20"/>
        </w:rPr>
        <w:t xml:space="preserve"> </w:t>
      </w:r>
      <w:r w:rsidRPr="005E05BA">
        <w:rPr>
          <w:rFonts w:eastAsia="Bosch Office Sans"/>
          <w:szCs w:val="20"/>
        </w:rPr>
        <w:t>(user rw</w:t>
      </w:r>
      <w:r w:rsidR="00E92C9F" w:rsidRPr="005E05BA">
        <w:rPr>
          <w:rFonts w:eastAsia="Bosch Office Sans"/>
          <w:szCs w:val="20"/>
        </w:rPr>
        <w:t>, SVP: rw</w:t>
      </w:r>
      <w:r w:rsidRPr="005E05BA">
        <w:rPr>
          <w:rFonts w:eastAsia="Bosch Office Sans"/>
          <w:szCs w:val="20"/>
        </w:rPr>
        <w:t xml:space="preserve">) </w:t>
      </w:r>
    </w:p>
    <w:p w14:paraId="6BDB5816" w14:textId="069EB7EA" w:rsidR="00FB3232" w:rsidRPr="00FB3232" w:rsidRDefault="0028645B" w:rsidP="00F00720">
      <w:pPr>
        <w:numPr>
          <w:ilvl w:val="1"/>
          <w:numId w:val="19"/>
        </w:numPr>
        <w:rPr>
          <w:rFonts w:eastAsia="Bosch Office Sans"/>
          <w:szCs w:val="20"/>
        </w:rPr>
      </w:pPr>
      <w:r>
        <w:rPr>
          <w:rFonts w:eastAsia="Bosch Office Sans"/>
          <w:szCs w:val="20"/>
        </w:rPr>
        <w:t xml:space="preserve">Region 7:  </w:t>
      </w:r>
      <w:r w:rsidR="005E05BA" w:rsidRPr="00FB3232">
        <w:rPr>
          <w:rFonts w:eastAsia="Bosch Office Sans"/>
          <w:szCs w:val="20"/>
        </w:rPr>
        <w:t>mpu table entry 0</w:t>
      </w:r>
      <w:r w:rsidR="005E05BA">
        <w:rPr>
          <w:rFonts w:eastAsia="Bosch Office Sans"/>
          <w:szCs w:val="20"/>
        </w:rPr>
        <w:t xml:space="preserve"> (used if configured) </w:t>
      </w:r>
      <w:r>
        <w:rPr>
          <w:rFonts w:eastAsia="Bosch Office Sans"/>
          <w:szCs w:val="20"/>
        </w:rPr>
        <w:t>(user rwx</w:t>
      </w:r>
      <w:r w:rsidR="00E92C9F">
        <w:rPr>
          <w:rFonts w:eastAsia="Bosch Office Sans"/>
          <w:szCs w:val="20"/>
        </w:rPr>
        <w:t>, SVP: rw</w:t>
      </w:r>
      <w:r w:rsidR="00FB3232" w:rsidRPr="00FB3232">
        <w:rPr>
          <w:rFonts w:eastAsia="Bosch Office Sans"/>
          <w:szCs w:val="20"/>
        </w:rPr>
        <w:t xml:space="preserve">) </w:t>
      </w:r>
    </w:p>
    <w:p w14:paraId="58CF3D00" w14:textId="7DAA898A" w:rsidR="00FB3232" w:rsidRPr="00FB3232" w:rsidRDefault="00FB3232" w:rsidP="00F00720">
      <w:pPr>
        <w:numPr>
          <w:ilvl w:val="1"/>
          <w:numId w:val="19"/>
        </w:numPr>
        <w:rPr>
          <w:rFonts w:eastAsia="Bosch Office Sans"/>
          <w:szCs w:val="20"/>
        </w:rPr>
      </w:pPr>
      <w:r w:rsidRPr="00FB3232">
        <w:rPr>
          <w:rFonts w:eastAsia="Bosch Office Sans"/>
          <w:szCs w:val="20"/>
        </w:rPr>
        <w:t>Re</w:t>
      </w:r>
      <w:r w:rsidR="0028645B">
        <w:rPr>
          <w:rFonts w:eastAsia="Bosch Office Sans"/>
          <w:szCs w:val="20"/>
        </w:rPr>
        <w:t xml:space="preserve">gion 8:  </w:t>
      </w:r>
      <w:r w:rsidR="005E05BA" w:rsidRPr="00FB3232">
        <w:rPr>
          <w:rFonts w:eastAsia="Bosch Office Sans"/>
          <w:szCs w:val="20"/>
        </w:rPr>
        <w:t>mpu table entry 1</w:t>
      </w:r>
      <w:r w:rsidR="005E05BA">
        <w:rPr>
          <w:rFonts w:eastAsia="Bosch Office Sans"/>
          <w:szCs w:val="20"/>
        </w:rPr>
        <w:t xml:space="preserve"> (used if configured) </w:t>
      </w:r>
      <w:r w:rsidR="0028645B">
        <w:rPr>
          <w:rFonts w:eastAsia="Bosch Office Sans"/>
          <w:szCs w:val="20"/>
        </w:rPr>
        <w:t>(user rwx</w:t>
      </w:r>
      <w:r w:rsidR="00E92C9F">
        <w:rPr>
          <w:rFonts w:eastAsia="Bosch Office Sans"/>
          <w:szCs w:val="20"/>
        </w:rPr>
        <w:t>, SVP: rw</w:t>
      </w:r>
      <w:r w:rsidRPr="00FB3232">
        <w:rPr>
          <w:rFonts w:eastAsia="Bosch Office Sans"/>
          <w:szCs w:val="20"/>
        </w:rPr>
        <w:t xml:space="preserve">) </w:t>
      </w:r>
    </w:p>
    <w:p w14:paraId="21641054" w14:textId="5E329202" w:rsidR="00FB3232" w:rsidRPr="00FB3232" w:rsidRDefault="00FB3232" w:rsidP="00F00720">
      <w:pPr>
        <w:numPr>
          <w:ilvl w:val="1"/>
          <w:numId w:val="19"/>
        </w:numPr>
        <w:rPr>
          <w:rFonts w:eastAsia="Bosch Office Sans"/>
          <w:szCs w:val="20"/>
        </w:rPr>
      </w:pPr>
      <w:r w:rsidRPr="00FB3232">
        <w:rPr>
          <w:rFonts w:eastAsia="Bosch Office Sans"/>
          <w:szCs w:val="20"/>
        </w:rPr>
        <w:t xml:space="preserve">Region 9:  </w:t>
      </w:r>
      <w:r w:rsidR="005E05BA" w:rsidRPr="00FB3232">
        <w:rPr>
          <w:rFonts w:eastAsia="Bosch Office Sans"/>
          <w:szCs w:val="20"/>
        </w:rPr>
        <w:t>mpu table entry 2</w:t>
      </w:r>
      <w:r w:rsidR="005E05BA">
        <w:rPr>
          <w:rFonts w:eastAsia="Bosch Office Sans"/>
          <w:szCs w:val="20"/>
        </w:rPr>
        <w:t xml:space="preserve"> (used if configured)</w:t>
      </w:r>
      <w:r w:rsidR="005E05BA" w:rsidRPr="00FB3232">
        <w:rPr>
          <w:rFonts w:eastAsia="Bosch Office Sans"/>
          <w:szCs w:val="20"/>
        </w:rPr>
        <w:t xml:space="preserve"> </w:t>
      </w:r>
      <w:r w:rsidRPr="00FB3232">
        <w:rPr>
          <w:rFonts w:eastAsia="Bosch Office Sans"/>
          <w:szCs w:val="20"/>
        </w:rPr>
        <w:t>(user rwx</w:t>
      </w:r>
      <w:r w:rsidR="00E92C9F">
        <w:rPr>
          <w:rFonts w:eastAsia="Bosch Office Sans"/>
          <w:szCs w:val="20"/>
        </w:rPr>
        <w:t>, SVP: rw</w:t>
      </w:r>
      <w:r w:rsidRPr="00FB3232">
        <w:rPr>
          <w:rFonts w:eastAsia="Bosch Office Sans"/>
          <w:szCs w:val="20"/>
        </w:rPr>
        <w:t xml:space="preserve">) </w:t>
      </w:r>
    </w:p>
    <w:p w14:paraId="16D32C80" w14:textId="14E80FEB" w:rsidR="00FB3232" w:rsidRDefault="00FB3232" w:rsidP="00F00720">
      <w:pPr>
        <w:numPr>
          <w:ilvl w:val="1"/>
          <w:numId w:val="19"/>
        </w:numPr>
        <w:rPr>
          <w:rFonts w:eastAsia="Bosch Office Sans"/>
          <w:szCs w:val="20"/>
        </w:rPr>
      </w:pPr>
      <w:r w:rsidRPr="00FB3232">
        <w:rPr>
          <w:rFonts w:eastAsia="Bosch Office Sans"/>
          <w:szCs w:val="20"/>
        </w:rPr>
        <w:t xml:space="preserve">Region 10: </w:t>
      </w:r>
      <w:r w:rsidR="005E05BA" w:rsidRPr="00FB3232">
        <w:rPr>
          <w:rFonts w:eastAsia="Bosch Office Sans"/>
          <w:szCs w:val="20"/>
        </w:rPr>
        <w:t>mpu table entry 3</w:t>
      </w:r>
      <w:r w:rsidR="005E05BA">
        <w:rPr>
          <w:rFonts w:eastAsia="Bosch Office Sans"/>
          <w:szCs w:val="20"/>
        </w:rPr>
        <w:t xml:space="preserve"> (used if configured) </w:t>
      </w:r>
      <w:r w:rsidRPr="00FB3232">
        <w:rPr>
          <w:rFonts w:eastAsia="Bosch Office Sans"/>
          <w:szCs w:val="20"/>
        </w:rPr>
        <w:t>(user rwx</w:t>
      </w:r>
      <w:r w:rsidR="00E92C9F">
        <w:rPr>
          <w:rFonts w:eastAsia="Bosch Office Sans"/>
          <w:szCs w:val="20"/>
        </w:rPr>
        <w:t>, SVP: rw</w:t>
      </w:r>
      <w:r w:rsidRPr="00FB3232">
        <w:rPr>
          <w:rFonts w:eastAsia="Bosch Office Sans"/>
          <w:szCs w:val="20"/>
        </w:rPr>
        <w:t>)</w:t>
      </w:r>
    </w:p>
    <w:p w14:paraId="3E5EF701" w14:textId="6EFBC304" w:rsidR="00FB3232" w:rsidRDefault="00FB3232" w:rsidP="00FB3232">
      <w:pPr>
        <w:rPr>
          <w:rFonts w:eastAsia="Bosch Office Sans"/>
          <w:szCs w:val="20"/>
        </w:rPr>
      </w:pPr>
    </w:p>
    <w:p w14:paraId="4B755F59" w14:textId="7EC6BE40" w:rsidR="000B5823" w:rsidRDefault="000B5823" w:rsidP="000B5823">
      <w:pPr>
        <w:ind w:left="540"/>
        <w:rPr>
          <w:rFonts w:eastAsia="Bosch Office Sans"/>
          <w:szCs w:val="20"/>
        </w:rPr>
      </w:pPr>
      <w:r>
        <w:rPr>
          <w:rFonts w:eastAsia="Bosch Office Sans"/>
          <w:szCs w:val="20"/>
        </w:rPr>
        <w:t>U2A:</w:t>
      </w:r>
    </w:p>
    <w:p w14:paraId="719DADF9" w14:textId="77777777" w:rsidR="000B5823" w:rsidRPr="0028645B" w:rsidRDefault="000B5823" w:rsidP="00F00720">
      <w:pPr>
        <w:numPr>
          <w:ilvl w:val="1"/>
          <w:numId w:val="19"/>
        </w:numPr>
        <w:rPr>
          <w:rFonts w:eastAsia="Bosch Office Sans"/>
          <w:szCs w:val="20"/>
        </w:rPr>
      </w:pPr>
      <w:r>
        <w:rPr>
          <w:rFonts w:eastAsia="Bosch Office Sans"/>
          <w:szCs w:val="20"/>
        </w:rPr>
        <w:t xml:space="preserve">Region 0:  </w:t>
      </w:r>
      <w:r w:rsidRPr="0028645B">
        <w:rPr>
          <w:rFonts w:eastAsia="Bosch Office Sans"/>
          <w:szCs w:val="20"/>
        </w:rPr>
        <w:t xml:space="preserve">4 GB region: </w:t>
      </w:r>
      <w:r>
        <w:rPr>
          <w:rFonts w:eastAsia="Bosch Office Sans"/>
          <w:szCs w:val="20"/>
        </w:rPr>
        <w:t>SVP</w:t>
      </w:r>
      <w:r w:rsidRPr="0028645B">
        <w:rPr>
          <w:rFonts w:eastAsia="Bosch Office Sans"/>
          <w:szCs w:val="20"/>
        </w:rPr>
        <w:t xml:space="preserve"> deactivated (MPM.SVP==0) =&gt; not needed. </w:t>
      </w:r>
      <w:r>
        <w:rPr>
          <w:rFonts w:eastAsia="Bosch Office Sans"/>
          <w:szCs w:val="20"/>
        </w:rPr>
        <w:br/>
        <w:t>SVP</w:t>
      </w:r>
      <w:r w:rsidRPr="0028645B">
        <w:rPr>
          <w:rFonts w:eastAsia="Bosch Office Sans"/>
          <w:szCs w:val="20"/>
        </w:rPr>
        <w:t xml:space="preserve"> activated (MPM.SVP==1) =&gt; supervisor rw</w:t>
      </w:r>
    </w:p>
    <w:p w14:paraId="4928156E" w14:textId="26F9FCCB" w:rsidR="000B5823" w:rsidRPr="00FB3232" w:rsidRDefault="000B5823" w:rsidP="00F00720">
      <w:pPr>
        <w:numPr>
          <w:ilvl w:val="1"/>
          <w:numId w:val="19"/>
        </w:numPr>
        <w:rPr>
          <w:rFonts w:eastAsia="Bosch Office Sans"/>
          <w:szCs w:val="20"/>
        </w:rPr>
      </w:pPr>
      <w:r w:rsidRPr="00FB3232">
        <w:rPr>
          <w:rFonts w:eastAsia="Bosch Office Sans"/>
          <w:szCs w:val="20"/>
        </w:rPr>
        <w:t xml:space="preserve">Region 1:  flash </w:t>
      </w:r>
      <w:r>
        <w:rPr>
          <w:rFonts w:eastAsia="Bosch Office Sans"/>
          <w:szCs w:val="20"/>
        </w:rPr>
        <w:t>bank A: (user rx</w:t>
      </w:r>
      <w:r w:rsidR="00C95573">
        <w:rPr>
          <w:rFonts w:eastAsia="Bosch Office Sans"/>
          <w:szCs w:val="20"/>
        </w:rPr>
        <w:t>, SVP: rx</w:t>
      </w:r>
      <w:r>
        <w:rPr>
          <w:rFonts w:eastAsia="Bosch Office Sans"/>
          <w:szCs w:val="20"/>
        </w:rPr>
        <w:t>)</w:t>
      </w:r>
      <w:r w:rsidRPr="00FB3232">
        <w:rPr>
          <w:rFonts w:eastAsia="Bosch Office Sans"/>
          <w:szCs w:val="20"/>
        </w:rPr>
        <w:t xml:space="preserve"> for TPSW kill and const read</w:t>
      </w:r>
    </w:p>
    <w:p w14:paraId="21CAED10" w14:textId="407A1C18" w:rsidR="000B5823" w:rsidRDefault="000B5823" w:rsidP="00F00720">
      <w:pPr>
        <w:numPr>
          <w:ilvl w:val="1"/>
          <w:numId w:val="19"/>
        </w:numPr>
        <w:rPr>
          <w:rFonts w:eastAsia="Bosch Office Sans"/>
          <w:szCs w:val="20"/>
        </w:rPr>
      </w:pPr>
      <w:r w:rsidRPr="00FB3232">
        <w:rPr>
          <w:rFonts w:eastAsia="Bosch Office Sans"/>
          <w:szCs w:val="20"/>
        </w:rPr>
        <w:t>Re</w:t>
      </w:r>
      <w:r>
        <w:rPr>
          <w:rFonts w:eastAsia="Bosch Office Sans"/>
          <w:szCs w:val="20"/>
        </w:rPr>
        <w:t>gion 2:  flash bank B: (user rx</w:t>
      </w:r>
      <w:r w:rsidR="00C95573">
        <w:rPr>
          <w:rFonts w:eastAsia="Bosch Office Sans"/>
          <w:szCs w:val="20"/>
        </w:rPr>
        <w:t>, SVP: rx</w:t>
      </w:r>
      <w:r>
        <w:rPr>
          <w:rFonts w:eastAsia="Bosch Office Sans"/>
          <w:szCs w:val="20"/>
        </w:rPr>
        <w:t>)</w:t>
      </w:r>
      <w:r w:rsidRPr="00FB3232">
        <w:rPr>
          <w:rFonts w:eastAsia="Bosch Office Sans"/>
          <w:szCs w:val="20"/>
        </w:rPr>
        <w:t xml:space="preserve"> for TPSW kill and const read</w:t>
      </w:r>
    </w:p>
    <w:p w14:paraId="00F538F6" w14:textId="25BE1C81" w:rsidR="000B5823" w:rsidRPr="005E05BA" w:rsidRDefault="000B5823" w:rsidP="000B5823">
      <w:pPr>
        <w:ind w:left="1440"/>
        <w:rPr>
          <w:rFonts w:eastAsia="Bosch Office Sans"/>
          <w:i/>
          <w:szCs w:val="20"/>
        </w:rPr>
      </w:pPr>
      <w:r w:rsidRPr="005E05BA">
        <w:rPr>
          <w:rFonts w:eastAsia="Bosch Office Sans"/>
          <w:i/>
          <w:szCs w:val="20"/>
        </w:rPr>
        <w:t>(flash bank</w:t>
      </w:r>
      <w:r>
        <w:rPr>
          <w:rFonts w:eastAsia="Bosch Office Sans"/>
          <w:i/>
          <w:szCs w:val="20"/>
        </w:rPr>
        <w:t>s</w:t>
      </w:r>
      <w:r w:rsidRPr="005E05BA">
        <w:rPr>
          <w:rFonts w:eastAsia="Bosch Office Sans"/>
          <w:i/>
          <w:szCs w:val="20"/>
        </w:rPr>
        <w:t xml:space="preserve"> A </w:t>
      </w:r>
      <w:r>
        <w:rPr>
          <w:rFonts w:eastAsia="Bosch Office Sans"/>
          <w:i/>
          <w:szCs w:val="20"/>
        </w:rPr>
        <w:t>to D are consecutive in the address map of U2A</w:t>
      </w:r>
      <w:r w:rsidRPr="005E05BA">
        <w:rPr>
          <w:rFonts w:eastAsia="Bosch Office Sans"/>
          <w:i/>
          <w:szCs w:val="20"/>
        </w:rPr>
        <w:t>)</w:t>
      </w:r>
    </w:p>
    <w:p w14:paraId="5A96E70B" w14:textId="41817D57" w:rsidR="000B5823" w:rsidRPr="00FB3232" w:rsidRDefault="000B5823" w:rsidP="00F00720">
      <w:pPr>
        <w:numPr>
          <w:ilvl w:val="1"/>
          <w:numId w:val="19"/>
        </w:numPr>
        <w:rPr>
          <w:rFonts w:eastAsia="Bosch Office Sans"/>
          <w:szCs w:val="20"/>
        </w:rPr>
      </w:pPr>
      <w:r w:rsidRPr="00FB3232">
        <w:rPr>
          <w:rFonts w:eastAsia="Bosch Office Sans"/>
          <w:szCs w:val="20"/>
        </w:rPr>
        <w:t>Region 3:  whole global ram (user r-only</w:t>
      </w:r>
      <w:r w:rsidR="00C95573">
        <w:rPr>
          <w:rFonts w:eastAsia="Bosch Office Sans"/>
          <w:szCs w:val="20"/>
        </w:rPr>
        <w:t>, SVP: r-only</w:t>
      </w:r>
      <w:r w:rsidR="00C95573" w:rsidRPr="00DF0CD2">
        <w:rPr>
          <w:rFonts w:eastAsia="Bosch Office Sans"/>
          <w:szCs w:val="20"/>
        </w:rPr>
        <w:t>)</w:t>
      </w:r>
      <w:r w:rsidR="00DF0CD2">
        <w:rPr>
          <w:rFonts w:eastAsia="Bosch Office Sans"/>
          <w:szCs w:val="20"/>
        </w:rPr>
        <w:t xml:space="preserve"> – CRAM0</w:t>
      </w:r>
    </w:p>
    <w:p w14:paraId="6A2A7B3E" w14:textId="0AC10494" w:rsidR="000B5823" w:rsidRPr="00FB3232" w:rsidRDefault="000B5823" w:rsidP="00F00720">
      <w:pPr>
        <w:numPr>
          <w:ilvl w:val="1"/>
          <w:numId w:val="19"/>
        </w:numPr>
        <w:rPr>
          <w:rFonts w:eastAsia="Bosch Office Sans"/>
          <w:szCs w:val="20"/>
        </w:rPr>
      </w:pPr>
      <w:r w:rsidRPr="00FB3232">
        <w:rPr>
          <w:rFonts w:eastAsia="Bosch Office Sans"/>
          <w:szCs w:val="20"/>
        </w:rPr>
        <w:t>Region 4:  whole local ram0 (user r-only</w:t>
      </w:r>
      <w:r w:rsidR="00C95573">
        <w:rPr>
          <w:rFonts w:eastAsia="Bosch Office Sans"/>
          <w:szCs w:val="20"/>
        </w:rPr>
        <w:t>, SVP: r-only</w:t>
      </w:r>
      <w:r w:rsidR="00C95573" w:rsidRPr="00DF0CD2">
        <w:rPr>
          <w:rFonts w:eastAsia="Bosch Office Sans"/>
          <w:szCs w:val="20"/>
        </w:rPr>
        <w:t>)</w:t>
      </w:r>
    </w:p>
    <w:p w14:paraId="7AC6F48D" w14:textId="7D06ED60" w:rsidR="000B5823" w:rsidRPr="00FB3232" w:rsidRDefault="000B5823" w:rsidP="00F00720">
      <w:pPr>
        <w:numPr>
          <w:ilvl w:val="1"/>
          <w:numId w:val="19"/>
        </w:numPr>
        <w:rPr>
          <w:rFonts w:eastAsia="Bosch Office Sans"/>
          <w:szCs w:val="20"/>
        </w:rPr>
      </w:pPr>
      <w:r w:rsidRPr="00FB3232">
        <w:rPr>
          <w:rFonts w:eastAsia="Bosch Office Sans"/>
          <w:szCs w:val="20"/>
        </w:rPr>
        <w:t>Region 5:  whole local ram1 (user r-only</w:t>
      </w:r>
      <w:r w:rsidR="00C95573">
        <w:rPr>
          <w:rFonts w:eastAsia="Bosch Office Sans"/>
          <w:szCs w:val="20"/>
        </w:rPr>
        <w:t>, SVP: r-only</w:t>
      </w:r>
      <w:r w:rsidR="00C95573" w:rsidRPr="00DF0CD2">
        <w:rPr>
          <w:rFonts w:eastAsia="Bosch Office Sans"/>
          <w:szCs w:val="20"/>
        </w:rPr>
        <w:t>)</w:t>
      </w:r>
    </w:p>
    <w:p w14:paraId="3DA0CF2B" w14:textId="7507174F" w:rsidR="000B5823" w:rsidRDefault="000B5823" w:rsidP="00F00720">
      <w:pPr>
        <w:numPr>
          <w:ilvl w:val="1"/>
          <w:numId w:val="19"/>
        </w:numPr>
        <w:rPr>
          <w:rFonts w:eastAsia="Bosch Office Sans"/>
          <w:szCs w:val="20"/>
        </w:rPr>
      </w:pPr>
      <w:r w:rsidRPr="00FB3232">
        <w:rPr>
          <w:rFonts w:eastAsia="Bosch Office Sans"/>
          <w:szCs w:val="20"/>
        </w:rPr>
        <w:t>Region 6:  stack</w:t>
      </w:r>
      <w:r>
        <w:rPr>
          <w:rFonts w:eastAsia="Bosch Office Sans"/>
          <w:szCs w:val="20"/>
        </w:rPr>
        <w:t xml:space="preserve"> </w:t>
      </w:r>
      <w:r w:rsidRPr="005E05BA">
        <w:rPr>
          <w:rFonts w:eastAsia="Bosch Office Sans"/>
          <w:szCs w:val="20"/>
        </w:rPr>
        <w:t xml:space="preserve">(user rw, SVP: rw) </w:t>
      </w:r>
    </w:p>
    <w:p w14:paraId="5BD2CC7C" w14:textId="770AFD94" w:rsidR="00DF0CD2" w:rsidRPr="00DF0CD2" w:rsidRDefault="00DF0CD2" w:rsidP="00F00720">
      <w:pPr>
        <w:numPr>
          <w:ilvl w:val="1"/>
          <w:numId w:val="19"/>
        </w:numPr>
        <w:rPr>
          <w:rFonts w:eastAsia="Bosch Office Sans"/>
          <w:szCs w:val="20"/>
        </w:rPr>
      </w:pPr>
      <w:r w:rsidRPr="00DF0CD2">
        <w:rPr>
          <w:rFonts w:eastAsia="Bosch Office Sans"/>
          <w:szCs w:val="20"/>
        </w:rPr>
        <w:t>R</w:t>
      </w:r>
      <w:r>
        <w:rPr>
          <w:rFonts w:eastAsia="Bosch Office Sans"/>
          <w:szCs w:val="20"/>
        </w:rPr>
        <w:t>egion 7:  Cluster RAM 1 (user r</w:t>
      </w:r>
      <w:r w:rsidRPr="00DF0CD2">
        <w:rPr>
          <w:rFonts w:eastAsia="Bosch Office Sans"/>
          <w:szCs w:val="20"/>
        </w:rPr>
        <w:t>-only</w:t>
      </w:r>
      <w:r w:rsidR="00C95573">
        <w:rPr>
          <w:rFonts w:eastAsia="Bosch Office Sans"/>
          <w:szCs w:val="20"/>
        </w:rPr>
        <w:t>, SVP: r-only</w:t>
      </w:r>
      <w:r w:rsidRPr="00DF0CD2">
        <w:rPr>
          <w:rFonts w:eastAsia="Bosch Office Sans"/>
          <w:szCs w:val="20"/>
        </w:rPr>
        <w:t>) - CRAM1</w:t>
      </w:r>
    </w:p>
    <w:p w14:paraId="40FBA14A" w14:textId="1AE0F486" w:rsidR="00DF0CD2" w:rsidRPr="00DF0CD2" w:rsidRDefault="00DF0CD2" w:rsidP="00F00720">
      <w:pPr>
        <w:numPr>
          <w:ilvl w:val="1"/>
          <w:numId w:val="19"/>
        </w:numPr>
        <w:rPr>
          <w:rFonts w:eastAsia="Bosch Office Sans"/>
          <w:szCs w:val="20"/>
        </w:rPr>
      </w:pPr>
      <w:r w:rsidRPr="00DF0CD2">
        <w:rPr>
          <w:rFonts w:eastAsia="Bosch Office Sans"/>
          <w:szCs w:val="20"/>
        </w:rPr>
        <w:t>Region 8:  Cluster RAM 2 (user r-only</w:t>
      </w:r>
      <w:r w:rsidR="00C95573">
        <w:rPr>
          <w:rFonts w:eastAsia="Bosch Office Sans"/>
          <w:szCs w:val="20"/>
        </w:rPr>
        <w:t>, SVP: r-only</w:t>
      </w:r>
      <w:r w:rsidR="00C95573" w:rsidRPr="00DF0CD2">
        <w:rPr>
          <w:rFonts w:eastAsia="Bosch Office Sans"/>
          <w:szCs w:val="20"/>
        </w:rPr>
        <w:t>)</w:t>
      </w:r>
      <w:r w:rsidRPr="00DF0CD2">
        <w:rPr>
          <w:rFonts w:eastAsia="Bosch Office Sans"/>
          <w:szCs w:val="20"/>
        </w:rPr>
        <w:t xml:space="preserve"> - CRAM2</w:t>
      </w:r>
    </w:p>
    <w:p w14:paraId="2C163700" w14:textId="6C3DE082" w:rsidR="00DF0CD2" w:rsidRDefault="00DF0CD2" w:rsidP="00F00720">
      <w:pPr>
        <w:numPr>
          <w:ilvl w:val="1"/>
          <w:numId w:val="19"/>
        </w:numPr>
        <w:rPr>
          <w:rFonts w:eastAsia="Bosch Office Sans"/>
          <w:szCs w:val="20"/>
        </w:rPr>
      </w:pPr>
      <w:r w:rsidRPr="00DF0CD2">
        <w:rPr>
          <w:rFonts w:eastAsia="Bosch Office Sans"/>
          <w:szCs w:val="20"/>
        </w:rPr>
        <w:t>Region 9:  Cluster RAM 3 (user r-only</w:t>
      </w:r>
      <w:r w:rsidR="00C95573">
        <w:rPr>
          <w:rFonts w:eastAsia="Bosch Office Sans"/>
          <w:szCs w:val="20"/>
        </w:rPr>
        <w:t>, SVP: r-only</w:t>
      </w:r>
      <w:r w:rsidR="00C95573" w:rsidRPr="00DF0CD2">
        <w:rPr>
          <w:rFonts w:eastAsia="Bosch Office Sans"/>
          <w:szCs w:val="20"/>
        </w:rPr>
        <w:t>)</w:t>
      </w:r>
      <w:r w:rsidRPr="00DF0CD2">
        <w:rPr>
          <w:rFonts w:eastAsia="Bosch Office Sans"/>
          <w:szCs w:val="20"/>
        </w:rPr>
        <w:t xml:space="preserve"> - CRAM3</w:t>
      </w:r>
    </w:p>
    <w:p w14:paraId="072CE19E" w14:textId="014BDA66" w:rsidR="00DF0CD2" w:rsidRPr="00DF0CD2" w:rsidRDefault="00DF0CD2" w:rsidP="00F00720">
      <w:pPr>
        <w:numPr>
          <w:ilvl w:val="1"/>
          <w:numId w:val="19"/>
        </w:numPr>
        <w:rPr>
          <w:rFonts w:eastAsia="Bosch Office Sans"/>
          <w:szCs w:val="20"/>
        </w:rPr>
      </w:pPr>
      <w:r w:rsidRPr="00DF0CD2">
        <w:rPr>
          <w:rFonts w:eastAsia="Bosch Office Sans"/>
          <w:szCs w:val="20"/>
        </w:rPr>
        <w:t>Re</w:t>
      </w:r>
      <w:r>
        <w:rPr>
          <w:rFonts w:eastAsia="Bosch Office Sans"/>
          <w:szCs w:val="20"/>
        </w:rPr>
        <w:t>gion 10: flash bank C (user r</w:t>
      </w:r>
      <w:r w:rsidRPr="00DF0CD2">
        <w:rPr>
          <w:rFonts w:eastAsia="Bosch Office Sans"/>
          <w:szCs w:val="20"/>
        </w:rPr>
        <w:t>x</w:t>
      </w:r>
      <w:r w:rsidR="00C95573">
        <w:rPr>
          <w:rFonts w:eastAsia="Bosch Office Sans"/>
          <w:szCs w:val="20"/>
        </w:rPr>
        <w:t>, SVP: rx</w:t>
      </w:r>
      <w:r>
        <w:rPr>
          <w:rFonts w:eastAsia="Bosch Office Sans"/>
          <w:szCs w:val="20"/>
        </w:rPr>
        <w:t>)</w:t>
      </w:r>
      <w:r w:rsidRPr="00DF0CD2">
        <w:rPr>
          <w:rFonts w:eastAsia="Bosch Office Sans"/>
          <w:szCs w:val="20"/>
        </w:rPr>
        <w:t xml:space="preserve"> for TPSW kill and const read</w:t>
      </w:r>
    </w:p>
    <w:p w14:paraId="5E6ED499" w14:textId="66B5CC55" w:rsidR="00DF0CD2" w:rsidRPr="005E05BA" w:rsidRDefault="00DF0CD2" w:rsidP="00F00720">
      <w:pPr>
        <w:numPr>
          <w:ilvl w:val="1"/>
          <w:numId w:val="19"/>
        </w:numPr>
        <w:rPr>
          <w:rFonts w:eastAsia="Bosch Office Sans"/>
          <w:szCs w:val="20"/>
        </w:rPr>
      </w:pPr>
      <w:r w:rsidRPr="00DF0CD2">
        <w:rPr>
          <w:rFonts w:eastAsia="Bosch Office Sans"/>
          <w:szCs w:val="20"/>
        </w:rPr>
        <w:lastRenderedPageBreak/>
        <w:t>Reg</w:t>
      </w:r>
      <w:r>
        <w:rPr>
          <w:rFonts w:eastAsia="Bosch Office Sans"/>
          <w:szCs w:val="20"/>
        </w:rPr>
        <w:t>ion 11: flash bank D (user rx</w:t>
      </w:r>
      <w:r w:rsidR="00C95573">
        <w:rPr>
          <w:rFonts w:eastAsia="Bosch Office Sans"/>
          <w:szCs w:val="20"/>
        </w:rPr>
        <w:t>, SVP: rx</w:t>
      </w:r>
      <w:r>
        <w:rPr>
          <w:rFonts w:eastAsia="Bosch Office Sans"/>
          <w:szCs w:val="20"/>
        </w:rPr>
        <w:t>)</w:t>
      </w:r>
      <w:r w:rsidRPr="00DF0CD2">
        <w:rPr>
          <w:rFonts w:eastAsia="Bosch Office Sans"/>
          <w:szCs w:val="20"/>
        </w:rPr>
        <w:t xml:space="preserve"> for TPSW kill and const read</w:t>
      </w:r>
    </w:p>
    <w:p w14:paraId="5D386788" w14:textId="3D453610" w:rsidR="000B5823" w:rsidRPr="00FB3232" w:rsidRDefault="00DF0CD2" w:rsidP="00F00720">
      <w:pPr>
        <w:numPr>
          <w:ilvl w:val="1"/>
          <w:numId w:val="19"/>
        </w:numPr>
        <w:rPr>
          <w:rFonts w:eastAsia="Bosch Office Sans"/>
          <w:szCs w:val="20"/>
        </w:rPr>
      </w:pPr>
      <w:r>
        <w:rPr>
          <w:rFonts w:eastAsia="Bosch Office Sans"/>
          <w:szCs w:val="20"/>
        </w:rPr>
        <w:t>Region 12</w:t>
      </w:r>
      <w:r w:rsidR="000B5823">
        <w:rPr>
          <w:rFonts w:eastAsia="Bosch Office Sans"/>
          <w:szCs w:val="20"/>
        </w:rPr>
        <w:t xml:space="preserve">: </w:t>
      </w:r>
      <w:r w:rsidR="000B5823" w:rsidRPr="00FB3232">
        <w:rPr>
          <w:rFonts w:eastAsia="Bosch Office Sans"/>
          <w:szCs w:val="20"/>
        </w:rPr>
        <w:t>mpu table entry 0</w:t>
      </w:r>
      <w:r w:rsidR="000B5823">
        <w:rPr>
          <w:rFonts w:eastAsia="Bosch Office Sans"/>
          <w:szCs w:val="20"/>
        </w:rPr>
        <w:t xml:space="preserve"> (used if configured) (user rwx, SVP: rw</w:t>
      </w:r>
      <w:r w:rsidR="000B5823" w:rsidRPr="00FB3232">
        <w:rPr>
          <w:rFonts w:eastAsia="Bosch Office Sans"/>
          <w:szCs w:val="20"/>
        </w:rPr>
        <w:t xml:space="preserve">) </w:t>
      </w:r>
    </w:p>
    <w:p w14:paraId="57E8AE1D" w14:textId="1543856C" w:rsidR="000B5823" w:rsidRPr="00FB3232" w:rsidRDefault="000B5823" w:rsidP="00F00720">
      <w:pPr>
        <w:numPr>
          <w:ilvl w:val="1"/>
          <w:numId w:val="19"/>
        </w:numPr>
        <w:rPr>
          <w:rFonts w:eastAsia="Bosch Office Sans"/>
          <w:szCs w:val="20"/>
        </w:rPr>
      </w:pPr>
      <w:r w:rsidRPr="00FB3232">
        <w:rPr>
          <w:rFonts w:eastAsia="Bosch Office Sans"/>
          <w:szCs w:val="20"/>
        </w:rPr>
        <w:t>Re</w:t>
      </w:r>
      <w:r w:rsidR="00DF0CD2">
        <w:rPr>
          <w:rFonts w:eastAsia="Bosch Office Sans"/>
          <w:szCs w:val="20"/>
        </w:rPr>
        <w:t>gion 13</w:t>
      </w:r>
      <w:r>
        <w:rPr>
          <w:rFonts w:eastAsia="Bosch Office Sans"/>
          <w:szCs w:val="20"/>
        </w:rPr>
        <w:t xml:space="preserve">: </w:t>
      </w:r>
      <w:r w:rsidRPr="00FB3232">
        <w:rPr>
          <w:rFonts w:eastAsia="Bosch Office Sans"/>
          <w:szCs w:val="20"/>
        </w:rPr>
        <w:t>mpu table entry 1</w:t>
      </w:r>
      <w:r>
        <w:rPr>
          <w:rFonts w:eastAsia="Bosch Office Sans"/>
          <w:szCs w:val="20"/>
        </w:rPr>
        <w:t xml:space="preserve"> (used if configured) (user rwx, SVP: rw</w:t>
      </w:r>
      <w:r w:rsidRPr="00FB3232">
        <w:rPr>
          <w:rFonts w:eastAsia="Bosch Office Sans"/>
          <w:szCs w:val="20"/>
        </w:rPr>
        <w:t xml:space="preserve">) </w:t>
      </w:r>
    </w:p>
    <w:p w14:paraId="146C62FB" w14:textId="2D046858" w:rsidR="000B5823" w:rsidRPr="00FB3232" w:rsidRDefault="00DF0CD2" w:rsidP="00F00720">
      <w:pPr>
        <w:numPr>
          <w:ilvl w:val="1"/>
          <w:numId w:val="19"/>
        </w:numPr>
        <w:rPr>
          <w:rFonts w:eastAsia="Bosch Office Sans"/>
          <w:szCs w:val="20"/>
        </w:rPr>
      </w:pPr>
      <w:r>
        <w:rPr>
          <w:rFonts w:eastAsia="Bosch Office Sans"/>
          <w:szCs w:val="20"/>
        </w:rPr>
        <w:t>Region 14</w:t>
      </w:r>
      <w:r w:rsidR="000B5823" w:rsidRPr="00FB3232">
        <w:rPr>
          <w:rFonts w:eastAsia="Bosch Office Sans"/>
          <w:szCs w:val="20"/>
        </w:rPr>
        <w:t>: mpu table entry 2</w:t>
      </w:r>
      <w:r w:rsidR="000B5823">
        <w:rPr>
          <w:rFonts w:eastAsia="Bosch Office Sans"/>
          <w:szCs w:val="20"/>
        </w:rPr>
        <w:t xml:space="preserve"> (used if configured)</w:t>
      </w:r>
      <w:r w:rsidR="000B5823" w:rsidRPr="00FB3232">
        <w:rPr>
          <w:rFonts w:eastAsia="Bosch Office Sans"/>
          <w:szCs w:val="20"/>
        </w:rPr>
        <w:t xml:space="preserve"> (user rwx</w:t>
      </w:r>
      <w:r w:rsidR="000B5823">
        <w:rPr>
          <w:rFonts w:eastAsia="Bosch Office Sans"/>
          <w:szCs w:val="20"/>
        </w:rPr>
        <w:t>, SVP: rw</w:t>
      </w:r>
      <w:r w:rsidR="000B5823" w:rsidRPr="00FB3232">
        <w:rPr>
          <w:rFonts w:eastAsia="Bosch Office Sans"/>
          <w:szCs w:val="20"/>
        </w:rPr>
        <w:t xml:space="preserve">) </w:t>
      </w:r>
    </w:p>
    <w:p w14:paraId="1D1E05DC" w14:textId="547B20F9" w:rsidR="000B5823" w:rsidRDefault="000B5823" w:rsidP="00F00720">
      <w:pPr>
        <w:numPr>
          <w:ilvl w:val="1"/>
          <w:numId w:val="19"/>
        </w:numPr>
        <w:rPr>
          <w:rFonts w:eastAsia="Bosch Office Sans"/>
          <w:szCs w:val="20"/>
        </w:rPr>
      </w:pPr>
      <w:r w:rsidRPr="00FB3232">
        <w:rPr>
          <w:rFonts w:eastAsia="Bosch Office Sans"/>
          <w:szCs w:val="20"/>
        </w:rPr>
        <w:t>Region 1</w:t>
      </w:r>
      <w:r w:rsidR="00DF0CD2">
        <w:rPr>
          <w:rFonts w:eastAsia="Bosch Office Sans"/>
          <w:szCs w:val="20"/>
        </w:rPr>
        <w:t>5</w:t>
      </w:r>
      <w:r w:rsidRPr="00FB3232">
        <w:rPr>
          <w:rFonts w:eastAsia="Bosch Office Sans"/>
          <w:szCs w:val="20"/>
        </w:rPr>
        <w:t>: mpu table entry 3</w:t>
      </w:r>
      <w:r>
        <w:rPr>
          <w:rFonts w:eastAsia="Bosch Office Sans"/>
          <w:szCs w:val="20"/>
        </w:rPr>
        <w:t xml:space="preserve"> (used if configured) </w:t>
      </w:r>
      <w:r w:rsidRPr="00FB3232">
        <w:rPr>
          <w:rFonts w:eastAsia="Bosch Office Sans"/>
          <w:szCs w:val="20"/>
        </w:rPr>
        <w:t>(user rwx</w:t>
      </w:r>
      <w:r>
        <w:rPr>
          <w:rFonts w:eastAsia="Bosch Office Sans"/>
          <w:szCs w:val="20"/>
        </w:rPr>
        <w:t>, SVP: rw</w:t>
      </w:r>
      <w:r w:rsidRPr="00FB3232">
        <w:rPr>
          <w:rFonts w:eastAsia="Bosch Office Sans"/>
          <w:szCs w:val="20"/>
        </w:rPr>
        <w:t>)</w:t>
      </w:r>
    </w:p>
    <w:p w14:paraId="297D8CAC" w14:textId="55A7B59D" w:rsidR="000B5823" w:rsidRDefault="000B5823" w:rsidP="000B5823">
      <w:pPr>
        <w:ind w:left="540"/>
        <w:rPr>
          <w:rFonts w:eastAsia="Bosch Office Sans"/>
          <w:szCs w:val="20"/>
        </w:rPr>
      </w:pPr>
    </w:p>
    <w:p w14:paraId="1DEF2ADE" w14:textId="77777777" w:rsidR="000B5823" w:rsidRDefault="000B5823" w:rsidP="000B5823">
      <w:pPr>
        <w:ind w:left="540"/>
        <w:rPr>
          <w:rFonts w:eastAsia="Bosch Office Sans"/>
          <w:szCs w:val="20"/>
        </w:rPr>
      </w:pPr>
    </w:p>
    <w:p w14:paraId="367DFFBD" w14:textId="11981F1E" w:rsidR="000B5823" w:rsidRDefault="003D008F" w:rsidP="000822DD">
      <w:pPr>
        <w:rPr>
          <w:rFonts w:eastAsia="Bosch Office Sans"/>
          <w:szCs w:val="20"/>
        </w:rPr>
      </w:pPr>
      <w:r>
        <w:rPr>
          <w:rFonts w:eastAsia="Bosch Office Sans"/>
          <w:szCs w:val="20"/>
        </w:rPr>
        <w:t>*</w:t>
      </w:r>
      <w:r w:rsidR="000822DD">
        <w:rPr>
          <w:rFonts w:eastAsia="Bosch Office Sans"/>
          <w:szCs w:val="20"/>
        </w:rPr>
        <w:t>Note 1</w:t>
      </w:r>
      <w:r w:rsidR="000B5823">
        <w:rPr>
          <w:rFonts w:eastAsia="Bosch Office Sans"/>
          <w:szCs w:val="20"/>
        </w:rPr>
        <w:t xml:space="preserve">: ‘SVP’ means that </w:t>
      </w:r>
      <w:r w:rsidR="000B5823" w:rsidRPr="0028645B">
        <w:rPr>
          <w:rFonts w:eastAsia="Bosch Office Sans"/>
          <w:szCs w:val="20"/>
        </w:rPr>
        <w:t>RBFS_TPSWSVPRestrictions</w:t>
      </w:r>
      <w:r w:rsidR="000B5823">
        <w:rPr>
          <w:rFonts w:eastAsia="Bosch Office Sans"/>
          <w:szCs w:val="20"/>
        </w:rPr>
        <w:t xml:space="preserve"> == </w:t>
      </w:r>
      <w:r w:rsidR="000B5823" w:rsidRPr="0028645B">
        <w:rPr>
          <w:rFonts w:eastAsia="Bosch Office Sans"/>
          <w:szCs w:val="20"/>
        </w:rPr>
        <w:t>RBFS_TPSWSVPRestrictions_O</w:t>
      </w:r>
      <w:r w:rsidR="000B5823">
        <w:rPr>
          <w:rFonts w:eastAsia="Bosch Office Sans"/>
          <w:szCs w:val="20"/>
        </w:rPr>
        <w:t>N or supervisor mode restrictions turned on – RAM not executable.</w:t>
      </w:r>
    </w:p>
    <w:p w14:paraId="687F63CD" w14:textId="77777777" w:rsidR="000822DD" w:rsidRDefault="000822DD" w:rsidP="000822DD">
      <w:pPr>
        <w:rPr>
          <w:rFonts w:eastAsia="Bosch Office Sans"/>
          <w:szCs w:val="20"/>
        </w:rPr>
      </w:pPr>
    </w:p>
    <w:p w14:paraId="20E5D974" w14:textId="7D2A8E1C" w:rsidR="000822DD" w:rsidRDefault="003D008F" w:rsidP="000822DD">
      <w:pPr>
        <w:rPr>
          <w:rFonts w:eastAsia="Bosch Office Sans"/>
          <w:szCs w:val="20"/>
          <w:lang w:val="en-US"/>
        </w:rPr>
      </w:pPr>
      <w:r>
        <w:rPr>
          <w:rFonts w:eastAsia="Bosch Office Sans"/>
          <w:szCs w:val="20"/>
        </w:rPr>
        <w:t>**</w:t>
      </w:r>
      <w:r w:rsidR="000822DD">
        <w:rPr>
          <w:rFonts w:eastAsia="Bosch Office Sans"/>
          <w:szCs w:val="20"/>
        </w:rPr>
        <w:t xml:space="preserve">Note 2: </w:t>
      </w:r>
      <w:r w:rsidR="000822DD">
        <w:rPr>
          <w:rFonts w:eastAsia="Bosch Office Sans"/>
          <w:szCs w:val="20"/>
          <w:lang w:val="en-US"/>
        </w:rPr>
        <w:t>In case FOTA (firmware-over-the-air) is used, some additional restrictions are applied in the MPU configuration at initialization and during runtime:</w:t>
      </w:r>
    </w:p>
    <w:p w14:paraId="2CD3F9AE" w14:textId="5398FD90" w:rsidR="000822DD" w:rsidRPr="007176DB" w:rsidRDefault="00D02D52" w:rsidP="00F00720">
      <w:pPr>
        <w:pStyle w:val="Listenabsatz"/>
        <w:numPr>
          <w:ilvl w:val="0"/>
          <w:numId w:val="41"/>
        </w:numPr>
        <w:rPr>
          <w:rFonts w:eastAsia="Bosch Office Sans"/>
          <w:szCs w:val="20"/>
          <w:lang w:val="en-US"/>
        </w:rPr>
      </w:pPr>
      <w:r>
        <w:t>If Enhanced FOTA is enabled, Flash Bank A may be erased and reprogrammed during run time and therefore no read/write/execute access is allowed for TPSW.</w:t>
      </w:r>
      <w:r w:rsidR="000822DD">
        <w:rPr>
          <w:rFonts w:eastAsia="Bosch Office Sans"/>
          <w:szCs w:val="20"/>
          <w:lang w:val="en-US"/>
        </w:rPr>
        <w:t xml:space="preserve"> </w:t>
      </w:r>
    </w:p>
    <w:p w14:paraId="2FF72AB2" w14:textId="64236DE6" w:rsidR="000822DD" w:rsidRPr="000822DD" w:rsidRDefault="000822DD" w:rsidP="000B5823">
      <w:pPr>
        <w:ind w:left="180" w:firstLine="360"/>
        <w:rPr>
          <w:rFonts w:eastAsia="Bosch Office Sans"/>
          <w:szCs w:val="20"/>
          <w:lang w:val="en-US"/>
        </w:rPr>
      </w:pPr>
    </w:p>
    <w:p w14:paraId="193B0BBB" w14:textId="77777777" w:rsidR="000B5823" w:rsidRDefault="000B5823" w:rsidP="00FB3232">
      <w:pPr>
        <w:rPr>
          <w:rFonts w:eastAsia="Bosch Office Sans"/>
          <w:szCs w:val="20"/>
        </w:rPr>
      </w:pPr>
    </w:p>
    <w:p w14:paraId="5C36A64C" w14:textId="77777777" w:rsidR="00EB6458" w:rsidRDefault="00EB6458" w:rsidP="00F00720">
      <w:pPr>
        <w:numPr>
          <w:ilvl w:val="0"/>
          <w:numId w:val="19"/>
        </w:numPr>
        <w:rPr>
          <w:rFonts w:eastAsia="Bosch Office Sans"/>
          <w:szCs w:val="20"/>
        </w:rPr>
      </w:pPr>
      <w:r>
        <w:rPr>
          <w:rFonts w:eastAsia="Bosch Office Sans"/>
          <w:szCs w:val="20"/>
        </w:rPr>
        <w:t xml:space="preserve">Peripheral address range is checked internally. If a configured area start address is larger than 0xFF000000, it is assumed to be a peripheral and “device settings” are applied for access. Addresses lower than 0xFF000000 are considered to be accesses with “normal” memory settings.  </w:t>
      </w:r>
    </w:p>
    <w:p w14:paraId="37968FA5" w14:textId="77777777" w:rsidR="00D60490" w:rsidRPr="00702C4A" w:rsidRDefault="00D60490" w:rsidP="00D60490">
      <w:pPr>
        <w:rPr>
          <w:rFonts w:eastAsia="Bosch Office Sans"/>
          <w:szCs w:val="20"/>
        </w:rPr>
      </w:pPr>
    </w:p>
    <w:p w14:paraId="26118535" w14:textId="77777777" w:rsidR="00DB49C3" w:rsidRDefault="00DB49C3" w:rsidP="00F00720">
      <w:pPr>
        <w:numPr>
          <w:ilvl w:val="0"/>
          <w:numId w:val="19"/>
        </w:numPr>
        <w:rPr>
          <w:rFonts w:eastAsia="Bosch Office Sans"/>
          <w:szCs w:val="20"/>
        </w:rPr>
      </w:pPr>
      <w:r>
        <w:rPr>
          <w:rFonts w:eastAsia="Bosch Office Sans"/>
          <w:szCs w:val="20"/>
        </w:rPr>
        <w:t>The following exceptions are mapped to Os_abort():</w:t>
      </w:r>
    </w:p>
    <w:p w14:paraId="09301B0C" w14:textId="77777777" w:rsidR="00DB49C3" w:rsidRDefault="00DB49C3" w:rsidP="00F00720">
      <w:pPr>
        <w:numPr>
          <w:ilvl w:val="1"/>
          <w:numId w:val="19"/>
        </w:numPr>
        <w:rPr>
          <w:rFonts w:eastAsia="Bosch Office Sans"/>
          <w:szCs w:val="20"/>
        </w:rPr>
      </w:pPr>
      <w:r>
        <w:rPr>
          <w:rFonts w:eastAsia="Bosch Office Sans"/>
          <w:szCs w:val="20"/>
        </w:rPr>
        <w:t>MIP/MDP: MPU exception</w:t>
      </w:r>
    </w:p>
    <w:p w14:paraId="158A5834" w14:textId="77777777" w:rsidR="00DB49C3" w:rsidRDefault="00DB49C3" w:rsidP="00F00720">
      <w:pPr>
        <w:numPr>
          <w:ilvl w:val="1"/>
          <w:numId w:val="19"/>
        </w:numPr>
        <w:rPr>
          <w:rFonts w:eastAsia="Bosch Office Sans"/>
          <w:szCs w:val="20"/>
        </w:rPr>
      </w:pPr>
      <w:r>
        <w:rPr>
          <w:rFonts w:eastAsia="Bosch Office Sans"/>
          <w:szCs w:val="20"/>
        </w:rPr>
        <w:t>PIE: Access to supervisor registers</w:t>
      </w:r>
    </w:p>
    <w:p w14:paraId="7766893F" w14:textId="77777777" w:rsidR="00DB49C3" w:rsidRDefault="00DB49C3" w:rsidP="00DB49C3">
      <w:pPr>
        <w:ind w:left="540"/>
        <w:rPr>
          <w:rFonts w:eastAsia="Bosch Office Sans"/>
          <w:szCs w:val="20"/>
        </w:rPr>
      </w:pPr>
      <w:r>
        <w:rPr>
          <w:rFonts w:eastAsia="Bosch Office Sans"/>
          <w:szCs w:val="20"/>
        </w:rPr>
        <w:t>The following exceptions will call RBSYS if they come from supervisor mode, else they will call Os_abort():</w:t>
      </w:r>
    </w:p>
    <w:p w14:paraId="33AC253B" w14:textId="77777777" w:rsidR="00DB49C3" w:rsidRDefault="00DB49C3" w:rsidP="00F00720">
      <w:pPr>
        <w:numPr>
          <w:ilvl w:val="1"/>
          <w:numId w:val="19"/>
        </w:numPr>
        <w:rPr>
          <w:rFonts w:eastAsia="Bosch Office Sans"/>
          <w:szCs w:val="20"/>
        </w:rPr>
      </w:pPr>
      <w:r>
        <w:rPr>
          <w:rFonts w:eastAsia="Bosch Office Sans"/>
          <w:szCs w:val="20"/>
        </w:rPr>
        <w:t>RIE: reserved instruction exception</w:t>
      </w:r>
    </w:p>
    <w:p w14:paraId="6E1D1F46" w14:textId="77777777" w:rsidR="00DB49C3" w:rsidRDefault="00DB49C3" w:rsidP="00F00720">
      <w:pPr>
        <w:numPr>
          <w:ilvl w:val="1"/>
          <w:numId w:val="19"/>
        </w:numPr>
        <w:rPr>
          <w:rFonts w:eastAsia="Bosch Office Sans"/>
          <w:szCs w:val="20"/>
        </w:rPr>
      </w:pPr>
      <w:r>
        <w:rPr>
          <w:rFonts w:eastAsia="Bosch Office Sans"/>
          <w:szCs w:val="20"/>
        </w:rPr>
        <w:t>MAE: alignment error</w:t>
      </w:r>
    </w:p>
    <w:p w14:paraId="6E45AE46" w14:textId="77777777" w:rsidR="00DB49C3" w:rsidRDefault="0030340C" w:rsidP="00F00720">
      <w:pPr>
        <w:numPr>
          <w:ilvl w:val="1"/>
          <w:numId w:val="19"/>
        </w:numPr>
        <w:rPr>
          <w:rFonts w:eastAsia="Bosch Office Sans"/>
          <w:szCs w:val="20"/>
        </w:rPr>
      </w:pPr>
      <w:r>
        <w:rPr>
          <w:rFonts w:eastAsia="Bosch Office Sans"/>
          <w:szCs w:val="20"/>
        </w:rPr>
        <w:t>FPP: floating point exception. This is a EI level interrupt. If it was generated from user mode, it will program the flash mpu</w:t>
      </w:r>
      <w:r w:rsidR="00737F7A">
        <w:rPr>
          <w:rFonts w:eastAsia="Bosch Office Sans"/>
          <w:szCs w:val="20"/>
        </w:rPr>
        <w:t xml:space="preserve"> and the used RAM</w:t>
      </w:r>
      <w:r>
        <w:rPr>
          <w:rFonts w:eastAsia="Bosch Office Sans"/>
          <w:szCs w:val="20"/>
        </w:rPr>
        <w:t xml:space="preserve"> channels for read only (no execution) and returns. As soon as it has return, the program execution will generate a MPU error.</w:t>
      </w:r>
    </w:p>
    <w:p w14:paraId="023B985D" w14:textId="77777777" w:rsidR="000A1A32" w:rsidRDefault="000A1A32" w:rsidP="000A1A32">
      <w:pPr>
        <w:ind w:left="540"/>
        <w:rPr>
          <w:rFonts w:eastAsia="Bosch Office Sans"/>
          <w:szCs w:val="20"/>
        </w:rPr>
      </w:pPr>
      <w:r>
        <w:rPr>
          <w:rFonts w:eastAsia="Bosch Office Sans"/>
          <w:szCs w:val="20"/>
        </w:rPr>
        <w:t>The Os_abort() handler will get a safe stack for the case the stack pointer was broken by the faulty TPSW (“Get abort stack mechanism” from Os). It will then call the ProtectionLog() and ProtectionHook() were:</w:t>
      </w:r>
    </w:p>
    <w:p w14:paraId="4350CEAC" w14:textId="77777777" w:rsidR="000A1A32" w:rsidRDefault="000A1A32" w:rsidP="00F00720">
      <w:pPr>
        <w:numPr>
          <w:ilvl w:val="1"/>
          <w:numId w:val="19"/>
        </w:numPr>
        <w:rPr>
          <w:rFonts w:eastAsia="Bosch Office Sans"/>
          <w:szCs w:val="20"/>
        </w:rPr>
      </w:pPr>
      <w:r>
        <w:rPr>
          <w:rFonts w:eastAsia="Bosch Office Sans"/>
          <w:szCs w:val="20"/>
        </w:rPr>
        <w:t>the faulty TPSW will be killed</w:t>
      </w:r>
    </w:p>
    <w:p w14:paraId="0E1580BF" w14:textId="77777777" w:rsidR="000A1A32" w:rsidRDefault="000A1A32" w:rsidP="00F00720">
      <w:pPr>
        <w:numPr>
          <w:ilvl w:val="1"/>
          <w:numId w:val="19"/>
        </w:numPr>
        <w:rPr>
          <w:rFonts w:eastAsia="Bosch Office Sans"/>
          <w:szCs w:val="20"/>
        </w:rPr>
      </w:pPr>
      <w:r>
        <w:rPr>
          <w:rFonts w:eastAsia="Bosch Office Sans"/>
          <w:szCs w:val="20"/>
        </w:rPr>
        <w:lastRenderedPageBreak/>
        <w:t>all locks will be reset</w:t>
      </w:r>
    </w:p>
    <w:p w14:paraId="69F8C4D9" w14:textId="77777777" w:rsidR="000A1A32" w:rsidRDefault="000A1A32" w:rsidP="00F00720">
      <w:pPr>
        <w:numPr>
          <w:ilvl w:val="1"/>
          <w:numId w:val="19"/>
        </w:numPr>
        <w:rPr>
          <w:rFonts w:eastAsia="Bosch Office Sans"/>
          <w:szCs w:val="20"/>
        </w:rPr>
      </w:pPr>
      <w:r>
        <w:rPr>
          <w:rFonts w:eastAsia="Bosch Office Sans"/>
          <w:szCs w:val="20"/>
        </w:rPr>
        <w:t>the debug structure will be filled</w:t>
      </w:r>
    </w:p>
    <w:p w14:paraId="07A4B225" w14:textId="77777777" w:rsidR="000A1A32" w:rsidRDefault="000A1A32" w:rsidP="000A1A32">
      <w:pPr>
        <w:ind w:left="540"/>
        <w:rPr>
          <w:rFonts w:eastAsia="Bosch Office Sans"/>
          <w:szCs w:val="20"/>
        </w:rPr>
      </w:pPr>
      <w:r>
        <w:rPr>
          <w:rFonts w:eastAsia="Bosch Office Sans"/>
          <w:szCs w:val="20"/>
        </w:rPr>
        <w:t xml:space="preserve">After this the ProtectionLog() performs a LongJmp() to restore the CPU to its original state. The PC is back to the CallTrustedFunction() API. It will care about restoring the interrupt level. </w:t>
      </w:r>
    </w:p>
    <w:p w14:paraId="5452EBD7" w14:textId="77777777" w:rsidR="00D60490" w:rsidRDefault="00D60490" w:rsidP="00D60490">
      <w:pPr>
        <w:rPr>
          <w:rFonts w:eastAsia="Bosch Office Sans"/>
          <w:szCs w:val="20"/>
        </w:rPr>
      </w:pPr>
    </w:p>
    <w:p w14:paraId="0C2E6C01" w14:textId="77777777" w:rsidR="00D60490" w:rsidRDefault="00717C6B" w:rsidP="00F00720">
      <w:pPr>
        <w:numPr>
          <w:ilvl w:val="0"/>
          <w:numId w:val="19"/>
        </w:numPr>
        <w:rPr>
          <w:rFonts w:eastAsia="Bosch Office Sans"/>
          <w:szCs w:val="20"/>
        </w:rPr>
      </w:pPr>
      <w:r>
        <w:rPr>
          <w:rFonts w:eastAsia="Bosch Office Sans"/>
          <w:szCs w:val="20"/>
        </w:rPr>
        <w:t>The Autosar standard forbids calling any Os API under interrupt lock. As the TPSW framework relies on Os mechanism, it is also forbidden to call any TPSW API under interrupt lock. Only exception: “exit lock” APIs. The TPSW framework checks all interrupt counters before all TPSW API and kills a TPSW if it uses under interrupt lock.</w:t>
      </w:r>
    </w:p>
    <w:p w14:paraId="6BF20E1E" w14:textId="77777777" w:rsidR="00717C6B" w:rsidRPr="00717C6B" w:rsidRDefault="00717C6B" w:rsidP="00717C6B">
      <w:pPr>
        <w:ind w:left="540"/>
        <w:rPr>
          <w:rFonts w:eastAsia="Bosch Office Sans"/>
          <w:szCs w:val="20"/>
        </w:rPr>
      </w:pPr>
    </w:p>
    <w:p w14:paraId="40149819" w14:textId="77777777" w:rsidR="00EB6458" w:rsidRDefault="00EB6458" w:rsidP="00F00720">
      <w:pPr>
        <w:numPr>
          <w:ilvl w:val="0"/>
          <w:numId w:val="19"/>
        </w:numPr>
        <w:rPr>
          <w:rFonts w:eastAsia="Bosch Office Sans"/>
          <w:szCs w:val="20"/>
        </w:rPr>
      </w:pPr>
      <w:r>
        <w:rPr>
          <w:rFonts w:eastAsia="Bosch Office Sans"/>
          <w:szCs w:val="20"/>
        </w:rPr>
        <w:t xml:space="preserve">The Intlock during the Inittask was removed for the same reason. Usage of TPSW framework in inittask would release intlock unintentionally. We prefer to have TPSW framework available in inittask.  </w:t>
      </w:r>
    </w:p>
    <w:p w14:paraId="711BD304" w14:textId="77777777" w:rsidR="00A607C6" w:rsidRDefault="00A607C6" w:rsidP="00A607C6">
      <w:pPr>
        <w:pStyle w:val="Listenabsatz"/>
        <w:rPr>
          <w:rFonts w:eastAsia="Bosch Office Sans"/>
          <w:szCs w:val="20"/>
        </w:rPr>
      </w:pPr>
    </w:p>
    <w:p w14:paraId="537B3BC9" w14:textId="77777777" w:rsidR="00A607C6" w:rsidRPr="00A607C6" w:rsidRDefault="00A607C6" w:rsidP="00F00720">
      <w:pPr>
        <w:numPr>
          <w:ilvl w:val="0"/>
          <w:numId w:val="19"/>
        </w:numPr>
        <w:rPr>
          <w:rFonts w:eastAsia="Bosch Office Sans"/>
          <w:szCs w:val="20"/>
        </w:rPr>
      </w:pPr>
      <w:r>
        <w:rPr>
          <w:rFonts w:eastAsia="Bosch Office Sans"/>
          <w:szCs w:val="20"/>
        </w:rPr>
        <w:t xml:space="preserve">Strategy for checking if locks are active (see also </w:t>
      </w:r>
      <w:r w:rsidRPr="00A607C6">
        <w:rPr>
          <w:rFonts w:eastAsia="Bosch Office Sans"/>
          <w:szCs w:val="20"/>
        </w:rPr>
        <w:t>RBTPSW_AreCoreLockActive</w:t>
      </w:r>
      <w:r>
        <w:rPr>
          <w:rFonts w:eastAsia="Bosch Office Sans"/>
          <w:szCs w:val="20"/>
        </w:rPr>
        <w:t>()):</w:t>
      </w:r>
    </w:p>
    <w:p w14:paraId="39B16743" w14:textId="77777777" w:rsidR="00A607C6" w:rsidRDefault="00A607C6" w:rsidP="00F00720">
      <w:pPr>
        <w:numPr>
          <w:ilvl w:val="1"/>
          <w:numId w:val="19"/>
        </w:numPr>
        <w:rPr>
          <w:rFonts w:eastAsia="Bosch Office Sans"/>
          <w:szCs w:val="20"/>
        </w:rPr>
      </w:pPr>
      <w:r>
        <w:rPr>
          <w:rFonts w:eastAsia="Bosch Office Sans"/>
          <w:szCs w:val="20"/>
        </w:rPr>
        <w:t>Single core: check the core local interrupt lock counter</w:t>
      </w:r>
    </w:p>
    <w:p w14:paraId="65D335A0" w14:textId="77777777" w:rsidR="00A607C6" w:rsidRPr="00A607C6" w:rsidRDefault="00A607C6" w:rsidP="00F00720">
      <w:pPr>
        <w:numPr>
          <w:ilvl w:val="1"/>
          <w:numId w:val="19"/>
        </w:numPr>
        <w:rPr>
          <w:rFonts w:eastAsia="Bosch Office Sans"/>
          <w:szCs w:val="20"/>
        </w:rPr>
      </w:pPr>
      <w:r w:rsidRPr="00A607C6">
        <w:rPr>
          <w:rFonts w:eastAsia="Bosch Office Sans"/>
          <w:szCs w:val="20"/>
        </w:rPr>
        <w:t>Multi core: Only need to check if the core local interrupts are locked. This will also</w:t>
      </w:r>
      <w:r>
        <w:rPr>
          <w:rFonts w:eastAsia="Bosch Office Sans"/>
          <w:szCs w:val="20"/>
        </w:rPr>
        <w:t xml:space="preserve"> </w:t>
      </w:r>
      <w:r w:rsidRPr="00A607C6">
        <w:rPr>
          <w:rFonts w:eastAsia="Bosch Office Sans"/>
          <w:szCs w:val="20"/>
        </w:rPr>
        <w:t>covers the common lock/nonest lock</w:t>
      </w:r>
      <w:r>
        <w:rPr>
          <w:rFonts w:eastAsia="Bosch Office Sans"/>
          <w:szCs w:val="20"/>
        </w:rPr>
        <w:t>s</w:t>
      </w:r>
      <w:r w:rsidRPr="00A607C6">
        <w:rPr>
          <w:rFonts w:eastAsia="Bosch Office Sans"/>
          <w:szCs w:val="20"/>
        </w:rPr>
        <w:t xml:space="preserve"> which are always under core local int lock.</w:t>
      </w:r>
    </w:p>
    <w:p w14:paraId="72BD357B" w14:textId="77777777" w:rsidR="00D60490" w:rsidRDefault="00D60490" w:rsidP="00D60490">
      <w:pPr>
        <w:rPr>
          <w:rFonts w:eastAsia="Bosch Office Sans"/>
          <w:szCs w:val="20"/>
        </w:rPr>
      </w:pPr>
    </w:p>
    <w:p w14:paraId="5FB9A146" w14:textId="77777777" w:rsidR="00EB6458" w:rsidRDefault="00EB6458" w:rsidP="00F00720">
      <w:pPr>
        <w:numPr>
          <w:ilvl w:val="0"/>
          <w:numId w:val="19"/>
        </w:numPr>
        <w:rPr>
          <w:rFonts w:eastAsia="Bosch Office Sans"/>
          <w:szCs w:val="20"/>
        </w:rPr>
      </w:pPr>
      <w:r>
        <w:rPr>
          <w:rFonts w:eastAsia="Bosch Office Sans"/>
          <w:szCs w:val="20"/>
        </w:rPr>
        <w:t xml:space="preserve">TPSW framework cannot be used in a CAT1 ISR because TPSW calls CallTrustedFunction that sets IntlockMask to CAT2 level (is lower than CAT1 =&gt; reactivation). Therefore all ISRs were converted to CAT2 interrupts.  </w:t>
      </w:r>
    </w:p>
    <w:p w14:paraId="6F6CE25A" w14:textId="77777777" w:rsidR="00D60490" w:rsidRDefault="00D60490" w:rsidP="00D60490">
      <w:pPr>
        <w:rPr>
          <w:rFonts w:eastAsia="Bosch Office Sans"/>
          <w:szCs w:val="20"/>
        </w:rPr>
      </w:pPr>
    </w:p>
    <w:p w14:paraId="3F34946D" w14:textId="77777777" w:rsidR="00EB6458" w:rsidRDefault="00EB6458" w:rsidP="00F00720">
      <w:pPr>
        <w:numPr>
          <w:ilvl w:val="0"/>
          <w:numId w:val="19"/>
        </w:numPr>
        <w:rPr>
          <w:rFonts w:eastAsia="Bosch Office Sans"/>
          <w:szCs w:val="20"/>
        </w:rPr>
      </w:pPr>
      <w:r>
        <w:rPr>
          <w:rFonts w:eastAsia="Bosch Office Sans"/>
          <w:szCs w:val="20"/>
        </w:rPr>
        <w:t xml:space="preserve">We checked the stackoverhead of the framework for small functions and set it to minimum 64 bytes in the framework internally. </w:t>
      </w:r>
    </w:p>
    <w:p w14:paraId="5F2EEBA4" w14:textId="77777777" w:rsidR="00D60490" w:rsidRDefault="00D60490" w:rsidP="00D60490">
      <w:pPr>
        <w:rPr>
          <w:rFonts w:eastAsia="Bosch Office Sans"/>
          <w:szCs w:val="20"/>
        </w:rPr>
      </w:pPr>
    </w:p>
    <w:p w14:paraId="2612EED0" w14:textId="77777777" w:rsidR="00EB6458" w:rsidRDefault="00A51CC4" w:rsidP="00F00720">
      <w:pPr>
        <w:numPr>
          <w:ilvl w:val="0"/>
          <w:numId w:val="19"/>
        </w:numPr>
        <w:rPr>
          <w:rFonts w:eastAsia="Bosch Office Sans"/>
          <w:szCs w:val="20"/>
        </w:rPr>
      </w:pPr>
      <w:r>
        <w:rPr>
          <w:rFonts w:eastAsia="Bosch Office Sans"/>
          <w:szCs w:val="20"/>
        </w:rPr>
        <w:t xml:space="preserve">A </w:t>
      </w:r>
      <w:r w:rsidR="00EB6458">
        <w:rPr>
          <w:rFonts w:eastAsia="Bosch Office Sans"/>
          <w:szCs w:val="20"/>
        </w:rPr>
        <w:t>struct</w:t>
      </w:r>
      <w:r>
        <w:rPr>
          <w:rFonts w:eastAsia="Bosch Office Sans"/>
          <w:szCs w:val="20"/>
        </w:rPr>
        <w:t>ure</w:t>
      </w:r>
      <w:r w:rsidR="00EB6458">
        <w:rPr>
          <w:rFonts w:eastAsia="Bosch Office Sans"/>
          <w:szCs w:val="20"/>
        </w:rPr>
        <w:t xml:space="preserve"> with </w:t>
      </w:r>
      <w:r w:rsidR="00EB6458" w:rsidRPr="00303C4F">
        <w:rPr>
          <w:rFonts w:eastAsia="Bosch Office Sans"/>
          <w:b/>
          <w:szCs w:val="20"/>
        </w:rPr>
        <w:t>pointers</w:t>
      </w:r>
      <w:r w:rsidR="00EB6458">
        <w:rPr>
          <w:rFonts w:eastAsia="Bosch Office Sans"/>
          <w:szCs w:val="20"/>
        </w:rPr>
        <w:t xml:space="preserve"> to all params is passed from the macro generated Call frame to the untrusted function through the OS *Param structure parameter of a CallTrustedFunction. A poin</w:t>
      </w:r>
      <w:r w:rsidR="00135996">
        <w:rPr>
          <w:rFonts w:eastAsia="Bosch Office Sans"/>
          <w:szCs w:val="20"/>
        </w:rPr>
        <w:t>ter is enough here. In the Core f</w:t>
      </w:r>
      <w:r w:rsidR="00EB6458">
        <w:rPr>
          <w:rFonts w:eastAsia="Bosch Office Sans"/>
          <w:szCs w:val="20"/>
        </w:rPr>
        <w:t>unction, which is executed with the rights of the callee, a copy of all parameters is done (read from stack of caller is allowed).</w:t>
      </w:r>
    </w:p>
    <w:p w14:paraId="3F605B2F" w14:textId="77777777" w:rsidR="00D60490" w:rsidRDefault="00D60490" w:rsidP="00D60490">
      <w:pPr>
        <w:rPr>
          <w:rFonts w:eastAsia="Bosch Office Sans"/>
          <w:szCs w:val="20"/>
        </w:rPr>
      </w:pPr>
    </w:p>
    <w:p w14:paraId="6E96E7B3" w14:textId="77777777" w:rsidR="00EB6458" w:rsidRDefault="00EB6458" w:rsidP="00F00720">
      <w:pPr>
        <w:numPr>
          <w:ilvl w:val="0"/>
          <w:numId w:val="19"/>
        </w:numPr>
        <w:rPr>
          <w:rFonts w:eastAsia="Bosch Office Sans"/>
          <w:szCs w:val="20"/>
        </w:rPr>
      </w:pPr>
      <w:r>
        <w:rPr>
          <w:rFonts w:eastAsia="Bosch Office Sans"/>
          <w:szCs w:val="20"/>
        </w:rPr>
        <w:t xml:space="preserve">Pointer checks for validity of passed pointers from TPSW =&gt; Trusted or TPSW(UT) =&gt; TPSW (UT) have to be done in the individual TPSW specific wrapper by the integrator by e.g. forced access on caller side. It cannot be checked by the framework because signature, addresses and ranges are not available to the framework. Maybe a further redirection is needed. </w:t>
      </w:r>
    </w:p>
    <w:p w14:paraId="2E439EC3" w14:textId="77777777" w:rsidR="00D60490" w:rsidRDefault="00D60490" w:rsidP="00D60490">
      <w:pPr>
        <w:rPr>
          <w:rFonts w:eastAsia="Bosch Office Sans"/>
          <w:szCs w:val="20"/>
        </w:rPr>
      </w:pPr>
    </w:p>
    <w:p w14:paraId="732E657F" w14:textId="77777777" w:rsidR="00EB6458" w:rsidRDefault="00EB6458" w:rsidP="00F00720">
      <w:pPr>
        <w:numPr>
          <w:ilvl w:val="0"/>
          <w:numId w:val="19"/>
        </w:numPr>
        <w:rPr>
          <w:rFonts w:eastAsia="Bosch Office Sans"/>
          <w:szCs w:val="20"/>
        </w:rPr>
      </w:pPr>
      <w:r>
        <w:rPr>
          <w:rFonts w:eastAsia="Bosch Office Sans"/>
          <w:szCs w:val="20"/>
        </w:rPr>
        <w:t xml:space="preserve">If a </w:t>
      </w:r>
      <w:r w:rsidRPr="006E5007">
        <w:rPr>
          <w:rFonts w:eastAsia="Bosch Office Sans"/>
          <w:szCs w:val="20"/>
          <w:u w:val="single"/>
        </w:rPr>
        <w:t>trusted</w:t>
      </w:r>
      <w:r>
        <w:rPr>
          <w:rFonts w:eastAsia="Bosch Office Sans"/>
          <w:szCs w:val="20"/>
        </w:rPr>
        <w:t xml:space="preserve"> function causes interrupt (asymmetric locks) or stack problems, this is not explicitly checked by the TPSW framework (runtime issue) but have to rely on the general platform monitoring for this. </w:t>
      </w:r>
    </w:p>
    <w:p w14:paraId="55F89DFD" w14:textId="77777777" w:rsidR="00D60490" w:rsidRDefault="00D60490" w:rsidP="00D60490">
      <w:pPr>
        <w:rPr>
          <w:rFonts w:eastAsia="Bosch Office Sans"/>
          <w:szCs w:val="20"/>
        </w:rPr>
      </w:pPr>
    </w:p>
    <w:p w14:paraId="3DD1DFA2" w14:textId="77777777" w:rsidR="00A369A8" w:rsidRPr="00A369A8" w:rsidRDefault="008E14E8" w:rsidP="00F00720">
      <w:pPr>
        <w:numPr>
          <w:ilvl w:val="0"/>
          <w:numId w:val="19"/>
        </w:numPr>
        <w:rPr>
          <w:rFonts w:eastAsia="Bosch Office Sans"/>
          <w:szCs w:val="20"/>
        </w:rPr>
      </w:pPr>
      <w:r>
        <w:rPr>
          <w:rFonts w:eastAsia="Bosch Office Sans"/>
          <w:szCs w:val="20"/>
        </w:rPr>
        <w:t>Things to care about for an</w:t>
      </w:r>
      <w:r w:rsidR="009C7605">
        <w:rPr>
          <w:rFonts w:eastAsia="Bosch Office Sans"/>
          <w:szCs w:val="20"/>
        </w:rPr>
        <w:t xml:space="preserve"> untrusted</w:t>
      </w:r>
      <w:r>
        <w:rPr>
          <w:rFonts w:eastAsia="Bosch Office Sans"/>
          <w:szCs w:val="20"/>
        </w:rPr>
        <w:t>-to-trusted</w:t>
      </w:r>
      <w:r w:rsidR="009C7605">
        <w:rPr>
          <w:rFonts w:eastAsia="Bosch Office Sans"/>
          <w:szCs w:val="20"/>
        </w:rPr>
        <w:t xml:space="preserve"> transition</w:t>
      </w:r>
      <w:r>
        <w:rPr>
          <w:rFonts w:eastAsia="Bosch Office Sans"/>
          <w:szCs w:val="20"/>
        </w:rPr>
        <w:t>:</w:t>
      </w:r>
    </w:p>
    <w:p w14:paraId="377D12D5" w14:textId="77777777" w:rsidR="00A369A8" w:rsidRDefault="00A369A8" w:rsidP="00A369A8">
      <w:pPr>
        <w:ind w:left="540"/>
        <w:rPr>
          <w:rFonts w:eastAsia="Bosch Office Sans"/>
          <w:szCs w:val="20"/>
        </w:rPr>
      </w:pPr>
      <w:r>
        <w:rPr>
          <w:rFonts w:eastAsia="Bosch Office Sans"/>
          <w:szCs w:val="20"/>
        </w:rPr>
        <w:t>Before each untrusted to trusted transition, all relevant variables and register which can influence the trusted software must be checked. These are the relevant transitions:</w:t>
      </w:r>
    </w:p>
    <w:p w14:paraId="54484C12" w14:textId="77777777" w:rsidR="00A369A8" w:rsidRDefault="00A369A8" w:rsidP="00F00720">
      <w:pPr>
        <w:numPr>
          <w:ilvl w:val="1"/>
          <w:numId w:val="19"/>
        </w:numPr>
        <w:rPr>
          <w:rFonts w:eastAsia="Bosch Office Sans"/>
          <w:szCs w:val="20"/>
        </w:rPr>
      </w:pPr>
      <w:r>
        <w:rPr>
          <w:rFonts w:eastAsia="Bosch Office Sans"/>
          <w:szCs w:val="20"/>
        </w:rPr>
        <w:t>API:</w:t>
      </w:r>
    </w:p>
    <w:p w14:paraId="749B2E72" w14:textId="77777777" w:rsidR="00A369A8" w:rsidRDefault="00A369A8" w:rsidP="00F00720">
      <w:pPr>
        <w:numPr>
          <w:ilvl w:val="2"/>
          <w:numId w:val="19"/>
        </w:numPr>
        <w:rPr>
          <w:rFonts w:eastAsia="Bosch Office Sans"/>
          <w:szCs w:val="20"/>
        </w:rPr>
      </w:pPr>
      <w:r>
        <w:rPr>
          <w:rFonts w:eastAsia="Bosch Office Sans"/>
          <w:szCs w:val="20"/>
        </w:rPr>
        <w:t xml:space="preserve">Leaving a TPSW function (back to the </w:t>
      </w:r>
      <w:r w:rsidRPr="00A369A8">
        <w:rPr>
          <w:rFonts w:eastAsia="Bosch Office Sans"/>
          <w:szCs w:val="20"/>
        </w:rPr>
        <w:t xml:space="preserve"> RBTPSW_FnCall_Core_##fnname</w:t>
      </w:r>
      <w:r>
        <w:rPr>
          <w:rFonts w:eastAsia="Bosch Office Sans"/>
          <w:szCs w:val="20"/>
        </w:rPr>
        <w:t>() function)</w:t>
      </w:r>
    </w:p>
    <w:p w14:paraId="0051B870" w14:textId="77777777" w:rsidR="00A369A8" w:rsidRDefault="00A369A8" w:rsidP="00F00720">
      <w:pPr>
        <w:numPr>
          <w:ilvl w:val="2"/>
          <w:numId w:val="19"/>
        </w:numPr>
        <w:rPr>
          <w:rFonts w:eastAsia="Bosch Office Sans"/>
          <w:szCs w:val="20"/>
        </w:rPr>
      </w:pPr>
      <w:r>
        <w:rPr>
          <w:rFonts w:eastAsia="Bosch Office Sans"/>
          <w:szCs w:val="20"/>
        </w:rPr>
        <w:t>Entering RBTPSW_CALL()</w:t>
      </w:r>
    </w:p>
    <w:p w14:paraId="5A1D5F40" w14:textId="77777777" w:rsidR="00A369A8" w:rsidRDefault="00A369A8" w:rsidP="00F00720">
      <w:pPr>
        <w:numPr>
          <w:ilvl w:val="2"/>
          <w:numId w:val="19"/>
        </w:numPr>
        <w:rPr>
          <w:rFonts w:eastAsia="Bosch Office Sans"/>
          <w:szCs w:val="20"/>
        </w:rPr>
      </w:pPr>
      <w:r w:rsidRPr="00A369A8">
        <w:rPr>
          <w:rFonts w:eastAsia="Bosch Office Sans"/>
          <w:szCs w:val="20"/>
        </w:rPr>
        <w:t>RBTPSW_Switch2PrivMode</w:t>
      </w:r>
      <w:r>
        <w:rPr>
          <w:rFonts w:eastAsia="Bosch Office Sans"/>
          <w:szCs w:val="20"/>
        </w:rPr>
        <w:t>()</w:t>
      </w:r>
    </w:p>
    <w:p w14:paraId="33DC0DCB" w14:textId="77777777" w:rsidR="00A369A8" w:rsidRDefault="00A369A8" w:rsidP="00F00720">
      <w:pPr>
        <w:numPr>
          <w:ilvl w:val="2"/>
          <w:numId w:val="19"/>
        </w:numPr>
        <w:rPr>
          <w:rFonts w:eastAsia="Bosch Office Sans"/>
          <w:szCs w:val="20"/>
        </w:rPr>
      </w:pPr>
      <w:r>
        <w:rPr>
          <w:rFonts w:eastAsia="Bosch Office Sans"/>
          <w:szCs w:val="20"/>
        </w:rPr>
        <w:t>Enter/Exit spinlock and interrupt lock</w:t>
      </w:r>
    </w:p>
    <w:p w14:paraId="1C09EA0F" w14:textId="77777777" w:rsidR="00A369A8" w:rsidRDefault="00A369A8" w:rsidP="00F00720">
      <w:pPr>
        <w:numPr>
          <w:ilvl w:val="1"/>
          <w:numId w:val="19"/>
        </w:numPr>
        <w:rPr>
          <w:rFonts w:eastAsia="Bosch Office Sans"/>
          <w:szCs w:val="20"/>
        </w:rPr>
      </w:pPr>
      <w:r>
        <w:rPr>
          <w:rFonts w:eastAsia="Bosch Office Sans"/>
          <w:szCs w:val="20"/>
        </w:rPr>
        <w:t>Interrupt pre-emption of an untrusted software</w:t>
      </w:r>
    </w:p>
    <w:p w14:paraId="4364F599" w14:textId="77777777" w:rsidR="00A369A8" w:rsidRDefault="00A369A8" w:rsidP="00F00720">
      <w:pPr>
        <w:numPr>
          <w:ilvl w:val="1"/>
          <w:numId w:val="19"/>
        </w:numPr>
        <w:rPr>
          <w:rFonts w:eastAsia="Bosch Office Sans"/>
          <w:szCs w:val="20"/>
        </w:rPr>
      </w:pPr>
      <w:r>
        <w:rPr>
          <w:rFonts w:eastAsia="Bosch Office Sans"/>
          <w:szCs w:val="20"/>
        </w:rPr>
        <w:t>Os_Abort() caused by an untrusted software</w:t>
      </w:r>
    </w:p>
    <w:p w14:paraId="132ED89C" w14:textId="77777777" w:rsidR="00B61D20" w:rsidRDefault="00B61D20" w:rsidP="00B61D20">
      <w:pPr>
        <w:ind w:left="432"/>
        <w:rPr>
          <w:rFonts w:eastAsia="Bosch Office Sans"/>
          <w:szCs w:val="20"/>
        </w:rPr>
      </w:pPr>
      <w:r>
        <w:rPr>
          <w:rFonts w:eastAsia="Bosch Office Sans"/>
          <w:szCs w:val="20"/>
        </w:rPr>
        <w:t>These are the relevant registers/ variables to check:</w:t>
      </w:r>
    </w:p>
    <w:p w14:paraId="07388CFA" w14:textId="77777777" w:rsidR="00B61D20" w:rsidRDefault="00B61D20" w:rsidP="00F00720">
      <w:pPr>
        <w:numPr>
          <w:ilvl w:val="1"/>
          <w:numId w:val="19"/>
        </w:numPr>
        <w:rPr>
          <w:rFonts w:eastAsia="Bosch Office Sans"/>
          <w:szCs w:val="20"/>
        </w:rPr>
      </w:pPr>
      <w:r>
        <w:rPr>
          <w:rFonts w:eastAsia="Bosch Office Sans"/>
          <w:szCs w:val="20"/>
        </w:rPr>
        <w:t>Stack pointer: following mechanism are used:</w:t>
      </w:r>
    </w:p>
    <w:p w14:paraId="1F84FE0E" w14:textId="77777777" w:rsidR="00B61D20" w:rsidRDefault="00B61D20" w:rsidP="00F00720">
      <w:pPr>
        <w:numPr>
          <w:ilvl w:val="2"/>
          <w:numId w:val="19"/>
        </w:numPr>
        <w:rPr>
          <w:rFonts w:eastAsia="Bosch Office Sans"/>
          <w:szCs w:val="20"/>
        </w:rPr>
      </w:pPr>
      <w:r>
        <w:rPr>
          <w:rFonts w:eastAsia="Bosch Office Sans"/>
          <w:szCs w:val="20"/>
        </w:rPr>
        <w:t>Force stack and stack plausibility (used in APIs)</w:t>
      </w:r>
    </w:p>
    <w:p w14:paraId="4C133182" w14:textId="77777777" w:rsidR="00B61D20" w:rsidRDefault="00B61D20" w:rsidP="00F00720">
      <w:pPr>
        <w:numPr>
          <w:ilvl w:val="2"/>
          <w:numId w:val="19"/>
        </w:numPr>
        <w:rPr>
          <w:rFonts w:eastAsia="Bosch Office Sans"/>
          <w:szCs w:val="20"/>
        </w:rPr>
      </w:pPr>
      <w:r>
        <w:rPr>
          <w:rFonts w:eastAsia="Bosch Office Sans"/>
          <w:szCs w:val="20"/>
        </w:rPr>
        <w:t>Untrusted stack check (Interrupt pre-emption)</w:t>
      </w:r>
    </w:p>
    <w:p w14:paraId="175F1A93" w14:textId="77777777" w:rsidR="00B61D20" w:rsidRDefault="00B61D20" w:rsidP="00F00720">
      <w:pPr>
        <w:numPr>
          <w:ilvl w:val="2"/>
          <w:numId w:val="19"/>
        </w:numPr>
        <w:rPr>
          <w:rFonts w:eastAsia="Bosch Office Sans"/>
          <w:szCs w:val="20"/>
        </w:rPr>
      </w:pPr>
      <w:r>
        <w:rPr>
          <w:rFonts w:eastAsia="Bosch Office Sans"/>
          <w:szCs w:val="20"/>
        </w:rPr>
        <w:t>Get abort stack (used in abort handler)</w:t>
      </w:r>
    </w:p>
    <w:p w14:paraId="368B44C8" w14:textId="77777777" w:rsidR="00B61D20" w:rsidRDefault="00AC7FCF" w:rsidP="00F00720">
      <w:pPr>
        <w:numPr>
          <w:ilvl w:val="1"/>
          <w:numId w:val="19"/>
        </w:numPr>
        <w:rPr>
          <w:rFonts w:eastAsia="Bosch Office Sans"/>
          <w:szCs w:val="20"/>
        </w:rPr>
      </w:pPr>
      <w:r>
        <w:rPr>
          <w:rFonts w:eastAsia="Bosch Office Sans"/>
          <w:szCs w:val="20"/>
        </w:rPr>
        <w:t xml:space="preserve">Text </w:t>
      </w:r>
      <w:r w:rsidR="00846053">
        <w:rPr>
          <w:rFonts w:eastAsia="Bosch Office Sans"/>
          <w:szCs w:val="20"/>
        </w:rPr>
        <w:t>pointer,</w:t>
      </w:r>
      <w:r>
        <w:rPr>
          <w:rFonts w:eastAsia="Bosch Office Sans"/>
          <w:szCs w:val="20"/>
        </w:rPr>
        <w:t xml:space="preserve"> </w:t>
      </w:r>
      <w:r w:rsidR="00B61D20">
        <w:rPr>
          <w:rFonts w:eastAsia="Bosch Office Sans"/>
          <w:szCs w:val="20"/>
        </w:rPr>
        <w:t xml:space="preserve">Global pointer: </w:t>
      </w:r>
      <w:r>
        <w:rPr>
          <w:rFonts w:eastAsia="Bosch Office Sans"/>
          <w:szCs w:val="20"/>
        </w:rPr>
        <w:t>are reset</w:t>
      </w:r>
      <w:r w:rsidR="00846053">
        <w:rPr>
          <w:rFonts w:eastAsia="Bosch Office Sans"/>
          <w:szCs w:val="20"/>
        </w:rPr>
        <w:t xml:space="preserve"> to the value start-up value defined by RBSYS</w:t>
      </w:r>
      <w:r>
        <w:rPr>
          <w:rFonts w:eastAsia="Bosch Office Sans"/>
          <w:szCs w:val="20"/>
        </w:rPr>
        <w:t xml:space="preserve"> </w:t>
      </w:r>
      <w:r w:rsidR="00846053">
        <w:rPr>
          <w:rFonts w:eastAsia="Bosch Office Sans"/>
          <w:szCs w:val="20"/>
        </w:rPr>
        <w:t>before each switch to trust</w:t>
      </w:r>
      <w:r>
        <w:rPr>
          <w:rFonts w:eastAsia="Bosch Office Sans"/>
          <w:szCs w:val="20"/>
        </w:rPr>
        <w:t>.</w:t>
      </w:r>
      <w:r w:rsidR="00922887">
        <w:rPr>
          <w:rFonts w:eastAsia="Bosch Office Sans"/>
          <w:szCs w:val="20"/>
        </w:rPr>
        <w:t xml:space="preserve"> Exception: switch to Exceptions/ISRs/Os APIs: will be handled later by the Os.</w:t>
      </w:r>
    </w:p>
    <w:p w14:paraId="17DA7C28" w14:textId="77777777" w:rsidR="00CB5294" w:rsidRDefault="00CB5294" w:rsidP="00F00720">
      <w:pPr>
        <w:numPr>
          <w:ilvl w:val="1"/>
          <w:numId w:val="19"/>
        </w:numPr>
        <w:rPr>
          <w:rFonts w:eastAsia="Bosch Office Sans"/>
          <w:szCs w:val="20"/>
        </w:rPr>
      </w:pPr>
      <w:r>
        <w:rPr>
          <w:rFonts w:eastAsia="Bosch Office Sans"/>
          <w:szCs w:val="20"/>
        </w:rPr>
        <w:t>Working registers: a broken stack can lead to the usage of broken working register in trusted code. If these registers are used as local variable values (e.g. pointer, ... ), this can have a safety impact. The relevant local variables</w:t>
      </w:r>
      <w:r w:rsidR="0088431E">
        <w:rPr>
          <w:rFonts w:eastAsia="Bosch Office Sans"/>
          <w:szCs w:val="20"/>
        </w:rPr>
        <w:t xml:space="preserve"> are</w:t>
      </w:r>
      <w:r>
        <w:rPr>
          <w:rFonts w:eastAsia="Bosch Office Sans"/>
          <w:szCs w:val="20"/>
        </w:rPr>
        <w:t xml:space="preserve"> checked for consistency by storing their inverted values.</w:t>
      </w:r>
    </w:p>
    <w:p w14:paraId="33D9D9A8" w14:textId="77777777" w:rsidR="00B61D20" w:rsidRDefault="00B61D20" w:rsidP="00F00720">
      <w:pPr>
        <w:numPr>
          <w:ilvl w:val="1"/>
          <w:numId w:val="19"/>
        </w:numPr>
        <w:rPr>
          <w:rFonts w:eastAsia="Bosch Office Sans"/>
          <w:szCs w:val="20"/>
        </w:rPr>
      </w:pPr>
      <w:r>
        <w:rPr>
          <w:rFonts w:eastAsia="Bosch Office Sans"/>
          <w:szCs w:val="20"/>
        </w:rPr>
        <w:t>Interrupt lock and spin lock</w:t>
      </w:r>
      <w:r w:rsidR="00E449EE">
        <w:rPr>
          <w:rFonts w:eastAsia="Bosch Office Sans"/>
          <w:szCs w:val="20"/>
        </w:rPr>
        <w:t xml:space="preserve"> counter</w:t>
      </w:r>
    </w:p>
    <w:p w14:paraId="016A96C4" w14:textId="77777777" w:rsidR="00B4578D" w:rsidRDefault="00B4578D" w:rsidP="00B4578D">
      <w:pPr>
        <w:ind w:left="1440"/>
        <w:rPr>
          <w:rFonts w:eastAsia="Bosch Office Sans"/>
          <w:szCs w:val="20"/>
        </w:rPr>
      </w:pPr>
    </w:p>
    <w:p w14:paraId="05AAB83C" w14:textId="70336533" w:rsidR="00B4578D" w:rsidRPr="00B61D20" w:rsidRDefault="00B4578D" w:rsidP="00F00720">
      <w:pPr>
        <w:numPr>
          <w:ilvl w:val="0"/>
          <w:numId w:val="19"/>
        </w:numPr>
        <w:rPr>
          <w:rFonts w:eastAsia="Bosch Office Sans"/>
          <w:szCs w:val="20"/>
        </w:rPr>
      </w:pPr>
      <w:r>
        <w:rPr>
          <w:rFonts w:eastAsia="Bosch Office Sans"/>
          <w:szCs w:val="20"/>
        </w:rPr>
        <w:t>Suppression flag mechanism</w:t>
      </w:r>
    </w:p>
    <w:p w14:paraId="6A851C75" w14:textId="064594DD" w:rsidR="00EB6458" w:rsidRPr="00325099" w:rsidRDefault="009C3223" w:rsidP="00EB6458">
      <w:pPr>
        <w:pStyle w:val="berschrift1"/>
        <w:tabs>
          <w:tab w:val="clear" w:pos="360"/>
          <w:tab w:val="num" w:pos="432"/>
        </w:tabs>
        <w:ind w:left="432" w:hanging="432"/>
        <w:rPr>
          <w:rFonts w:eastAsia="Bosch Office Sans"/>
          <w:lang w:val="en-US"/>
        </w:rPr>
      </w:pPr>
      <w:bookmarkStart w:id="168" w:name="_Toc86823321"/>
      <w:r>
        <w:rPr>
          <w:rFonts w:eastAsia="Bosch Office Sans"/>
          <w:lang w:val="en-US"/>
        </w:rPr>
        <w:lastRenderedPageBreak/>
        <w:t xml:space="preserve"> </w:t>
      </w:r>
      <w:r w:rsidR="00EB6458" w:rsidRPr="00325099">
        <w:rPr>
          <w:rFonts w:eastAsia="Bosch Office Sans"/>
          <w:lang w:val="en-US"/>
        </w:rPr>
        <w:t>ANNEXURE</w:t>
      </w:r>
      <w:bookmarkEnd w:id="168"/>
    </w:p>
    <w:p w14:paraId="0FA1AB7E" w14:textId="3C8CF2A6" w:rsidR="00EB6458" w:rsidRPr="00325099" w:rsidRDefault="009C3223" w:rsidP="00EB6458">
      <w:pPr>
        <w:pStyle w:val="berschrift2"/>
        <w:tabs>
          <w:tab w:val="clear" w:pos="360"/>
          <w:tab w:val="num" w:pos="576"/>
        </w:tabs>
        <w:ind w:left="576" w:hanging="576"/>
        <w:rPr>
          <w:rFonts w:eastAsia="Bosch Office Sans"/>
          <w:lang w:val="en-US"/>
        </w:rPr>
      </w:pPr>
      <w:bookmarkStart w:id="169" w:name="_Toc86823322"/>
      <w:r>
        <w:rPr>
          <w:rFonts w:eastAsia="Bosch Office Sans"/>
          <w:lang w:val="en-US"/>
        </w:rPr>
        <w:t xml:space="preserve"> </w:t>
      </w:r>
      <w:r w:rsidR="00EB6458" w:rsidRPr="00325099">
        <w:rPr>
          <w:rFonts w:eastAsia="Bosch Office Sans"/>
          <w:lang w:val="en-US"/>
        </w:rPr>
        <w:t>Annexure A</w:t>
      </w:r>
      <w:bookmarkEnd w:id="169"/>
    </w:p>
    <w:p w14:paraId="483CC555" w14:textId="0361086D" w:rsidR="00EB6458" w:rsidRPr="00325099" w:rsidRDefault="009C3223" w:rsidP="00EB6458">
      <w:pPr>
        <w:pStyle w:val="berschrift2"/>
        <w:tabs>
          <w:tab w:val="clear" w:pos="360"/>
          <w:tab w:val="num" w:pos="576"/>
        </w:tabs>
        <w:ind w:left="576" w:hanging="576"/>
        <w:rPr>
          <w:rFonts w:eastAsia="Bosch Office Sans"/>
          <w:lang w:val="en-US"/>
        </w:rPr>
      </w:pPr>
      <w:bookmarkStart w:id="170" w:name="_Toc86823323"/>
      <w:r>
        <w:rPr>
          <w:rFonts w:eastAsia="Bosch Office Sans"/>
          <w:lang w:val="en-US"/>
        </w:rPr>
        <w:t xml:space="preserve"> </w:t>
      </w:r>
      <w:r w:rsidR="00EB6458" w:rsidRPr="00325099">
        <w:rPr>
          <w:rFonts w:eastAsia="Bosch Office Sans"/>
          <w:lang w:val="en-US"/>
        </w:rPr>
        <w:t>Annexure B</w:t>
      </w:r>
      <w:bookmarkEnd w:id="170"/>
    </w:p>
    <w:p w14:paraId="5E6B2F6F" w14:textId="77777777" w:rsidR="00EB6458" w:rsidRPr="00325099" w:rsidRDefault="00EB6458" w:rsidP="00EB6458">
      <w:pPr>
        <w:rPr>
          <w:rFonts w:eastAsia="Bosch Office Sans"/>
          <w:lang w:val="en-US"/>
        </w:rPr>
      </w:pPr>
    </w:p>
    <w:p w14:paraId="5107A232" w14:textId="20088EF5" w:rsidR="00EB6458" w:rsidRDefault="009C3223" w:rsidP="00EB6458">
      <w:pPr>
        <w:pStyle w:val="berschrift1"/>
        <w:tabs>
          <w:tab w:val="clear" w:pos="360"/>
          <w:tab w:val="num" w:pos="432"/>
        </w:tabs>
        <w:ind w:left="432" w:hanging="432"/>
        <w:rPr>
          <w:rFonts w:eastAsia="Bosch Office Sans"/>
          <w:lang w:val="en-US"/>
        </w:rPr>
      </w:pPr>
      <w:bookmarkStart w:id="171" w:name="_Toc86823324"/>
      <w:r>
        <w:rPr>
          <w:rFonts w:eastAsia="Bosch Office Sans"/>
          <w:lang w:val="en-US"/>
        </w:rPr>
        <w:t xml:space="preserve"> </w:t>
      </w:r>
      <w:r w:rsidR="00EB6458" w:rsidRPr="00325099">
        <w:rPr>
          <w:rFonts w:eastAsia="Bosch Office Sans"/>
          <w:lang w:val="en-US"/>
        </w:rPr>
        <w:t>FURTHER DEVELOPMENT</w:t>
      </w:r>
      <w:bookmarkEnd w:id="171"/>
    </w:p>
    <w:p w14:paraId="5901714D" w14:textId="77777777" w:rsidR="009C3223" w:rsidRPr="009C3223" w:rsidRDefault="009C3223" w:rsidP="009C3223">
      <w:pPr>
        <w:rPr>
          <w:rFonts w:eastAsia="Bosch Office Sans"/>
          <w:lang w:val="en-US" w:eastAsia="en-US"/>
        </w:rPr>
      </w:pPr>
    </w:p>
    <w:p w14:paraId="2CE62F15" w14:textId="77777777" w:rsidR="00EB6458" w:rsidRPr="00325099" w:rsidRDefault="00EB6458" w:rsidP="00EB6458">
      <w:pPr>
        <w:rPr>
          <w:rFonts w:eastAsia="Bosch Office Sans"/>
          <w:iCs/>
          <w:lang w:val="en-US"/>
        </w:rPr>
      </w:pPr>
      <w:r w:rsidRPr="00325099">
        <w:rPr>
          <w:rFonts w:eastAsia="Bosch Office Sans"/>
          <w:iCs/>
          <w:lang w:val="en-US"/>
        </w:rPr>
        <w:t>Pot. Timing protection in the sense of killing an application when a budget is over which has to be developed carefully considering available timer and compliance with safety concept implementation details  (e.g. FIQs are not allowed for this feature to use because exclusively reserved for µC safety,…).</w:t>
      </w:r>
    </w:p>
    <w:p w14:paraId="15A90715" w14:textId="77777777" w:rsidR="00EB6458" w:rsidRPr="00325099" w:rsidRDefault="00EB6458" w:rsidP="00EB6458">
      <w:pPr>
        <w:rPr>
          <w:rFonts w:eastAsia="Bosch Office Sans"/>
          <w:lang w:val="en-US"/>
        </w:rPr>
      </w:pPr>
    </w:p>
    <w:p w14:paraId="10816AED" w14:textId="2DF4B676" w:rsidR="00EB6458" w:rsidRDefault="009C3223" w:rsidP="00EB6458">
      <w:pPr>
        <w:pStyle w:val="berschrift2"/>
        <w:tabs>
          <w:tab w:val="clear" w:pos="360"/>
          <w:tab w:val="num" w:pos="576"/>
        </w:tabs>
        <w:ind w:left="576" w:hanging="576"/>
        <w:rPr>
          <w:rFonts w:eastAsia="Bosch Office Sans"/>
          <w:lang w:val="en-US"/>
        </w:rPr>
      </w:pPr>
      <w:bookmarkStart w:id="172" w:name="_Toc86823325"/>
      <w:r>
        <w:rPr>
          <w:rFonts w:eastAsia="Bosch Office Sans"/>
          <w:lang w:val="en-US"/>
        </w:rPr>
        <w:t xml:space="preserve"> </w:t>
      </w:r>
      <w:r w:rsidR="00EB6458" w:rsidRPr="00325099">
        <w:rPr>
          <w:rFonts w:eastAsia="Bosch Office Sans"/>
          <w:lang w:val="en-US"/>
        </w:rPr>
        <w:t>Items Planned</w:t>
      </w:r>
      <w:bookmarkEnd w:id="172"/>
    </w:p>
    <w:p w14:paraId="52853607" w14:textId="77777777" w:rsidR="009C3223" w:rsidRPr="009C3223" w:rsidRDefault="009C3223" w:rsidP="009C3223">
      <w:pPr>
        <w:rPr>
          <w:rFonts w:eastAsia="Bosch Office Sans"/>
          <w:lang w:val="en-US"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64"/>
        <w:gridCol w:w="6887"/>
      </w:tblGrid>
      <w:tr w:rsidR="00EB6458" w:rsidRPr="00EB6458" w14:paraId="314ACA95" w14:textId="77777777" w:rsidTr="00EB6458">
        <w:tc>
          <w:tcPr>
            <w:tcW w:w="2664" w:type="dxa"/>
            <w:shd w:val="clear" w:color="auto" w:fill="808080"/>
          </w:tcPr>
          <w:p w14:paraId="4FEFC5B6" w14:textId="77777777" w:rsidR="00EB6458" w:rsidRPr="00EB6458" w:rsidRDefault="00EB6458" w:rsidP="00BC6181">
            <w:pPr>
              <w:rPr>
                <w:rFonts w:eastAsia="Bosch Office Sans"/>
                <w:b/>
                <w:bCs/>
                <w:noProof/>
                <w:color w:val="FFFFFF"/>
                <w:lang w:val="en-US"/>
              </w:rPr>
            </w:pPr>
            <w:r w:rsidRPr="00EB6458">
              <w:rPr>
                <w:rFonts w:eastAsia="Bosch Office Sans"/>
                <w:b/>
                <w:bCs/>
                <w:noProof/>
                <w:color w:val="FFFFFF"/>
                <w:lang w:val="en-US"/>
              </w:rPr>
              <w:t>Item</w:t>
            </w:r>
          </w:p>
        </w:tc>
        <w:tc>
          <w:tcPr>
            <w:tcW w:w="6887" w:type="dxa"/>
            <w:shd w:val="clear" w:color="auto" w:fill="808080"/>
          </w:tcPr>
          <w:p w14:paraId="3C80B920" w14:textId="77777777" w:rsidR="00EB6458" w:rsidRPr="00EB6458" w:rsidRDefault="00EB6458" w:rsidP="00BC6181">
            <w:pPr>
              <w:rPr>
                <w:rFonts w:eastAsia="Bosch Office Sans"/>
                <w:b/>
                <w:bCs/>
                <w:color w:val="FFFFFF"/>
                <w:lang w:val="en-US"/>
              </w:rPr>
            </w:pPr>
            <w:r w:rsidRPr="00EB6458">
              <w:rPr>
                <w:rFonts w:eastAsia="Bosch Office Sans"/>
                <w:b/>
                <w:bCs/>
                <w:color w:val="FFFFFF"/>
                <w:lang w:val="en-US"/>
              </w:rPr>
              <w:t>Description</w:t>
            </w:r>
          </w:p>
        </w:tc>
      </w:tr>
      <w:tr w:rsidR="00EB6458" w:rsidRPr="00EB6458" w14:paraId="30330CF0" w14:textId="77777777" w:rsidTr="00EB6458">
        <w:tc>
          <w:tcPr>
            <w:tcW w:w="2664" w:type="dxa"/>
          </w:tcPr>
          <w:p w14:paraId="1D4A7452" w14:textId="77777777" w:rsidR="00EB6458" w:rsidRPr="00EB6458" w:rsidRDefault="00EB6458" w:rsidP="00BC6181">
            <w:pPr>
              <w:rPr>
                <w:rFonts w:eastAsia="Bosch Office Sans"/>
                <w:b/>
                <w:bCs/>
                <w:lang w:val="en-US"/>
              </w:rPr>
            </w:pPr>
            <w:r w:rsidRPr="00EB6458">
              <w:rPr>
                <w:rFonts w:eastAsia="Bosch Office Sans"/>
                <w:b/>
                <w:bCs/>
                <w:lang w:val="en-US"/>
              </w:rPr>
              <w:t>Simple Name</w:t>
            </w:r>
          </w:p>
        </w:tc>
        <w:tc>
          <w:tcPr>
            <w:tcW w:w="6887" w:type="dxa"/>
          </w:tcPr>
          <w:p w14:paraId="4C5D3E7D" w14:textId="77777777" w:rsidR="00EB6458" w:rsidRPr="00EB6458" w:rsidRDefault="00EB6458" w:rsidP="00BC6181">
            <w:pPr>
              <w:rPr>
                <w:rFonts w:eastAsia="Bosch Office Sans"/>
                <w:lang w:val="en-US"/>
              </w:rPr>
            </w:pPr>
            <w:r w:rsidRPr="00EB6458">
              <w:rPr>
                <w:rFonts w:eastAsia="Bosch Office Sans"/>
                <w:lang w:val="en-US"/>
              </w:rPr>
              <w:t>Write here description of this item.</w:t>
            </w:r>
          </w:p>
        </w:tc>
      </w:tr>
      <w:tr w:rsidR="00EB6458" w:rsidRPr="00EB6458" w14:paraId="3446ED1F" w14:textId="77777777" w:rsidTr="00EB6458">
        <w:tc>
          <w:tcPr>
            <w:tcW w:w="2664" w:type="dxa"/>
          </w:tcPr>
          <w:p w14:paraId="318430A0" w14:textId="77777777" w:rsidR="00EB6458" w:rsidRPr="00EB6458" w:rsidRDefault="00EB6458" w:rsidP="00BC6181">
            <w:pPr>
              <w:rPr>
                <w:rFonts w:eastAsia="Bosch Office Sans"/>
                <w:b/>
                <w:bCs/>
                <w:lang w:val="en-US"/>
              </w:rPr>
            </w:pPr>
          </w:p>
        </w:tc>
        <w:tc>
          <w:tcPr>
            <w:tcW w:w="6887" w:type="dxa"/>
          </w:tcPr>
          <w:p w14:paraId="374A3102" w14:textId="77777777" w:rsidR="00EB6458" w:rsidRPr="00EB6458" w:rsidRDefault="00EB6458" w:rsidP="00BC6181">
            <w:pPr>
              <w:rPr>
                <w:rFonts w:eastAsia="Bosch Office Sans"/>
                <w:lang w:val="en-US"/>
              </w:rPr>
            </w:pPr>
            <w:r w:rsidRPr="00EB6458">
              <w:rPr>
                <w:rFonts w:eastAsia="Bosch Office Sans"/>
                <w:lang w:val="en-US"/>
              </w:rPr>
              <w:t>* Add more rows if required</w:t>
            </w:r>
          </w:p>
        </w:tc>
      </w:tr>
    </w:tbl>
    <w:p w14:paraId="20039E79" w14:textId="77777777" w:rsidR="00EB6458" w:rsidRPr="00325099" w:rsidRDefault="00EB6458" w:rsidP="00EB6458">
      <w:pPr>
        <w:rPr>
          <w:rFonts w:eastAsia="Bosch Office Sans"/>
          <w:lang w:val="en-US"/>
        </w:rPr>
      </w:pPr>
    </w:p>
    <w:p w14:paraId="45E34420" w14:textId="2406A500" w:rsidR="00EB6458" w:rsidRDefault="009C3223" w:rsidP="00EB6458">
      <w:pPr>
        <w:pStyle w:val="berschrift2"/>
        <w:tabs>
          <w:tab w:val="clear" w:pos="360"/>
          <w:tab w:val="num" w:pos="576"/>
        </w:tabs>
        <w:ind w:left="576" w:hanging="576"/>
        <w:rPr>
          <w:rFonts w:eastAsia="Bosch Office Sans"/>
          <w:lang w:val="en-US"/>
        </w:rPr>
      </w:pPr>
      <w:bookmarkStart w:id="173" w:name="_Toc86823326"/>
      <w:r>
        <w:rPr>
          <w:rFonts w:eastAsia="Bosch Office Sans"/>
          <w:lang w:val="en-US"/>
        </w:rPr>
        <w:t xml:space="preserve"> </w:t>
      </w:r>
      <w:r w:rsidR="00EB6458" w:rsidRPr="00325099">
        <w:rPr>
          <w:rFonts w:eastAsia="Bosch Office Sans"/>
          <w:lang w:val="en-US"/>
        </w:rPr>
        <w:t>Items OnHold</w:t>
      </w:r>
      <w:bookmarkEnd w:id="173"/>
    </w:p>
    <w:p w14:paraId="6E70A1DF" w14:textId="77777777" w:rsidR="009C3223" w:rsidRPr="009C3223" w:rsidRDefault="009C3223" w:rsidP="009C3223">
      <w:pPr>
        <w:rPr>
          <w:rFonts w:eastAsia="Bosch Office Sans"/>
          <w:lang w:val="en-US"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64"/>
        <w:gridCol w:w="6887"/>
      </w:tblGrid>
      <w:tr w:rsidR="00EB6458" w:rsidRPr="00EB6458" w14:paraId="691D7449" w14:textId="77777777" w:rsidTr="00EB6458">
        <w:tc>
          <w:tcPr>
            <w:tcW w:w="2664" w:type="dxa"/>
            <w:shd w:val="clear" w:color="auto" w:fill="808080"/>
          </w:tcPr>
          <w:p w14:paraId="3AB953FF" w14:textId="77777777" w:rsidR="00EB6458" w:rsidRPr="00EB6458" w:rsidRDefault="00EB6458" w:rsidP="00BC6181">
            <w:pPr>
              <w:rPr>
                <w:rFonts w:eastAsia="Bosch Office Sans"/>
                <w:b/>
                <w:bCs/>
                <w:noProof/>
                <w:color w:val="FFFFFF"/>
                <w:lang w:val="en-US"/>
              </w:rPr>
            </w:pPr>
            <w:r w:rsidRPr="00EB6458">
              <w:rPr>
                <w:rFonts w:eastAsia="Bosch Office Sans"/>
                <w:b/>
                <w:bCs/>
                <w:noProof/>
                <w:color w:val="FFFFFF"/>
                <w:lang w:val="en-US"/>
              </w:rPr>
              <w:t>Item</w:t>
            </w:r>
          </w:p>
        </w:tc>
        <w:tc>
          <w:tcPr>
            <w:tcW w:w="6887" w:type="dxa"/>
            <w:shd w:val="clear" w:color="auto" w:fill="808080"/>
          </w:tcPr>
          <w:p w14:paraId="72D82557" w14:textId="77777777" w:rsidR="00EB6458" w:rsidRPr="00EB6458" w:rsidRDefault="00EB6458" w:rsidP="00BC6181">
            <w:pPr>
              <w:rPr>
                <w:rFonts w:eastAsia="Bosch Office Sans"/>
                <w:b/>
                <w:bCs/>
                <w:color w:val="FFFFFF"/>
                <w:lang w:val="en-US"/>
              </w:rPr>
            </w:pPr>
            <w:r w:rsidRPr="00EB6458">
              <w:rPr>
                <w:rFonts w:eastAsia="Bosch Office Sans"/>
                <w:b/>
                <w:bCs/>
                <w:color w:val="FFFFFF"/>
                <w:lang w:val="en-US"/>
              </w:rPr>
              <w:t>Description</w:t>
            </w:r>
          </w:p>
        </w:tc>
      </w:tr>
      <w:tr w:rsidR="00EB6458" w:rsidRPr="00EB6458" w14:paraId="39601801" w14:textId="77777777" w:rsidTr="00EB6458">
        <w:tc>
          <w:tcPr>
            <w:tcW w:w="2664" w:type="dxa"/>
          </w:tcPr>
          <w:p w14:paraId="2A031420" w14:textId="77777777" w:rsidR="00EB6458" w:rsidRPr="00EB6458" w:rsidRDefault="00EB6458" w:rsidP="00BC6181">
            <w:pPr>
              <w:rPr>
                <w:rFonts w:eastAsia="Bosch Office Sans"/>
                <w:b/>
                <w:bCs/>
                <w:lang w:val="en-US"/>
              </w:rPr>
            </w:pPr>
            <w:r w:rsidRPr="00EB6458">
              <w:rPr>
                <w:rFonts w:eastAsia="Bosch Office Sans"/>
                <w:b/>
                <w:bCs/>
                <w:lang w:val="en-US"/>
              </w:rPr>
              <w:t>Simple Name</w:t>
            </w:r>
          </w:p>
        </w:tc>
        <w:tc>
          <w:tcPr>
            <w:tcW w:w="6887" w:type="dxa"/>
          </w:tcPr>
          <w:p w14:paraId="5327CFEA" w14:textId="77777777" w:rsidR="00EB6458" w:rsidRPr="00EB6458" w:rsidRDefault="00EB6458" w:rsidP="00BC6181">
            <w:pPr>
              <w:rPr>
                <w:rFonts w:eastAsia="Bosch Office Sans"/>
                <w:lang w:val="en-US"/>
              </w:rPr>
            </w:pPr>
            <w:r w:rsidRPr="00EB6458">
              <w:rPr>
                <w:rFonts w:eastAsia="Bosch Office Sans"/>
                <w:lang w:val="en-US"/>
              </w:rPr>
              <w:t>Write here description of this item.</w:t>
            </w:r>
          </w:p>
        </w:tc>
      </w:tr>
      <w:tr w:rsidR="00EB6458" w:rsidRPr="00EB6458" w14:paraId="50F9E906" w14:textId="77777777" w:rsidTr="00EB6458">
        <w:tc>
          <w:tcPr>
            <w:tcW w:w="2664" w:type="dxa"/>
          </w:tcPr>
          <w:p w14:paraId="3685A998" w14:textId="77777777" w:rsidR="00EB6458" w:rsidRPr="00EB6458" w:rsidRDefault="00EB6458" w:rsidP="00BC6181">
            <w:pPr>
              <w:rPr>
                <w:rFonts w:eastAsia="Bosch Office Sans"/>
                <w:b/>
                <w:bCs/>
                <w:lang w:val="en-US"/>
              </w:rPr>
            </w:pPr>
          </w:p>
        </w:tc>
        <w:tc>
          <w:tcPr>
            <w:tcW w:w="6887" w:type="dxa"/>
          </w:tcPr>
          <w:p w14:paraId="40C7EDC8" w14:textId="77777777" w:rsidR="00EB6458" w:rsidRPr="00EB6458" w:rsidRDefault="00EB6458" w:rsidP="00BC6181">
            <w:pPr>
              <w:rPr>
                <w:rFonts w:eastAsia="Bosch Office Sans"/>
                <w:lang w:val="en-US"/>
              </w:rPr>
            </w:pPr>
            <w:r w:rsidRPr="00EB6458">
              <w:rPr>
                <w:rFonts w:eastAsia="Bosch Office Sans"/>
                <w:lang w:val="en-US"/>
              </w:rPr>
              <w:t>* Add more rows if required</w:t>
            </w:r>
          </w:p>
        </w:tc>
      </w:tr>
    </w:tbl>
    <w:p w14:paraId="1E6D5D14" w14:textId="71FEE36A" w:rsidR="00EB6458" w:rsidRDefault="00EB6458" w:rsidP="00EB6458">
      <w:pPr>
        <w:rPr>
          <w:rFonts w:eastAsia="Bosch Office Sans"/>
          <w:lang w:val="en-US"/>
        </w:rPr>
      </w:pPr>
    </w:p>
    <w:p w14:paraId="5A676001" w14:textId="77777777" w:rsidR="009C3223" w:rsidRPr="00325099" w:rsidRDefault="009C3223" w:rsidP="00EB6458">
      <w:pPr>
        <w:rPr>
          <w:rFonts w:eastAsia="Bosch Office Sans"/>
          <w:lang w:val="en-US"/>
        </w:rPr>
      </w:pPr>
    </w:p>
    <w:p w14:paraId="64989032" w14:textId="31C66B14" w:rsidR="00EB6458" w:rsidRPr="00325099" w:rsidRDefault="009C3223" w:rsidP="00EB6458">
      <w:pPr>
        <w:pStyle w:val="berschrift1"/>
        <w:tabs>
          <w:tab w:val="clear" w:pos="360"/>
          <w:tab w:val="num" w:pos="432"/>
        </w:tabs>
        <w:ind w:left="432" w:hanging="432"/>
        <w:rPr>
          <w:rFonts w:eastAsia="Bosch Office Sans"/>
          <w:lang w:val="en-US"/>
        </w:rPr>
      </w:pPr>
      <w:bookmarkStart w:id="174" w:name="_Toc86823327"/>
      <w:r>
        <w:rPr>
          <w:rFonts w:eastAsia="Bosch Office Sans"/>
          <w:lang w:val="en-US"/>
        </w:rPr>
        <w:t xml:space="preserve"> </w:t>
      </w:r>
      <w:r w:rsidR="00EB6458" w:rsidRPr="00325099">
        <w:rPr>
          <w:rFonts w:eastAsia="Bosch Office Sans"/>
          <w:lang w:val="en-US"/>
        </w:rPr>
        <w:t>FEATURE AND RESSOURCE MANAGEMENT</w:t>
      </w:r>
      <w:bookmarkEnd w:id="174"/>
    </w:p>
    <w:p w14:paraId="4BE0B664" w14:textId="77777777" w:rsidR="00EB6458" w:rsidRPr="00325099" w:rsidRDefault="00EB6458" w:rsidP="00EB6458">
      <w:pPr>
        <w:rPr>
          <w:rFonts w:eastAsia="Bosch Office Sans"/>
          <w:lang w:val="en-US"/>
        </w:rPr>
      </w:pPr>
    </w:p>
    <w:p w14:paraId="06C1E735" w14:textId="77777777" w:rsidR="00EB6458" w:rsidRPr="00325099" w:rsidRDefault="00EB6458" w:rsidP="00EB6458">
      <w:pPr>
        <w:rPr>
          <w:rFonts w:eastAsia="Bosch Office Sans"/>
          <w:i/>
          <w:szCs w:val="20"/>
          <w:lang w:val="en-US"/>
        </w:rPr>
      </w:pPr>
      <w:r w:rsidRPr="00325099">
        <w:rPr>
          <w:rFonts w:eastAsia="Bosch Office Sans"/>
          <w:i/>
          <w:szCs w:val="20"/>
          <w:lang w:val="en-US"/>
        </w:rPr>
        <w:t>This chapter gives an estimation of resource consumption of the features implemented by the SW group and measures to reduce it.</w:t>
      </w:r>
    </w:p>
    <w:p w14:paraId="57CF9DAA" w14:textId="77777777" w:rsidR="00EB6458" w:rsidRPr="00325099" w:rsidRDefault="00EB6458" w:rsidP="00EB6458">
      <w:pPr>
        <w:rPr>
          <w:rFonts w:eastAsia="Bosch Office Sans"/>
          <w:i/>
          <w:szCs w:val="20"/>
          <w:lang w:val="en-US"/>
        </w:rPr>
      </w:pPr>
      <w:r w:rsidRPr="00325099">
        <w:rPr>
          <w:rFonts w:eastAsia="Bosch Office Sans"/>
          <w:b/>
          <w:i/>
          <w:szCs w:val="20"/>
          <w:lang w:val="en-US"/>
        </w:rPr>
        <w:t>Rules</w:t>
      </w:r>
      <w:r w:rsidRPr="00325099">
        <w:rPr>
          <w:rFonts w:eastAsia="Bosch Office Sans"/>
          <w:i/>
          <w:szCs w:val="20"/>
          <w:lang w:val="en-US"/>
        </w:rPr>
        <w:t xml:space="preserve">: </w:t>
      </w:r>
    </w:p>
    <w:p w14:paraId="52E0728D" w14:textId="77777777" w:rsidR="00EB6458" w:rsidRPr="00325099" w:rsidRDefault="00EB6458" w:rsidP="00794032">
      <w:pPr>
        <w:numPr>
          <w:ilvl w:val="0"/>
          <w:numId w:val="13"/>
        </w:numPr>
        <w:rPr>
          <w:rFonts w:eastAsia="Bosch Office Sans"/>
          <w:i/>
          <w:szCs w:val="20"/>
          <w:lang w:val="en-US"/>
        </w:rPr>
      </w:pPr>
      <w:r w:rsidRPr="00325099">
        <w:rPr>
          <w:rFonts w:eastAsia="Bosch Office Sans"/>
          <w:i/>
          <w:szCs w:val="20"/>
          <w:lang w:val="en-US"/>
        </w:rPr>
        <w:lastRenderedPageBreak/>
        <w:t>Write down here a rough estimation of how much ROM, RAM and runtime your SW group will consume, when all features are implemented. Fill in the list below.</w:t>
      </w:r>
    </w:p>
    <w:p w14:paraId="0797655D" w14:textId="77777777" w:rsidR="00EB6458" w:rsidRPr="00325099" w:rsidRDefault="00EB6458" w:rsidP="00794032">
      <w:pPr>
        <w:numPr>
          <w:ilvl w:val="0"/>
          <w:numId w:val="13"/>
        </w:numPr>
        <w:rPr>
          <w:rFonts w:eastAsia="Bosch Office Sans"/>
          <w:i/>
          <w:szCs w:val="20"/>
          <w:lang w:val="en-US"/>
        </w:rPr>
      </w:pPr>
      <w:r w:rsidRPr="00325099">
        <w:rPr>
          <w:rFonts w:eastAsia="Bosch Office Sans"/>
          <w:i/>
          <w:szCs w:val="20"/>
          <w:lang w:val="en-US"/>
        </w:rPr>
        <w:t xml:space="preserve">Give some suggestions of how resources could be reduced </w:t>
      </w:r>
    </w:p>
    <w:p w14:paraId="561867F7" w14:textId="77777777" w:rsidR="00EB6458" w:rsidRPr="00325099" w:rsidRDefault="00EB6458" w:rsidP="00794032">
      <w:pPr>
        <w:numPr>
          <w:ilvl w:val="1"/>
          <w:numId w:val="13"/>
        </w:numPr>
        <w:rPr>
          <w:rFonts w:eastAsia="Bosch Office Sans"/>
          <w:i/>
          <w:szCs w:val="20"/>
          <w:lang w:val="en-US"/>
        </w:rPr>
      </w:pPr>
      <w:r w:rsidRPr="00325099">
        <w:rPr>
          <w:rFonts w:eastAsia="Bosch Office Sans"/>
          <w:i/>
          <w:szCs w:val="20"/>
          <w:lang w:val="en-US"/>
        </w:rPr>
        <w:t xml:space="preserve">Example: Some features not really needed for low end ABS could be switched off. Is there a splitting of functionality by function switch possible?  (Example switching off StdSPI for ABS) </w:t>
      </w:r>
    </w:p>
    <w:p w14:paraId="01595E01" w14:textId="77777777" w:rsidR="00EB6458" w:rsidRPr="00325099" w:rsidRDefault="00EB6458" w:rsidP="00794032">
      <w:pPr>
        <w:numPr>
          <w:ilvl w:val="1"/>
          <w:numId w:val="13"/>
        </w:numPr>
        <w:rPr>
          <w:rFonts w:eastAsia="Bosch Office Sans"/>
          <w:i/>
          <w:szCs w:val="20"/>
          <w:lang w:val="en-US"/>
        </w:rPr>
      </w:pPr>
      <w:r w:rsidRPr="00325099">
        <w:rPr>
          <w:rFonts w:eastAsia="Bosch Office Sans"/>
          <w:i/>
          <w:szCs w:val="20"/>
          <w:lang w:val="en-US"/>
        </w:rPr>
        <w:t>Are there some features (for example features related to diagnosability like fault type tests, debug data) that could be deactivated for a low-end  configuration?</w:t>
      </w:r>
    </w:p>
    <w:p w14:paraId="5C77F5B9" w14:textId="4791FAE6" w:rsidR="00EB6458" w:rsidRDefault="00EB6458" w:rsidP="00794032">
      <w:pPr>
        <w:numPr>
          <w:ilvl w:val="0"/>
          <w:numId w:val="13"/>
        </w:numPr>
        <w:rPr>
          <w:rFonts w:eastAsia="Bosch Office Sans"/>
          <w:i/>
          <w:szCs w:val="20"/>
          <w:lang w:val="en-US"/>
        </w:rPr>
      </w:pPr>
      <w:r w:rsidRPr="00325099">
        <w:rPr>
          <w:rFonts w:eastAsia="Bosch Office Sans"/>
          <w:i/>
          <w:szCs w:val="20"/>
          <w:lang w:val="en-US"/>
        </w:rPr>
        <w:t>Give a hint to what extent your code is resource optimized up to now. (Rate this with an (--) to (++) for your  main features.</w:t>
      </w:r>
    </w:p>
    <w:p w14:paraId="4653312E" w14:textId="77777777" w:rsidR="009C3223" w:rsidRPr="00325099" w:rsidRDefault="009C3223" w:rsidP="009C3223">
      <w:pPr>
        <w:ind w:left="789"/>
        <w:rPr>
          <w:rFonts w:eastAsia="Bosch Office Sans"/>
          <w:i/>
          <w:szCs w:val="20"/>
          <w:lang w:val="en-US"/>
        </w:rPr>
      </w:pPr>
    </w:p>
    <w:p w14:paraId="011A9E3E" w14:textId="51AB4016" w:rsidR="00EB6458" w:rsidRDefault="009C3223" w:rsidP="00EB6458">
      <w:pPr>
        <w:pStyle w:val="berschrift2"/>
        <w:tabs>
          <w:tab w:val="clear" w:pos="360"/>
          <w:tab w:val="num" w:pos="576"/>
        </w:tabs>
        <w:ind w:left="576" w:hanging="576"/>
        <w:rPr>
          <w:rFonts w:eastAsia="Bosch Office Sans"/>
          <w:lang w:val="en-US"/>
        </w:rPr>
      </w:pPr>
      <w:bookmarkStart w:id="175" w:name="_Toc86823328"/>
      <w:r>
        <w:rPr>
          <w:rFonts w:eastAsia="Bosch Office Sans"/>
          <w:lang w:val="en-US"/>
        </w:rPr>
        <w:t xml:space="preserve"> </w:t>
      </w:r>
      <w:r w:rsidR="00AA230D" w:rsidRPr="00325099">
        <w:rPr>
          <w:rFonts w:eastAsia="Bosch Office Sans"/>
          <w:lang w:val="en-US"/>
        </w:rPr>
        <w:t>Resource</w:t>
      </w:r>
      <w:r w:rsidR="00EB6458" w:rsidRPr="00325099">
        <w:rPr>
          <w:rFonts w:eastAsia="Bosch Office Sans"/>
          <w:lang w:val="en-US"/>
        </w:rPr>
        <w:t xml:space="preserve"> consumption of missing features</w:t>
      </w:r>
      <w:bookmarkEnd w:id="175"/>
    </w:p>
    <w:p w14:paraId="4A1CF975" w14:textId="77777777" w:rsidR="009C3223" w:rsidRPr="009C3223" w:rsidRDefault="009C3223" w:rsidP="009C3223">
      <w:pPr>
        <w:rPr>
          <w:rFonts w:eastAsia="Bosch Office Sans"/>
          <w:lang w:val="en-US" w:eastAsia="en-US"/>
        </w:rPr>
      </w:pPr>
    </w:p>
    <w:tbl>
      <w:tblPr>
        <w:tblW w:w="9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58"/>
        <w:gridCol w:w="3630"/>
        <w:gridCol w:w="1320"/>
        <w:gridCol w:w="1320"/>
        <w:gridCol w:w="1430"/>
      </w:tblGrid>
      <w:tr w:rsidR="00EB6458" w:rsidRPr="00EB6458" w14:paraId="7DFD8E55" w14:textId="77777777" w:rsidTr="00EB6458">
        <w:tc>
          <w:tcPr>
            <w:tcW w:w="1758" w:type="dxa"/>
            <w:shd w:val="clear" w:color="auto" w:fill="808080"/>
          </w:tcPr>
          <w:p w14:paraId="75355BE7" w14:textId="77777777" w:rsidR="00EB6458" w:rsidRPr="00EB6458" w:rsidRDefault="00EB6458" w:rsidP="00BC6181">
            <w:pPr>
              <w:rPr>
                <w:rFonts w:eastAsia="Bosch Office Sans"/>
                <w:b/>
                <w:bCs/>
                <w:noProof/>
                <w:color w:val="FFFFFF"/>
                <w:lang w:val="en-US"/>
              </w:rPr>
            </w:pPr>
            <w:r w:rsidRPr="00EB6458">
              <w:rPr>
                <w:rFonts w:eastAsia="Bosch Office Sans"/>
                <w:b/>
                <w:bCs/>
                <w:noProof/>
                <w:color w:val="FFFFFF"/>
                <w:lang w:val="en-US"/>
              </w:rPr>
              <w:t>Item</w:t>
            </w:r>
          </w:p>
        </w:tc>
        <w:tc>
          <w:tcPr>
            <w:tcW w:w="3630" w:type="dxa"/>
            <w:shd w:val="clear" w:color="auto" w:fill="808080"/>
          </w:tcPr>
          <w:p w14:paraId="1B13B3A5" w14:textId="77777777" w:rsidR="00EB6458" w:rsidRPr="00EB6458" w:rsidRDefault="00EB6458" w:rsidP="00BC6181">
            <w:pPr>
              <w:rPr>
                <w:rFonts w:eastAsia="Bosch Office Sans"/>
                <w:b/>
                <w:bCs/>
                <w:noProof/>
                <w:color w:val="FFFFFF"/>
                <w:lang w:val="en-US"/>
              </w:rPr>
            </w:pPr>
            <w:r w:rsidRPr="00EB6458">
              <w:rPr>
                <w:rFonts w:eastAsia="Bosch Office Sans"/>
                <w:b/>
                <w:bCs/>
                <w:noProof/>
                <w:color w:val="FFFFFF"/>
                <w:lang w:val="en-US"/>
              </w:rPr>
              <w:t>Feature</w:t>
            </w:r>
          </w:p>
        </w:tc>
        <w:tc>
          <w:tcPr>
            <w:tcW w:w="1320" w:type="dxa"/>
            <w:shd w:val="clear" w:color="auto" w:fill="808080"/>
          </w:tcPr>
          <w:p w14:paraId="5DDF7038" w14:textId="77777777" w:rsidR="00EB6458" w:rsidRPr="00EB6458" w:rsidRDefault="00EB6458" w:rsidP="00BC6181">
            <w:pPr>
              <w:rPr>
                <w:rFonts w:eastAsia="Bosch Office Sans"/>
                <w:b/>
                <w:bCs/>
                <w:color w:val="FFFFFF"/>
                <w:lang w:val="en-US"/>
              </w:rPr>
            </w:pPr>
            <w:r w:rsidRPr="00EB6458">
              <w:rPr>
                <w:rFonts w:eastAsia="Bosch Office Sans"/>
                <w:b/>
                <w:bCs/>
                <w:color w:val="FFFFFF"/>
                <w:lang w:val="en-US"/>
              </w:rPr>
              <w:t xml:space="preserve">ROM (K) </w:t>
            </w:r>
          </w:p>
        </w:tc>
        <w:tc>
          <w:tcPr>
            <w:tcW w:w="1320" w:type="dxa"/>
            <w:shd w:val="clear" w:color="auto" w:fill="808080"/>
          </w:tcPr>
          <w:p w14:paraId="5FE105C9" w14:textId="77777777" w:rsidR="00EB6458" w:rsidRPr="00EB6458" w:rsidRDefault="00EB6458" w:rsidP="00BC6181">
            <w:pPr>
              <w:rPr>
                <w:rFonts w:eastAsia="Bosch Office Sans"/>
                <w:b/>
                <w:bCs/>
                <w:color w:val="FFFFFF"/>
                <w:lang w:val="en-US"/>
              </w:rPr>
            </w:pPr>
            <w:r w:rsidRPr="00EB6458">
              <w:rPr>
                <w:rFonts w:eastAsia="Bosch Office Sans"/>
                <w:b/>
                <w:bCs/>
                <w:color w:val="FFFFFF"/>
                <w:lang w:val="en-US"/>
              </w:rPr>
              <w:t xml:space="preserve">RAM (K) </w:t>
            </w:r>
          </w:p>
        </w:tc>
        <w:tc>
          <w:tcPr>
            <w:tcW w:w="1430" w:type="dxa"/>
            <w:shd w:val="clear" w:color="auto" w:fill="808080"/>
          </w:tcPr>
          <w:p w14:paraId="56A7CA02" w14:textId="77777777" w:rsidR="00EB6458" w:rsidRPr="00EB6458" w:rsidRDefault="00EB6458" w:rsidP="00BC6181">
            <w:pPr>
              <w:rPr>
                <w:rFonts w:eastAsia="Bosch Office Sans"/>
                <w:b/>
                <w:bCs/>
                <w:color w:val="FFFFFF"/>
                <w:lang w:val="en-US"/>
              </w:rPr>
            </w:pPr>
            <w:r w:rsidRPr="00EB6458">
              <w:rPr>
                <w:rFonts w:eastAsia="Bosch Office Sans"/>
                <w:b/>
                <w:bCs/>
                <w:color w:val="FFFFFF"/>
                <w:lang w:val="en-US"/>
              </w:rPr>
              <w:t>Runtime (%)</w:t>
            </w:r>
          </w:p>
        </w:tc>
      </w:tr>
      <w:tr w:rsidR="00EB6458" w:rsidRPr="00EB6458" w14:paraId="422FCE1A" w14:textId="77777777" w:rsidTr="00EB6458">
        <w:tc>
          <w:tcPr>
            <w:tcW w:w="1758" w:type="dxa"/>
          </w:tcPr>
          <w:p w14:paraId="034A4A65" w14:textId="77777777" w:rsidR="00EB6458" w:rsidRPr="00EB6458" w:rsidRDefault="00EB6458" w:rsidP="00BC6181">
            <w:pPr>
              <w:rPr>
                <w:rFonts w:eastAsia="Bosch Office Sans"/>
                <w:b/>
                <w:bCs/>
                <w:lang w:val="en-US"/>
              </w:rPr>
            </w:pPr>
            <w:r w:rsidRPr="00EB6458">
              <w:rPr>
                <w:rFonts w:eastAsia="Bosch Office Sans"/>
                <w:b/>
                <w:bCs/>
                <w:lang w:val="en-US"/>
              </w:rPr>
              <w:t>Filename</w:t>
            </w:r>
          </w:p>
        </w:tc>
        <w:tc>
          <w:tcPr>
            <w:tcW w:w="3630" w:type="dxa"/>
          </w:tcPr>
          <w:p w14:paraId="5414AD60" w14:textId="77777777" w:rsidR="00EB6458" w:rsidRPr="00EB6458" w:rsidRDefault="00EB6458" w:rsidP="00BC6181">
            <w:pPr>
              <w:rPr>
                <w:rFonts w:eastAsia="Bosch Office Sans"/>
                <w:bCs/>
                <w:lang w:val="en-US"/>
              </w:rPr>
            </w:pPr>
            <w:r w:rsidRPr="00EB6458">
              <w:rPr>
                <w:rFonts w:eastAsia="Bosch Office Sans"/>
                <w:bCs/>
                <w:lang w:val="en-US"/>
              </w:rPr>
              <w:t>Write down here names of features/requirements which are still missing in this module</w:t>
            </w:r>
          </w:p>
        </w:tc>
        <w:tc>
          <w:tcPr>
            <w:tcW w:w="1320" w:type="dxa"/>
          </w:tcPr>
          <w:p w14:paraId="384C2DEB" w14:textId="77777777" w:rsidR="00EB6458" w:rsidRPr="00EB6458" w:rsidRDefault="00EB6458" w:rsidP="00BC6181">
            <w:pPr>
              <w:rPr>
                <w:rFonts w:eastAsia="Bosch Office Sans"/>
                <w:lang w:val="en-US"/>
              </w:rPr>
            </w:pPr>
            <w:r w:rsidRPr="00EB6458">
              <w:rPr>
                <w:rFonts w:eastAsia="Bosch Office Sans"/>
                <w:lang w:val="en-US"/>
              </w:rPr>
              <w:t>Write down here rough estimation of ROM consumption</w:t>
            </w:r>
          </w:p>
        </w:tc>
        <w:tc>
          <w:tcPr>
            <w:tcW w:w="1320" w:type="dxa"/>
          </w:tcPr>
          <w:p w14:paraId="5D8A6C62" w14:textId="77777777" w:rsidR="00EB6458" w:rsidRPr="00EB6458" w:rsidRDefault="00EB6458" w:rsidP="00BC6181">
            <w:pPr>
              <w:rPr>
                <w:rFonts w:eastAsia="Bosch Office Sans"/>
                <w:lang w:val="en-US"/>
              </w:rPr>
            </w:pPr>
            <w:r w:rsidRPr="00EB6458">
              <w:rPr>
                <w:rFonts w:eastAsia="Bosch Office Sans"/>
                <w:lang w:val="en-US"/>
              </w:rPr>
              <w:t>Write down here rough estimation of RAM consumption</w:t>
            </w:r>
          </w:p>
        </w:tc>
        <w:tc>
          <w:tcPr>
            <w:tcW w:w="1430" w:type="dxa"/>
          </w:tcPr>
          <w:p w14:paraId="226CC78A" w14:textId="77777777" w:rsidR="00EB6458" w:rsidRPr="00EB6458" w:rsidRDefault="00EB6458" w:rsidP="00BC6181">
            <w:pPr>
              <w:rPr>
                <w:rFonts w:eastAsia="Bosch Office Sans"/>
                <w:lang w:val="en-US"/>
              </w:rPr>
            </w:pPr>
            <w:r w:rsidRPr="00EB6458">
              <w:rPr>
                <w:rFonts w:eastAsia="Bosch Office Sans"/>
                <w:lang w:val="en-US"/>
              </w:rPr>
              <w:t>Give a hint if you expect a significant runtime adding effect</w:t>
            </w:r>
          </w:p>
        </w:tc>
      </w:tr>
      <w:tr w:rsidR="00EB6458" w:rsidRPr="00EB6458" w14:paraId="45012899" w14:textId="77777777" w:rsidTr="00EB6458">
        <w:tc>
          <w:tcPr>
            <w:tcW w:w="1758" w:type="dxa"/>
          </w:tcPr>
          <w:p w14:paraId="3F029489" w14:textId="77777777" w:rsidR="00EB6458" w:rsidRPr="00EB6458" w:rsidRDefault="00EB6458" w:rsidP="00BC6181">
            <w:pPr>
              <w:rPr>
                <w:rFonts w:eastAsia="Bosch Office Sans"/>
                <w:b/>
                <w:bCs/>
                <w:lang w:val="en-US"/>
              </w:rPr>
            </w:pPr>
            <w:r w:rsidRPr="00EB6458">
              <w:rPr>
                <w:rFonts w:eastAsia="Bosch Office Sans"/>
                <w:lang w:val="en-US"/>
              </w:rPr>
              <w:t>* Add more rows if required</w:t>
            </w:r>
          </w:p>
        </w:tc>
        <w:tc>
          <w:tcPr>
            <w:tcW w:w="3630" w:type="dxa"/>
          </w:tcPr>
          <w:p w14:paraId="6109247C" w14:textId="77777777" w:rsidR="00EB6458" w:rsidRPr="00EB6458" w:rsidRDefault="00EB6458" w:rsidP="00BC6181">
            <w:pPr>
              <w:rPr>
                <w:rFonts w:eastAsia="Bosch Office Sans"/>
                <w:b/>
                <w:bCs/>
                <w:lang w:val="en-US"/>
              </w:rPr>
            </w:pPr>
          </w:p>
        </w:tc>
        <w:tc>
          <w:tcPr>
            <w:tcW w:w="1320" w:type="dxa"/>
          </w:tcPr>
          <w:p w14:paraId="36C98549" w14:textId="77777777" w:rsidR="00EB6458" w:rsidRPr="00EB6458" w:rsidRDefault="00EB6458" w:rsidP="00BC6181">
            <w:pPr>
              <w:rPr>
                <w:rFonts w:eastAsia="Bosch Office Sans"/>
                <w:lang w:val="en-US"/>
              </w:rPr>
            </w:pPr>
          </w:p>
        </w:tc>
        <w:tc>
          <w:tcPr>
            <w:tcW w:w="1320" w:type="dxa"/>
          </w:tcPr>
          <w:p w14:paraId="6C0B0BFF" w14:textId="77777777" w:rsidR="00EB6458" w:rsidRPr="00EB6458" w:rsidRDefault="00EB6458" w:rsidP="00BC6181">
            <w:pPr>
              <w:rPr>
                <w:rFonts w:eastAsia="Bosch Office Sans"/>
                <w:lang w:val="en-US"/>
              </w:rPr>
            </w:pPr>
          </w:p>
        </w:tc>
        <w:tc>
          <w:tcPr>
            <w:tcW w:w="1430" w:type="dxa"/>
          </w:tcPr>
          <w:p w14:paraId="7ED8249A" w14:textId="77777777" w:rsidR="00EB6458" w:rsidRPr="00EB6458" w:rsidRDefault="00EB6458" w:rsidP="00BC6181">
            <w:pPr>
              <w:rPr>
                <w:rFonts w:eastAsia="Bosch Office Sans"/>
                <w:lang w:val="en-US"/>
              </w:rPr>
            </w:pPr>
          </w:p>
        </w:tc>
      </w:tr>
    </w:tbl>
    <w:p w14:paraId="587F4AC6" w14:textId="77777777" w:rsidR="00EB6458" w:rsidRPr="00325099" w:rsidRDefault="00EB6458" w:rsidP="00EB6458">
      <w:pPr>
        <w:rPr>
          <w:rFonts w:eastAsia="Bosch Office Sans"/>
          <w:lang w:val="en-US"/>
        </w:rPr>
      </w:pPr>
    </w:p>
    <w:p w14:paraId="26647BED" w14:textId="648EB464" w:rsidR="00EB6458" w:rsidRPr="00325099" w:rsidRDefault="009C3223" w:rsidP="00EB6458">
      <w:pPr>
        <w:pStyle w:val="berschrift2"/>
        <w:tabs>
          <w:tab w:val="clear" w:pos="360"/>
          <w:tab w:val="num" w:pos="576"/>
        </w:tabs>
        <w:ind w:left="576" w:hanging="576"/>
        <w:rPr>
          <w:rFonts w:eastAsia="Bosch Office Sans"/>
          <w:lang w:val="en-US"/>
        </w:rPr>
      </w:pPr>
      <w:bookmarkStart w:id="176" w:name="_Toc86823329"/>
      <w:r>
        <w:rPr>
          <w:rFonts w:eastAsia="Bosch Office Sans"/>
          <w:lang w:val="en-US"/>
        </w:rPr>
        <w:t xml:space="preserve"> </w:t>
      </w:r>
      <w:r w:rsidR="00EB6458" w:rsidRPr="00325099">
        <w:rPr>
          <w:rFonts w:eastAsia="Bosch Office Sans"/>
          <w:lang w:val="en-US"/>
        </w:rPr>
        <w:t xml:space="preserve">Possibilities to reduce </w:t>
      </w:r>
      <w:r w:rsidR="00AA230D" w:rsidRPr="00325099">
        <w:rPr>
          <w:rFonts w:eastAsia="Bosch Office Sans"/>
          <w:lang w:val="en-US"/>
        </w:rPr>
        <w:t>resources</w:t>
      </w:r>
      <w:bookmarkEnd w:id="176"/>
    </w:p>
    <w:p w14:paraId="77F2FF72" w14:textId="77777777" w:rsidR="00EB6458" w:rsidRDefault="00EB6458" w:rsidP="00EB6458">
      <w:pPr>
        <w:rPr>
          <w:rFonts w:eastAsia="Bosch Office Sans"/>
          <w:lang w:val="en-US"/>
        </w:rPr>
      </w:pPr>
    </w:p>
    <w:p w14:paraId="216BD400" w14:textId="6CCE7601" w:rsidR="00D93D93" w:rsidRPr="00631DD5" w:rsidRDefault="00D93D93">
      <w:pPr>
        <w:rPr>
          <w:rFonts w:eastAsia="Bosch Office Sans"/>
        </w:rPr>
      </w:pPr>
    </w:p>
    <w:sectPr w:rsidR="00D93D93" w:rsidRPr="00631DD5" w:rsidSect="002209F4">
      <w:headerReference w:type="even" r:id="rId22"/>
      <w:headerReference w:type="default" r:id="rId23"/>
      <w:footerReference w:type="even" r:id="rId24"/>
      <w:footerReference w:type="default" r:id="rId25"/>
      <w:headerReference w:type="first" r:id="rId26"/>
      <w:footerReference w:type="first" r:id="rId27"/>
      <w:type w:val="continuous"/>
      <w:pgSz w:w="11909" w:h="16834" w:code="9"/>
      <w:pgMar w:top="1843" w:right="1304" w:bottom="692" w:left="1270" w:header="822" w:footer="510" w:gutter="0"/>
      <w:cols w:space="720"/>
      <w:formProt w:val="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B54D6B" w14:textId="77777777" w:rsidR="00C55FD1" w:rsidRDefault="00C55FD1">
      <w:r>
        <w:separator/>
      </w:r>
    </w:p>
  </w:endnote>
  <w:endnote w:type="continuationSeparator" w:id="0">
    <w:p w14:paraId="354BCD04" w14:textId="77777777" w:rsidR="00C55FD1" w:rsidRDefault="00C55F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sch Office Sans">
    <w:panose1 w:val="00000000000000000000"/>
    <w:charset w:val="00"/>
    <w:family w:val="auto"/>
    <w:pitch w:val="variable"/>
    <w:sig w:usb0="A00002FF" w:usb1="0000E0DB" w:usb2="00000000" w:usb3="00000000" w:csb0="0000019F"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LStat">
    <w:altName w:val="Times New Roman"/>
    <w:panose1 w:val="00000000000000000000"/>
    <w:charset w:val="00"/>
    <w:family w:val="roman"/>
    <w:notTrueType/>
    <w:pitch w:val="default"/>
    <w:sig w:usb0="0282A578" w:usb1="00000008" w:usb2="0282A578" w:usb3="00000008" w:csb0="0000002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E671FD" w14:textId="77777777" w:rsidR="004769B8" w:rsidRDefault="004769B8" w:rsidP="00BC6181">
    <w:pPr>
      <w:pBdr>
        <w:top w:val="single" w:sz="4" w:space="1" w:color="auto"/>
      </w:pBdr>
      <w:rPr>
        <w:noProof/>
      </w:rPr>
    </w:pPr>
  </w:p>
  <w:p w14:paraId="63AFD312" w14:textId="2D12910D" w:rsidR="004769B8" w:rsidRDefault="004769B8">
    <w:pPr>
      <w:pStyle w:val="MLStat"/>
      <w:framePr w:w="7620" w:h="454" w:hSpace="181" w:wrap="around" w:vAnchor="page" w:hAnchor="margin" w:yAlign="bottom"/>
      <w:spacing w:before="0" w:after="0" w:line="240" w:lineRule="auto"/>
      <w:ind w:left="0" w:right="0" w:firstLine="0"/>
      <w:jc w:val="right"/>
      <w:rPr>
        <w:rFonts w:ascii="Arial" w:hAnsi="Arial"/>
        <w:sz w:val="10"/>
      </w:rPr>
    </w:pPr>
    <w:r>
      <w:rPr>
        <w:rFonts w:ascii="Arial" w:hAnsi="Arial"/>
        <w:sz w:val="10"/>
      </w:rPr>
      <w:fldChar w:fldCharType="begin" w:fldLock="1"/>
    </w:r>
    <w:r>
      <w:rPr>
        <w:rFonts w:ascii="Arial" w:hAnsi="Arial"/>
        <w:sz w:val="10"/>
      </w:rPr>
      <w:instrText xml:space="preserve"> REF bkmFilename </w:instrText>
    </w:r>
    <w:r>
      <w:rPr>
        <w:rFonts w:ascii="Arial" w:hAnsi="Arial"/>
        <w:sz w:val="10"/>
      </w:rPr>
      <w:fldChar w:fldCharType="separate"/>
    </w:r>
    <w:r>
      <w:rPr>
        <w:rFonts w:ascii="Bosch Office Sans" w:hAnsi="Bosch Office Sans"/>
        <w:sz w:val="10"/>
      </w:rPr>
      <w:t xml:space="preserve"> </w:t>
    </w:r>
    <w:r>
      <w:rPr>
        <w:rFonts w:ascii="Arial" w:hAnsi="Arial"/>
        <w:sz w:val="10"/>
      </w:rPr>
      <w:fldChar w:fldCharType="end"/>
    </w:r>
  </w:p>
  <w:p w14:paraId="6B414369" w14:textId="77777777" w:rsidR="004769B8" w:rsidRDefault="004769B8">
    <w:pPr>
      <w:pStyle w:val="MLStat"/>
      <w:framePr w:w="7620" w:h="454" w:hSpace="181" w:wrap="around" w:vAnchor="page" w:hAnchor="margin" w:yAlign="bottom"/>
      <w:spacing w:before="0" w:after="0" w:line="704" w:lineRule="exact"/>
      <w:ind w:left="0" w:right="0" w:firstLine="0"/>
      <w:rPr>
        <w:rFonts w:ascii="Arial" w:hAnsi="Arial"/>
      </w:rPr>
    </w:pPr>
  </w:p>
  <w:p w14:paraId="41C4063C" w14:textId="77777777" w:rsidR="004769B8" w:rsidRDefault="004769B8">
    <w:pPr>
      <w:pStyle w:val="MLStat"/>
      <w:framePr w:w="7620" w:h="454" w:hSpace="181" w:wrap="around" w:vAnchor="page" w:hAnchor="margin" w:yAlign="bottom"/>
      <w:spacing w:before="0" w:after="0" w:line="240" w:lineRule="auto"/>
      <w:ind w:left="0" w:right="0" w:firstLine="0"/>
      <w:rPr>
        <w:rFonts w:ascii="Arial" w:hAnsi="Arial"/>
      </w:rPr>
    </w:pPr>
  </w:p>
  <w:p w14:paraId="183005A3" w14:textId="6F3C93C0" w:rsidR="004769B8" w:rsidRDefault="004769B8">
    <w:pPr>
      <w:pStyle w:val="MLStat"/>
      <w:framePr w:w="2608" w:hSpace="408" w:wrap="around" w:vAnchor="page" w:hAnchor="page" w:xAlign="right" w:yAlign="bottom"/>
      <w:spacing w:before="0" w:after="0" w:line="240" w:lineRule="exact"/>
      <w:ind w:left="0" w:right="0" w:firstLine="0"/>
      <w:rPr>
        <w:rFonts w:ascii="Bosch Office Sans" w:hAnsi="Bosch Office Sans"/>
        <w:sz w:val="20"/>
      </w:rPr>
    </w:pPr>
    <w:r>
      <w:rPr>
        <w:rFonts w:ascii="Bosch Office Sans" w:hAnsi="Bosch Office Sans"/>
        <w:sz w:val="20"/>
      </w:rPr>
      <w:fldChar w:fldCharType="begin" w:fldLock="1"/>
    </w:r>
    <w:r>
      <w:rPr>
        <w:rFonts w:ascii="Bosch Office Sans" w:hAnsi="Bosch Office Sans"/>
        <w:sz w:val="20"/>
      </w:rPr>
      <w:instrText xml:space="preserve"> REF stPage  \* MERGEFORMAT </w:instrText>
    </w:r>
    <w:r>
      <w:rPr>
        <w:rFonts w:ascii="Bosch Office Sans" w:hAnsi="Bosch Office Sans"/>
        <w:sz w:val="20"/>
      </w:rPr>
      <w:fldChar w:fldCharType="separate"/>
    </w:r>
    <w:r>
      <w:rPr>
        <w:rFonts w:ascii="Bosch Office Sans" w:hAnsi="Bosch Office Sans"/>
        <w:sz w:val="20"/>
      </w:rPr>
      <w:t>Page</w:t>
    </w:r>
    <w:r>
      <w:rPr>
        <w:rFonts w:ascii="Bosch Office Sans" w:hAnsi="Bosch Office Sans"/>
        <w:sz w:val="20"/>
      </w:rPr>
      <w:fldChar w:fldCharType="end"/>
    </w:r>
    <w:r>
      <w:rPr>
        <w:rFonts w:ascii="Bosch Office Sans" w:hAnsi="Bosch Office Sans"/>
        <w:sz w:val="20"/>
      </w:rPr>
      <w:t xml:space="preserve"> </w:t>
    </w:r>
    <w:r>
      <w:rPr>
        <w:rFonts w:ascii="Bosch Office Sans" w:hAnsi="Bosch Office Sans"/>
        <w:sz w:val="20"/>
      </w:rPr>
      <w:fldChar w:fldCharType="begin"/>
    </w:r>
    <w:r>
      <w:rPr>
        <w:rFonts w:ascii="Bosch Office Sans" w:hAnsi="Bosch Office Sans"/>
        <w:sz w:val="20"/>
      </w:rPr>
      <w:instrText xml:space="preserve"> PAGE  \* MERGEFORMAT </w:instrText>
    </w:r>
    <w:r>
      <w:rPr>
        <w:rFonts w:ascii="Bosch Office Sans" w:hAnsi="Bosch Office Sans"/>
        <w:sz w:val="20"/>
      </w:rPr>
      <w:fldChar w:fldCharType="separate"/>
    </w:r>
    <w:r>
      <w:rPr>
        <w:rFonts w:ascii="Bosch Office Sans" w:hAnsi="Bosch Office Sans"/>
        <w:sz w:val="20"/>
      </w:rPr>
      <w:t>6</w:t>
    </w:r>
    <w:r>
      <w:rPr>
        <w:rFonts w:ascii="Bosch Office Sans" w:hAnsi="Bosch Office Sans"/>
        <w:sz w:val="20"/>
      </w:rPr>
      <w:fldChar w:fldCharType="end"/>
    </w:r>
    <w:r>
      <w:rPr>
        <w:rFonts w:ascii="Bosch Office Sans" w:hAnsi="Bosch Office Sans"/>
        <w:sz w:val="20"/>
      </w:rPr>
      <w:t xml:space="preserve"> </w:t>
    </w:r>
    <w:r>
      <w:rPr>
        <w:rFonts w:ascii="Bosch Office Sans" w:hAnsi="Bosch Office Sans"/>
        <w:sz w:val="20"/>
      </w:rPr>
      <w:fldChar w:fldCharType="begin" w:fldLock="1"/>
    </w:r>
    <w:r>
      <w:rPr>
        <w:rFonts w:ascii="Bosch Office Sans" w:hAnsi="Bosch Office Sans"/>
        <w:sz w:val="20"/>
      </w:rPr>
      <w:instrText xml:space="preserve"> REF stPageOf  \* MERGEFORMAT </w:instrText>
    </w:r>
    <w:r>
      <w:rPr>
        <w:rFonts w:ascii="Bosch Office Sans" w:hAnsi="Bosch Office Sans"/>
        <w:sz w:val="20"/>
      </w:rPr>
      <w:fldChar w:fldCharType="separate"/>
    </w:r>
    <w:r>
      <w:rPr>
        <w:rFonts w:ascii="Bosch Office Sans" w:hAnsi="Bosch Office Sans"/>
        <w:sz w:val="20"/>
      </w:rPr>
      <w:t>of</w:t>
    </w:r>
    <w:r>
      <w:rPr>
        <w:rFonts w:ascii="Bosch Office Sans" w:hAnsi="Bosch Office Sans"/>
        <w:sz w:val="20"/>
      </w:rPr>
      <w:fldChar w:fldCharType="end"/>
    </w:r>
    <w:r>
      <w:rPr>
        <w:rFonts w:ascii="Bosch Office Sans" w:hAnsi="Bosch Office Sans"/>
        <w:sz w:val="20"/>
      </w:rPr>
      <w:t xml:space="preserve"> </w:t>
    </w:r>
    <w:r>
      <w:rPr>
        <w:rFonts w:ascii="Bosch Office Sans" w:hAnsi="Bosch Office Sans"/>
        <w:sz w:val="20"/>
      </w:rPr>
      <w:fldChar w:fldCharType="begin"/>
    </w:r>
    <w:r>
      <w:rPr>
        <w:rFonts w:ascii="Bosch Office Sans" w:hAnsi="Bosch Office Sans"/>
        <w:sz w:val="20"/>
      </w:rPr>
      <w:instrText xml:space="preserve"> NUMPAGES  \* MERGEFORMAT </w:instrText>
    </w:r>
    <w:r>
      <w:rPr>
        <w:rFonts w:ascii="Bosch Office Sans" w:hAnsi="Bosch Office Sans"/>
        <w:sz w:val="20"/>
      </w:rPr>
      <w:fldChar w:fldCharType="separate"/>
    </w:r>
    <w:r>
      <w:rPr>
        <w:rFonts w:ascii="Bosch Office Sans" w:hAnsi="Bosch Office Sans"/>
        <w:sz w:val="20"/>
      </w:rPr>
      <w:t>67</w:t>
    </w:r>
    <w:r>
      <w:rPr>
        <w:rFonts w:ascii="Bosch Office Sans" w:hAnsi="Bosch Office Sans"/>
        <w:sz w:val="20"/>
      </w:rPr>
      <w:fldChar w:fldCharType="end"/>
    </w:r>
  </w:p>
  <w:p w14:paraId="05550FE4" w14:textId="77777777" w:rsidR="004769B8" w:rsidRDefault="004769B8">
    <w:pPr>
      <w:pStyle w:val="MLStat"/>
      <w:framePr w:w="2608" w:hSpace="408" w:wrap="around" w:vAnchor="page" w:hAnchor="page" w:xAlign="right" w:yAlign="bottom"/>
      <w:spacing w:before="0" w:after="0" w:line="680" w:lineRule="exact"/>
      <w:ind w:left="0" w:right="0" w:firstLine="0"/>
      <w:rPr>
        <w:rFonts w:ascii="Bosch Office Sans" w:hAnsi="Bosch Office Sans"/>
      </w:rPr>
    </w:pPr>
  </w:p>
  <w:p w14:paraId="2B4F50DB" w14:textId="77777777" w:rsidR="004769B8" w:rsidRDefault="004769B8">
    <w:pPr>
      <w:pStyle w:val="MLStat"/>
      <w:framePr w:w="2608" w:hSpace="408" w:wrap="around" w:vAnchor="page" w:hAnchor="page" w:xAlign="right" w:yAlign="bottom"/>
      <w:spacing w:before="0" w:after="0" w:line="240" w:lineRule="auto"/>
      <w:ind w:left="0" w:right="0" w:firstLine="0"/>
      <w:rPr>
        <w:rFonts w:ascii="Bosch Office Sans" w:hAnsi="Bosch Office Sans"/>
      </w:rPr>
    </w:pPr>
  </w:p>
  <w:p w14:paraId="1CDDAFC9" w14:textId="77777777" w:rsidR="004769B8" w:rsidRDefault="004769B8">
    <w:pPr>
      <w:rPr>
        <w:noProof/>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2AAC4B" w14:textId="77777777" w:rsidR="004769B8" w:rsidRDefault="004769B8" w:rsidP="00BC6181">
    <w:pPr>
      <w:pBdr>
        <w:top w:val="single" w:sz="4" w:space="1" w:color="auto"/>
      </w:pBdr>
      <w:rPr>
        <w:noProof/>
      </w:rPr>
    </w:pPr>
  </w:p>
  <w:p w14:paraId="76209973" w14:textId="77777777" w:rsidR="004769B8" w:rsidRDefault="004769B8">
    <w:pPr>
      <w:pStyle w:val="MLStat"/>
      <w:framePr w:w="7620" w:h="454" w:hSpace="181" w:wrap="around" w:vAnchor="page" w:hAnchor="margin" w:yAlign="bottom"/>
      <w:spacing w:before="0" w:after="0" w:line="240" w:lineRule="auto"/>
      <w:ind w:left="0" w:right="0" w:firstLine="0"/>
      <w:jc w:val="right"/>
      <w:rPr>
        <w:rFonts w:ascii="Bosch Office Sans" w:hAnsi="Bosch Office Sans"/>
        <w:sz w:val="10"/>
      </w:rPr>
    </w:pPr>
    <w:r>
      <w:rPr>
        <w:rFonts w:ascii="Bosch Office Sans" w:hAnsi="Bosch Office Sans"/>
        <w:sz w:val="10"/>
      </w:rPr>
      <w:t xml:space="preserve"> </w:t>
    </w:r>
  </w:p>
  <w:p w14:paraId="5BABD9AC" w14:textId="77777777" w:rsidR="004769B8" w:rsidRDefault="004769B8">
    <w:pPr>
      <w:pStyle w:val="MLStat"/>
      <w:framePr w:w="7620" w:h="454" w:hSpace="181" w:wrap="around" w:vAnchor="page" w:hAnchor="margin" w:yAlign="bottom"/>
      <w:spacing w:before="0" w:after="0" w:line="704" w:lineRule="exact"/>
      <w:ind w:left="0" w:right="0" w:firstLine="0"/>
      <w:rPr>
        <w:rFonts w:ascii="Bosch Office Sans" w:hAnsi="Bosch Office Sans"/>
      </w:rPr>
    </w:pPr>
  </w:p>
  <w:p w14:paraId="6ACA6FED" w14:textId="77777777" w:rsidR="004769B8" w:rsidRDefault="004769B8">
    <w:pPr>
      <w:pStyle w:val="MLStat"/>
      <w:framePr w:w="7620" w:h="454" w:hSpace="181" w:wrap="around" w:vAnchor="page" w:hAnchor="margin" w:yAlign="bottom"/>
      <w:spacing w:before="0" w:after="0" w:line="240" w:lineRule="auto"/>
      <w:ind w:left="0" w:right="0" w:firstLine="0"/>
      <w:rPr>
        <w:rFonts w:ascii="Bosch Office Sans" w:hAnsi="Bosch Office Sans"/>
      </w:rPr>
    </w:pPr>
  </w:p>
  <w:p w14:paraId="7334CC22" w14:textId="77777777" w:rsidR="004769B8" w:rsidRDefault="004769B8">
    <w:pPr>
      <w:pStyle w:val="MLStat"/>
      <w:framePr w:w="2608" w:hSpace="408" w:wrap="around" w:vAnchor="page" w:hAnchor="page" w:xAlign="right" w:yAlign="bottom"/>
      <w:spacing w:before="0" w:after="0" w:line="240" w:lineRule="auto"/>
      <w:ind w:left="0" w:right="0" w:firstLine="0"/>
      <w:rPr>
        <w:rFonts w:ascii="Bosch Office Sans" w:hAnsi="Bosch Office Sans"/>
      </w:rPr>
    </w:pPr>
    <w:r>
      <w:rPr>
        <w:rFonts w:ascii="Bosch Office Sans" w:hAnsi="Bosch Office Sans"/>
        <w:sz w:val="12"/>
      </w:rPr>
      <w:t xml:space="preserve"> </w:t>
    </w:r>
  </w:p>
  <w:p w14:paraId="4B882A10" w14:textId="77777777" w:rsidR="004769B8" w:rsidRDefault="004769B8">
    <w:pPr>
      <w:pStyle w:val="MLStat"/>
      <w:framePr w:w="2608" w:hSpace="408" w:wrap="around" w:vAnchor="page" w:hAnchor="page" w:xAlign="right" w:yAlign="bottom"/>
      <w:spacing w:before="0" w:after="0" w:line="240" w:lineRule="exact"/>
      <w:ind w:left="0" w:right="0" w:firstLine="0"/>
      <w:rPr>
        <w:rFonts w:ascii="Bosch Office Sans" w:hAnsi="Bosch Office Sans"/>
        <w:sz w:val="20"/>
      </w:rPr>
    </w:pPr>
    <w:r>
      <w:rPr>
        <w:rFonts w:ascii="Bosch Office Sans" w:hAnsi="Bosch Office Sans"/>
        <w:sz w:val="20"/>
      </w:rPr>
      <w:t xml:space="preserve">Page </w:t>
    </w:r>
    <w:r>
      <w:rPr>
        <w:rFonts w:ascii="Bosch Office Sans" w:hAnsi="Bosch Office Sans"/>
        <w:sz w:val="20"/>
      </w:rPr>
      <w:fldChar w:fldCharType="begin"/>
    </w:r>
    <w:r>
      <w:rPr>
        <w:rFonts w:ascii="Bosch Office Sans" w:hAnsi="Bosch Office Sans"/>
        <w:sz w:val="20"/>
      </w:rPr>
      <w:instrText xml:space="preserve"> PAGE  \* MERGEFORMAT </w:instrText>
    </w:r>
    <w:r>
      <w:rPr>
        <w:rFonts w:ascii="Bosch Office Sans" w:hAnsi="Bosch Office Sans"/>
        <w:sz w:val="20"/>
      </w:rPr>
      <w:fldChar w:fldCharType="separate"/>
    </w:r>
    <w:r>
      <w:rPr>
        <w:rFonts w:ascii="Bosch Office Sans" w:hAnsi="Bosch Office Sans"/>
        <w:sz w:val="20"/>
      </w:rPr>
      <w:t>5</w:t>
    </w:r>
    <w:r>
      <w:rPr>
        <w:rFonts w:ascii="Bosch Office Sans" w:hAnsi="Bosch Office Sans"/>
        <w:sz w:val="20"/>
      </w:rPr>
      <w:fldChar w:fldCharType="end"/>
    </w:r>
    <w:r>
      <w:rPr>
        <w:rFonts w:ascii="Bosch Office Sans" w:hAnsi="Bosch Office Sans"/>
        <w:sz w:val="20"/>
      </w:rPr>
      <w:t xml:space="preserve"> of </w:t>
    </w:r>
    <w:r>
      <w:rPr>
        <w:rFonts w:ascii="Bosch Office Sans" w:hAnsi="Bosch Office Sans"/>
        <w:sz w:val="20"/>
      </w:rPr>
      <w:fldChar w:fldCharType="begin"/>
    </w:r>
    <w:r>
      <w:rPr>
        <w:rFonts w:ascii="Bosch Office Sans" w:hAnsi="Bosch Office Sans"/>
        <w:sz w:val="20"/>
      </w:rPr>
      <w:instrText xml:space="preserve"> NUMPAGES  \* MERGEFORMAT </w:instrText>
    </w:r>
    <w:r>
      <w:rPr>
        <w:rFonts w:ascii="Bosch Office Sans" w:hAnsi="Bosch Office Sans"/>
        <w:sz w:val="20"/>
      </w:rPr>
      <w:fldChar w:fldCharType="separate"/>
    </w:r>
    <w:r>
      <w:rPr>
        <w:rFonts w:ascii="Bosch Office Sans" w:hAnsi="Bosch Office Sans"/>
        <w:sz w:val="20"/>
      </w:rPr>
      <w:t>50</w:t>
    </w:r>
    <w:r>
      <w:rPr>
        <w:rFonts w:ascii="Bosch Office Sans" w:hAnsi="Bosch Office Sans"/>
        <w:sz w:val="20"/>
      </w:rPr>
      <w:fldChar w:fldCharType="end"/>
    </w:r>
  </w:p>
  <w:p w14:paraId="41C28F70" w14:textId="77777777" w:rsidR="004769B8" w:rsidRDefault="004769B8">
    <w:pPr>
      <w:pStyle w:val="MLStat"/>
      <w:framePr w:w="2608" w:hSpace="408" w:wrap="around" w:vAnchor="page" w:hAnchor="page" w:xAlign="right" w:yAlign="bottom"/>
      <w:spacing w:before="0" w:after="0" w:line="680" w:lineRule="exact"/>
      <w:ind w:left="0" w:right="0" w:firstLine="0"/>
      <w:rPr>
        <w:rFonts w:ascii="Bosch Office Sans" w:hAnsi="Bosch Office Sans"/>
      </w:rPr>
    </w:pPr>
  </w:p>
  <w:p w14:paraId="60059D8B" w14:textId="77777777" w:rsidR="004769B8" w:rsidRDefault="004769B8">
    <w:pPr>
      <w:pStyle w:val="MLStat"/>
      <w:framePr w:w="2608" w:hSpace="408" w:wrap="around" w:vAnchor="page" w:hAnchor="page" w:xAlign="right" w:yAlign="bottom"/>
      <w:spacing w:before="0" w:after="0" w:line="240" w:lineRule="auto"/>
      <w:ind w:left="0" w:right="0" w:firstLine="0"/>
      <w:rPr>
        <w:rFonts w:ascii="Bosch Office Sans" w:hAnsi="Bosch Office Sans"/>
      </w:rPr>
    </w:pPr>
  </w:p>
  <w:p w14:paraId="5279BFE0" w14:textId="77777777" w:rsidR="004769B8" w:rsidRDefault="004769B8">
    <w:pPr>
      <w:rPr>
        <w:noProof/>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E1E36" w14:textId="77777777" w:rsidR="004769B8" w:rsidRDefault="004769B8">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BD69A" w14:textId="77777777" w:rsidR="004769B8" w:rsidRDefault="004769B8">
    <w:pPr>
      <w:rPr>
        <w:noProof/>
      </w:rPr>
    </w:pPr>
  </w:p>
  <w:p w14:paraId="72848BF0" w14:textId="0A01CECF" w:rsidR="004769B8" w:rsidRDefault="004769B8">
    <w:pPr>
      <w:pStyle w:val="MLStat"/>
      <w:framePr w:w="7620" w:h="454" w:hSpace="181" w:wrap="around" w:vAnchor="page" w:hAnchor="margin" w:yAlign="bottom"/>
      <w:spacing w:before="0" w:after="0" w:line="240" w:lineRule="auto"/>
      <w:ind w:left="0" w:right="0" w:firstLine="0"/>
      <w:jc w:val="right"/>
      <w:rPr>
        <w:rFonts w:ascii="Arial" w:hAnsi="Arial"/>
        <w:sz w:val="10"/>
      </w:rPr>
    </w:pPr>
    <w:r>
      <w:rPr>
        <w:rFonts w:ascii="Arial" w:hAnsi="Arial"/>
        <w:sz w:val="10"/>
      </w:rPr>
      <w:fldChar w:fldCharType="begin" w:fldLock="1"/>
    </w:r>
    <w:r>
      <w:rPr>
        <w:rFonts w:ascii="Arial" w:hAnsi="Arial"/>
        <w:sz w:val="10"/>
      </w:rPr>
      <w:instrText xml:space="preserve"> REF bkmFilename </w:instrText>
    </w:r>
    <w:r>
      <w:rPr>
        <w:rFonts w:ascii="Arial" w:hAnsi="Arial"/>
        <w:sz w:val="10"/>
      </w:rPr>
      <w:fldChar w:fldCharType="separate"/>
    </w:r>
    <w:r>
      <w:rPr>
        <w:rFonts w:ascii="Bosch Office Sans" w:hAnsi="Bosch Office Sans"/>
        <w:sz w:val="10"/>
      </w:rPr>
      <w:t xml:space="preserve"> </w:t>
    </w:r>
    <w:r>
      <w:rPr>
        <w:rFonts w:ascii="Arial" w:hAnsi="Arial"/>
        <w:sz w:val="10"/>
      </w:rPr>
      <w:fldChar w:fldCharType="end"/>
    </w:r>
  </w:p>
  <w:p w14:paraId="61F966A7" w14:textId="77777777" w:rsidR="004769B8" w:rsidRDefault="004769B8">
    <w:pPr>
      <w:pStyle w:val="MLStat"/>
      <w:framePr w:w="7620" w:h="454" w:hSpace="181" w:wrap="around" w:vAnchor="page" w:hAnchor="margin" w:yAlign="bottom"/>
      <w:spacing w:before="0" w:after="0" w:line="704" w:lineRule="exact"/>
      <w:ind w:left="0" w:right="0" w:firstLine="0"/>
      <w:rPr>
        <w:rFonts w:ascii="Arial" w:hAnsi="Arial"/>
      </w:rPr>
    </w:pPr>
  </w:p>
  <w:p w14:paraId="37E4073C" w14:textId="77777777" w:rsidR="004769B8" w:rsidRDefault="004769B8">
    <w:pPr>
      <w:pStyle w:val="MLStat"/>
      <w:framePr w:w="7620" w:h="454" w:hSpace="181" w:wrap="around" w:vAnchor="page" w:hAnchor="margin" w:yAlign="bottom"/>
      <w:spacing w:before="0" w:after="0" w:line="240" w:lineRule="auto"/>
      <w:ind w:left="0" w:right="0" w:firstLine="0"/>
      <w:rPr>
        <w:rFonts w:ascii="Arial" w:hAnsi="Arial"/>
      </w:rPr>
    </w:pPr>
  </w:p>
  <w:bookmarkStart w:id="178" w:name="bkmFormat08"/>
  <w:p w14:paraId="41F65839" w14:textId="2DB66638" w:rsidR="004769B8" w:rsidRDefault="004769B8">
    <w:pPr>
      <w:pStyle w:val="MLStat"/>
      <w:framePr w:w="2608" w:hSpace="408" w:wrap="around" w:vAnchor="page" w:hAnchor="page" w:xAlign="right" w:yAlign="bottom"/>
      <w:spacing w:before="0" w:after="0" w:line="240" w:lineRule="exact"/>
      <w:ind w:left="0" w:right="0" w:firstLine="0"/>
      <w:rPr>
        <w:rFonts w:ascii="Bosch Office Sans" w:hAnsi="Bosch Office Sans"/>
        <w:sz w:val="20"/>
      </w:rPr>
    </w:pPr>
    <w:r>
      <w:rPr>
        <w:rFonts w:ascii="Bosch Office Sans" w:hAnsi="Bosch Office Sans"/>
        <w:sz w:val="20"/>
      </w:rPr>
      <w:fldChar w:fldCharType="begin" w:fldLock="1"/>
    </w:r>
    <w:r>
      <w:rPr>
        <w:rFonts w:ascii="Bosch Office Sans" w:hAnsi="Bosch Office Sans"/>
        <w:sz w:val="20"/>
      </w:rPr>
      <w:instrText xml:space="preserve"> REF stPage  \* MERGEFORMAT </w:instrText>
    </w:r>
    <w:r>
      <w:rPr>
        <w:rFonts w:ascii="Bosch Office Sans" w:hAnsi="Bosch Office Sans"/>
        <w:sz w:val="20"/>
      </w:rPr>
      <w:fldChar w:fldCharType="separate"/>
    </w:r>
    <w:r>
      <w:rPr>
        <w:rFonts w:ascii="Bosch Office Sans" w:hAnsi="Bosch Office Sans"/>
        <w:sz w:val="20"/>
      </w:rPr>
      <w:t>Page</w:t>
    </w:r>
    <w:r>
      <w:rPr>
        <w:rFonts w:ascii="Bosch Office Sans" w:hAnsi="Bosch Office Sans"/>
        <w:sz w:val="20"/>
      </w:rPr>
      <w:fldChar w:fldCharType="end"/>
    </w:r>
    <w:r>
      <w:rPr>
        <w:rFonts w:ascii="Bosch Office Sans" w:hAnsi="Bosch Office Sans"/>
        <w:sz w:val="20"/>
      </w:rPr>
      <w:t xml:space="preserve"> </w:t>
    </w:r>
    <w:r>
      <w:rPr>
        <w:rFonts w:ascii="Bosch Office Sans" w:hAnsi="Bosch Office Sans"/>
        <w:sz w:val="20"/>
      </w:rPr>
      <w:fldChar w:fldCharType="begin"/>
    </w:r>
    <w:r>
      <w:rPr>
        <w:rFonts w:ascii="Bosch Office Sans" w:hAnsi="Bosch Office Sans"/>
        <w:sz w:val="20"/>
      </w:rPr>
      <w:instrText xml:space="preserve"> PAGE  \* MERGEFORMAT </w:instrText>
    </w:r>
    <w:r>
      <w:rPr>
        <w:rFonts w:ascii="Bosch Office Sans" w:hAnsi="Bosch Office Sans"/>
        <w:sz w:val="20"/>
      </w:rPr>
      <w:fldChar w:fldCharType="separate"/>
    </w:r>
    <w:r>
      <w:rPr>
        <w:rFonts w:ascii="Bosch Office Sans" w:hAnsi="Bosch Office Sans"/>
        <w:sz w:val="20"/>
      </w:rPr>
      <w:t>9</w:t>
    </w:r>
    <w:r>
      <w:rPr>
        <w:rFonts w:ascii="Bosch Office Sans" w:hAnsi="Bosch Office Sans"/>
        <w:sz w:val="20"/>
      </w:rPr>
      <w:fldChar w:fldCharType="end"/>
    </w:r>
    <w:r>
      <w:rPr>
        <w:rFonts w:ascii="Bosch Office Sans" w:hAnsi="Bosch Office Sans"/>
        <w:sz w:val="20"/>
      </w:rPr>
      <w:t xml:space="preserve"> </w:t>
    </w:r>
    <w:r>
      <w:rPr>
        <w:rFonts w:ascii="Bosch Office Sans" w:hAnsi="Bosch Office Sans"/>
        <w:sz w:val="20"/>
      </w:rPr>
      <w:fldChar w:fldCharType="begin" w:fldLock="1"/>
    </w:r>
    <w:r>
      <w:rPr>
        <w:rFonts w:ascii="Bosch Office Sans" w:hAnsi="Bosch Office Sans"/>
        <w:sz w:val="20"/>
      </w:rPr>
      <w:instrText xml:space="preserve"> REF stPageOf  \* MERGEFORMAT </w:instrText>
    </w:r>
    <w:r>
      <w:rPr>
        <w:rFonts w:ascii="Bosch Office Sans" w:hAnsi="Bosch Office Sans"/>
        <w:sz w:val="20"/>
      </w:rPr>
      <w:fldChar w:fldCharType="separate"/>
    </w:r>
    <w:r>
      <w:rPr>
        <w:rFonts w:ascii="Bosch Office Sans" w:hAnsi="Bosch Office Sans"/>
        <w:sz w:val="20"/>
      </w:rPr>
      <w:t>of</w:t>
    </w:r>
    <w:r>
      <w:rPr>
        <w:rFonts w:ascii="Bosch Office Sans" w:hAnsi="Bosch Office Sans"/>
        <w:sz w:val="20"/>
      </w:rPr>
      <w:fldChar w:fldCharType="end"/>
    </w:r>
    <w:r>
      <w:rPr>
        <w:rFonts w:ascii="Bosch Office Sans" w:hAnsi="Bosch Office Sans"/>
        <w:sz w:val="20"/>
      </w:rPr>
      <w:t xml:space="preserve"> </w:t>
    </w:r>
    <w:r>
      <w:rPr>
        <w:rFonts w:ascii="Bosch Office Sans" w:hAnsi="Bosch Office Sans"/>
        <w:sz w:val="20"/>
      </w:rPr>
      <w:fldChar w:fldCharType="begin"/>
    </w:r>
    <w:r>
      <w:rPr>
        <w:rFonts w:ascii="Bosch Office Sans" w:hAnsi="Bosch Office Sans"/>
        <w:sz w:val="20"/>
      </w:rPr>
      <w:instrText xml:space="preserve"> NUMPAGES  \* MERGEFORMAT </w:instrText>
    </w:r>
    <w:r>
      <w:rPr>
        <w:rFonts w:ascii="Bosch Office Sans" w:hAnsi="Bosch Office Sans"/>
        <w:sz w:val="20"/>
      </w:rPr>
      <w:fldChar w:fldCharType="separate"/>
    </w:r>
    <w:r>
      <w:rPr>
        <w:rFonts w:ascii="Bosch Office Sans" w:hAnsi="Bosch Office Sans"/>
        <w:sz w:val="20"/>
      </w:rPr>
      <w:t>67</w:t>
    </w:r>
    <w:r>
      <w:rPr>
        <w:rFonts w:ascii="Bosch Office Sans" w:hAnsi="Bosch Office Sans"/>
        <w:sz w:val="20"/>
      </w:rPr>
      <w:fldChar w:fldCharType="end"/>
    </w:r>
  </w:p>
  <w:bookmarkEnd w:id="178"/>
  <w:p w14:paraId="22A34ADD" w14:textId="77777777" w:rsidR="004769B8" w:rsidRDefault="004769B8">
    <w:pPr>
      <w:pStyle w:val="MLStat"/>
      <w:framePr w:w="2608" w:hSpace="408" w:wrap="around" w:vAnchor="page" w:hAnchor="page" w:xAlign="right" w:yAlign="bottom"/>
      <w:spacing w:before="0" w:after="0" w:line="680" w:lineRule="exact"/>
      <w:ind w:left="0" w:right="0" w:firstLine="0"/>
      <w:rPr>
        <w:rFonts w:ascii="Bosch Office Sans" w:hAnsi="Bosch Office Sans"/>
      </w:rPr>
    </w:pPr>
  </w:p>
  <w:p w14:paraId="6D7BD70D" w14:textId="77777777" w:rsidR="004769B8" w:rsidRDefault="004769B8">
    <w:pPr>
      <w:pStyle w:val="MLStat"/>
      <w:framePr w:w="2608" w:hSpace="408" w:wrap="around" w:vAnchor="page" w:hAnchor="page" w:xAlign="right" w:yAlign="bottom"/>
      <w:spacing w:before="0" w:after="0" w:line="240" w:lineRule="auto"/>
      <w:ind w:left="0" w:right="0" w:firstLine="0"/>
      <w:rPr>
        <w:rFonts w:ascii="Bosch Office Sans" w:hAnsi="Bosch Office Sans"/>
      </w:rPr>
    </w:pPr>
  </w:p>
  <w:p w14:paraId="42F5F499" w14:textId="77777777" w:rsidR="004769B8" w:rsidRDefault="004769B8">
    <w:pPr>
      <w:rPr>
        <w:noProof/>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5990BD" w14:textId="77777777" w:rsidR="004769B8" w:rsidRDefault="004769B8">
    <w:pPr>
      <w:rPr>
        <w:noProof/>
      </w:rPr>
    </w:pPr>
  </w:p>
  <w:p w14:paraId="40124AD2" w14:textId="77777777" w:rsidR="004769B8" w:rsidRDefault="004769B8">
    <w:pPr>
      <w:pStyle w:val="MLStat"/>
      <w:framePr w:w="7620" w:h="454" w:hSpace="181" w:wrap="around" w:vAnchor="page" w:hAnchor="margin" w:yAlign="bottom"/>
      <w:spacing w:before="0" w:after="0" w:line="240" w:lineRule="auto"/>
      <w:ind w:left="0" w:right="0" w:firstLine="0"/>
      <w:jc w:val="right"/>
      <w:rPr>
        <w:rFonts w:ascii="Bosch Office Sans" w:hAnsi="Bosch Office Sans"/>
        <w:sz w:val="10"/>
      </w:rPr>
    </w:pPr>
    <w:bookmarkStart w:id="197" w:name="bkmFilename"/>
    <w:r>
      <w:rPr>
        <w:rFonts w:ascii="Bosch Office Sans" w:hAnsi="Bosch Office Sans"/>
        <w:sz w:val="10"/>
      </w:rPr>
      <w:t xml:space="preserve"> </w:t>
    </w:r>
    <w:bookmarkEnd w:id="197"/>
  </w:p>
  <w:p w14:paraId="18CD41EB" w14:textId="77777777" w:rsidR="004769B8" w:rsidRDefault="004769B8">
    <w:pPr>
      <w:pStyle w:val="MLStat"/>
      <w:framePr w:w="7620" w:h="454" w:hSpace="181" w:wrap="around" w:vAnchor="page" w:hAnchor="margin" w:yAlign="bottom"/>
      <w:spacing w:before="0" w:after="0" w:line="704" w:lineRule="exact"/>
      <w:ind w:left="0" w:right="0" w:firstLine="0"/>
      <w:rPr>
        <w:rFonts w:ascii="Bosch Office Sans" w:hAnsi="Bosch Office Sans"/>
      </w:rPr>
    </w:pPr>
  </w:p>
  <w:p w14:paraId="15668FDE" w14:textId="77777777" w:rsidR="004769B8" w:rsidRDefault="004769B8">
    <w:pPr>
      <w:pStyle w:val="MLStat"/>
      <w:framePr w:w="7620" w:h="454" w:hSpace="181" w:wrap="around" w:vAnchor="page" w:hAnchor="margin" w:yAlign="bottom"/>
      <w:spacing w:before="0" w:after="0" w:line="240" w:lineRule="auto"/>
      <w:ind w:left="0" w:right="0" w:firstLine="0"/>
      <w:rPr>
        <w:rFonts w:ascii="Bosch Office Sans" w:hAnsi="Bosch Office Sans"/>
      </w:rPr>
    </w:pPr>
  </w:p>
  <w:p w14:paraId="1AA9F3AB" w14:textId="77777777" w:rsidR="004769B8" w:rsidRDefault="004769B8">
    <w:pPr>
      <w:pStyle w:val="MLStat"/>
      <w:framePr w:w="2608" w:hSpace="408" w:wrap="around" w:vAnchor="page" w:hAnchor="page" w:xAlign="right" w:yAlign="bottom"/>
      <w:spacing w:before="0" w:after="0" w:line="240" w:lineRule="auto"/>
      <w:ind w:left="0" w:right="0" w:firstLine="0"/>
      <w:rPr>
        <w:rFonts w:ascii="Bosch Office Sans" w:hAnsi="Bosch Office Sans"/>
      </w:rPr>
    </w:pPr>
    <w:r>
      <w:rPr>
        <w:rFonts w:ascii="Bosch Office Sans" w:hAnsi="Bosch Office Sans"/>
        <w:sz w:val="12"/>
      </w:rPr>
      <w:t xml:space="preserve"> </w:t>
    </w:r>
  </w:p>
  <w:p w14:paraId="04F5AD8F" w14:textId="1D97130F" w:rsidR="004769B8" w:rsidRDefault="004769B8">
    <w:pPr>
      <w:pStyle w:val="MLStat"/>
      <w:framePr w:w="2608" w:hSpace="408" w:wrap="around" w:vAnchor="page" w:hAnchor="page" w:xAlign="right" w:yAlign="bottom"/>
      <w:spacing w:before="0" w:after="0" w:line="240" w:lineRule="exact"/>
      <w:ind w:left="0" w:right="0" w:firstLine="0"/>
      <w:rPr>
        <w:rFonts w:ascii="Bosch Office Sans" w:hAnsi="Bosch Office Sans"/>
        <w:sz w:val="20"/>
      </w:rPr>
    </w:pPr>
    <w:bookmarkStart w:id="198" w:name="StPage"/>
    <w:bookmarkStart w:id="199" w:name="bkmFormat07"/>
    <w:r>
      <w:rPr>
        <w:rFonts w:ascii="Bosch Office Sans" w:hAnsi="Bosch Office Sans"/>
        <w:sz w:val="20"/>
      </w:rPr>
      <w:t>Page</w:t>
    </w:r>
    <w:bookmarkEnd w:id="198"/>
    <w:r>
      <w:rPr>
        <w:rFonts w:ascii="Bosch Office Sans" w:hAnsi="Bosch Office Sans"/>
        <w:sz w:val="20"/>
      </w:rPr>
      <w:t xml:space="preserve"> </w:t>
    </w:r>
    <w:r>
      <w:rPr>
        <w:rFonts w:ascii="Bosch Office Sans" w:hAnsi="Bosch Office Sans"/>
        <w:sz w:val="20"/>
      </w:rPr>
      <w:fldChar w:fldCharType="begin"/>
    </w:r>
    <w:r>
      <w:rPr>
        <w:rFonts w:ascii="Bosch Office Sans" w:hAnsi="Bosch Office Sans"/>
        <w:sz w:val="20"/>
      </w:rPr>
      <w:instrText xml:space="preserve"> PAGE  \* MERGEFORMAT </w:instrText>
    </w:r>
    <w:r>
      <w:rPr>
        <w:rFonts w:ascii="Bosch Office Sans" w:hAnsi="Bosch Office Sans"/>
        <w:sz w:val="20"/>
      </w:rPr>
      <w:fldChar w:fldCharType="separate"/>
    </w:r>
    <w:r>
      <w:rPr>
        <w:rFonts w:ascii="Bosch Office Sans" w:hAnsi="Bosch Office Sans"/>
        <w:sz w:val="20"/>
      </w:rPr>
      <w:t>60</w:t>
    </w:r>
    <w:r>
      <w:rPr>
        <w:rFonts w:ascii="Bosch Office Sans" w:hAnsi="Bosch Office Sans"/>
        <w:sz w:val="20"/>
      </w:rPr>
      <w:fldChar w:fldCharType="end"/>
    </w:r>
    <w:r>
      <w:rPr>
        <w:rFonts w:ascii="Bosch Office Sans" w:hAnsi="Bosch Office Sans"/>
        <w:sz w:val="20"/>
      </w:rPr>
      <w:t xml:space="preserve"> </w:t>
    </w:r>
    <w:bookmarkStart w:id="200" w:name="StPageOf"/>
    <w:r>
      <w:rPr>
        <w:rFonts w:ascii="Bosch Office Sans" w:hAnsi="Bosch Office Sans"/>
        <w:sz w:val="20"/>
      </w:rPr>
      <w:t>of</w:t>
    </w:r>
    <w:bookmarkEnd w:id="200"/>
    <w:r>
      <w:rPr>
        <w:rFonts w:ascii="Bosch Office Sans" w:hAnsi="Bosch Office Sans"/>
        <w:sz w:val="20"/>
      </w:rPr>
      <w:t xml:space="preserve"> </w:t>
    </w:r>
    <w:r>
      <w:rPr>
        <w:rFonts w:ascii="Bosch Office Sans" w:hAnsi="Bosch Office Sans"/>
        <w:sz w:val="20"/>
      </w:rPr>
      <w:fldChar w:fldCharType="begin"/>
    </w:r>
    <w:r>
      <w:rPr>
        <w:rFonts w:ascii="Bosch Office Sans" w:hAnsi="Bosch Office Sans"/>
        <w:sz w:val="20"/>
      </w:rPr>
      <w:instrText xml:space="preserve"> NUMPAGES  \* MERGEFORMAT </w:instrText>
    </w:r>
    <w:r>
      <w:rPr>
        <w:rFonts w:ascii="Bosch Office Sans" w:hAnsi="Bosch Office Sans"/>
        <w:sz w:val="20"/>
      </w:rPr>
      <w:fldChar w:fldCharType="separate"/>
    </w:r>
    <w:r>
      <w:rPr>
        <w:rFonts w:ascii="Bosch Office Sans" w:hAnsi="Bosch Office Sans"/>
        <w:sz w:val="20"/>
      </w:rPr>
      <w:t>60</w:t>
    </w:r>
    <w:r>
      <w:rPr>
        <w:rFonts w:ascii="Bosch Office Sans" w:hAnsi="Bosch Office Sans"/>
        <w:sz w:val="20"/>
      </w:rPr>
      <w:fldChar w:fldCharType="end"/>
    </w:r>
  </w:p>
  <w:bookmarkEnd w:id="199"/>
  <w:p w14:paraId="600FF088" w14:textId="77777777" w:rsidR="004769B8" w:rsidRDefault="004769B8">
    <w:pPr>
      <w:pStyle w:val="MLStat"/>
      <w:framePr w:w="2608" w:hSpace="408" w:wrap="around" w:vAnchor="page" w:hAnchor="page" w:xAlign="right" w:yAlign="bottom"/>
      <w:spacing w:before="0" w:after="0" w:line="680" w:lineRule="exact"/>
      <w:ind w:left="0" w:right="0" w:firstLine="0"/>
      <w:rPr>
        <w:rFonts w:ascii="Bosch Office Sans" w:hAnsi="Bosch Office Sans"/>
      </w:rPr>
    </w:pPr>
  </w:p>
  <w:p w14:paraId="5E8B8A57" w14:textId="77777777" w:rsidR="004769B8" w:rsidRDefault="004769B8">
    <w:pPr>
      <w:pStyle w:val="MLStat"/>
      <w:framePr w:w="2608" w:hSpace="408" w:wrap="around" w:vAnchor="page" w:hAnchor="page" w:xAlign="right" w:yAlign="bottom"/>
      <w:spacing w:before="0" w:after="0" w:line="240" w:lineRule="auto"/>
      <w:ind w:left="0" w:right="0" w:firstLine="0"/>
      <w:rPr>
        <w:rFonts w:ascii="Bosch Office Sans" w:hAnsi="Bosch Office Sans"/>
      </w:rPr>
    </w:pPr>
  </w:p>
  <w:p w14:paraId="2A470BE4" w14:textId="77777777" w:rsidR="004769B8" w:rsidRDefault="004769B8">
    <w:pPr>
      <w:rPr>
        <w:noProo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AD8691" w14:textId="77777777" w:rsidR="00C55FD1" w:rsidRDefault="00C55FD1">
      <w:r>
        <w:separator/>
      </w:r>
    </w:p>
  </w:footnote>
  <w:footnote w:type="continuationSeparator" w:id="0">
    <w:p w14:paraId="78CCCD8F" w14:textId="77777777" w:rsidR="00C55FD1" w:rsidRDefault="00C55F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D5129" w14:textId="4C2DE992" w:rsidR="004769B8" w:rsidRDefault="004769B8">
    <w:pPr>
      <w:pStyle w:val="MLStat"/>
      <w:tabs>
        <w:tab w:val="center" w:pos="4153"/>
        <w:tab w:val="right" w:pos="8306"/>
      </w:tabs>
      <w:spacing w:before="0" w:after="0" w:line="300" w:lineRule="atLeast"/>
      <w:ind w:left="0" w:right="0" w:firstLine="0"/>
      <w:rPr>
        <w:rFonts w:ascii="Bosch Office Sans" w:eastAsia="Bosch Office Sans" w:hAnsi="Bosch Office Sans"/>
        <w:sz w:val="22"/>
      </w:rPr>
    </w:pPr>
  </w:p>
  <w:p w14:paraId="50858E5C" w14:textId="77777777" w:rsidR="004769B8" w:rsidRDefault="004769B8" w:rsidP="00532426">
    <w:pPr>
      <w:pStyle w:val="MLStat"/>
      <w:tabs>
        <w:tab w:val="center" w:pos="4153"/>
        <w:tab w:val="right" w:pos="8306"/>
      </w:tabs>
      <w:spacing w:before="0" w:after="300" w:line="20" w:lineRule="atLeast"/>
      <w:ind w:left="0" w:right="0" w:firstLine="0"/>
      <w:rPr>
        <w:rFonts w:ascii="Bosch Office Sans" w:eastAsia="Bosch Office Sans" w:hAnsi="Bosch Office Sans"/>
      </w:rPr>
    </w:pPr>
    <w:r>
      <w:rPr>
        <w:rFonts w:ascii="Bosch Office Sans" w:eastAsia="Bosch Office Sans" w:hAnsi="Bosch Office Sans"/>
        <w:sz w:val="22"/>
        <w:lang w:val="en-US" w:eastAsia="en-US"/>
      </w:rPr>
      <mc:AlternateContent>
        <mc:Choice Requires="wps">
          <w:drawing>
            <wp:anchor distT="0" distB="0" distL="114300" distR="114300" simplePos="0" relativeHeight="251658240" behindDoc="0" locked="0" layoutInCell="0" allowOverlap="1" wp14:anchorId="166A5845" wp14:editId="497A3F53">
              <wp:simplePos x="0" y="0"/>
              <wp:positionH relativeFrom="margin">
                <wp:posOffset>-662305</wp:posOffset>
              </wp:positionH>
              <wp:positionV relativeFrom="page">
                <wp:posOffset>5346700</wp:posOffset>
              </wp:positionV>
              <wp:extent cx="179705" cy="0"/>
              <wp:effectExtent l="0" t="0" r="0" b="0"/>
              <wp:wrapNone/>
              <wp:docPr id="8"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970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906B9D" id="Line 39" o:spid="_x0000_s1026" style="position:absolute;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52.15pt,421pt" to="-38pt,4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" o:allowincell="f" strokeweight=".5pt">
              <w10:wrap anchorx="margin" anchory="page"/>
            </v:line>
          </w:pict>
        </mc:Fallback>
      </mc:AlternateContent>
    </w:r>
    <w:r>
      <w:rPr>
        <w:rFonts w:ascii="Bosch Office Sans" w:eastAsia="Bosch Office Sans" w:hAnsi="Bosch Office Sans"/>
        <w:sz w:val="22"/>
      </w:rPr>
      <w:fldChar w:fldCharType="begin" w:fldLock="1"/>
    </w:r>
    <w:r>
      <w:rPr>
        <w:rFonts w:ascii="Bosch Office Sans" w:eastAsia="Bosch Office Sans" w:hAnsi="Bosch Office Sans"/>
        <w:sz w:val="22"/>
      </w:rPr>
      <w:instrText xml:space="preserve"> bkmHeaderRefSource </w:instrText>
    </w:r>
    <w:r>
      <w:rPr>
        <w:rFonts w:ascii="Bosch Office Sans" w:eastAsia="Bosch Office Sans" w:hAnsi="Bosch Office Sans"/>
        <w:sz w:val="22"/>
      </w:rPr>
      <w:fldChar w:fldCharType="separate"/>
    </w:r>
  </w:p>
  <w:p w14:paraId="2EB34BEB" w14:textId="77777777" w:rsidR="004769B8" w:rsidRDefault="004769B8">
    <w:pPr>
      <w:pStyle w:val="MLStat"/>
      <w:framePr w:w="3459" w:h="561" w:wrap="around" w:vAnchor="page" w:hAnchor="page" w:xAlign="right" w:y="630" w:anchorLock="1"/>
      <w:spacing w:before="0" w:after="0"/>
      <w:ind w:left="0" w:right="0" w:firstLine="0"/>
      <w:rPr>
        <w:rFonts w:ascii="Bosch Office Sans" w:eastAsia="Bosch Office Sans" w:hAnsi="Bosch Office Sans"/>
      </w:rPr>
    </w:pPr>
  </w:p>
  <w:p w14:paraId="2F7450D0" w14:textId="77777777" w:rsidR="004769B8" w:rsidRDefault="004769B8">
    <w:pPr>
      <w:pStyle w:val="MLStat"/>
      <w:framePr w:w="3459" w:h="561" w:wrap="around" w:vAnchor="page" w:hAnchor="page" w:xAlign="right" w:y="630" w:anchorLock="1"/>
      <w:spacing w:before="0" w:after="0" w:line="272" w:lineRule="atLeast"/>
      <w:ind w:left="0" w:right="0" w:firstLine="0"/>
      <w:rPr>
        <w:rFonts w:ascii="Bosch Office Sans" w:eastAsia="Bosch Office Sans" w:hAnsi="Bosch Office Sans"/>
        <w:color w:val="FFFFFF"/>
        <w:sz w:val="22"/>
      </w:rPr>
    </w:pPr>
    <w:r w:rsidRPr="007317D4">
      <w:rPr>
        <w:rFonts w:ascii="Bosch Office Sans" w:eastAsia="Bosch Office Sans" w:hAnsi="Bosch Office Sans"/>
        <w:sz w:val="20"/>
      </w:rPr>
      <w:t xml:space="preserve"> </w:t>
    </w:r>
    <w:r w:rsidRPr="007317D4">
      <w:rPr>
        <w:rFonts w:ascii="Bosch Office Sans" w:eastAsia="Bosch Office Sans" w:hAnsi="Bosch Office Sans"/>
        <w:sz w:val="20"/>
        <w:lang w:val="en-US" w:eastAsia="en-US"/>
      </w:rPr>
      <w:drawing>
        <wp:inline distT="0" distB="0" distL="0" distR="0" wp14:anchorId="5D169222" wp14:editId="45F11644">
          <wp:extent cx="349250" cy="355600"/>
          <wp:effectExtent l="0" t="0" r="0" b="6350"/>
          <wp:docPr id="3944" name="Grafik 3944" descr="Beschreibung: Beschreibung: Beschreibung: Beschreibung: Anker_BW_Print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6" descr="Beschreibung: Beschreibung: Beschreibung: Beschreibung: Anker_BW_Print_2"/>
                  <pic:cNvPicPr>
                    <a:picLocks noChangeAspect="1" noChangeArrowheads="1"/>
                  </pic:cNvPicPr>
                </pic:nvPicPr>
                <pic:blipFill>
                  <a:blip r:embed="rId1">
                    <a:extLst>
                      <a:ext uri="{28A0092B-C50C-407E-A947-70E740481C1C}">
                        <a14:useLocalDpi xmlns:a14="http://schemas.microsoft.com/office/drawing/2010/main" val="0"/>
                      </a:ext>
                    </a:extLst>
                  </a:blip>
                  <a:srcRect t="-3214"/>
                  <a:stretch>
                    <a:fillRect/>
                  </a:stretch>
                </pic:blipFill>
                <pic:spPr bwMode="auto">
                  <a:xfrm>
                    <a:off x="0" y="0"/>
                    <a:ext cx="349250" cy="355600"/>
                  </a:xfrm>
                  <a:prstGeom prst="rect">
                    <a:avLst/>
                  </a:prstGeom>
                  <a:noFill/>
                  <a:ln>
                    <a:noFill/>
                  </a:ln>
                </pic:spPr>
              </pic:pic>
            </a:graphicData>
          </a:graphic>
        </wp:inline>
      </w:drawing>
    </w:r>
    <w:r w:rsidRPr="007317D4">
      <w:rPr>
        <w:rFonts w:ascii="Bosch Office Sans" w:eastAsia="Bosch Office Sans" w:hAnsi="Bosch Office Sans"/>
        <w:szCs w:val="2"/>
      </w:rPr>
      <w:t xml:space="preserve"> </w:t>
    </w:r>
    <w:r w:rsidRPr="007317D4">
      <w:rPr>
        <w:rFonts w:ascii="Bosch Office Sans" w:eastAsia="Bosch Office Sans" w:hAnsi="Bosch Office Sans"/>
        <w:sz w:val="20"/>
      </w:rPr>
      <w:t xml:space="preserve"> </w:t>
    </w:r>
    <w:r>
      <w:rPr>
        <w:rFonts w:ascii="Bosch Office Sans" w:eastAsia="Bosch Office Sans" w:hAnsi="Bosch Office Sans"/>
        <w:sz w:val="20"/>
      </w:rPr>
      <w:t xml:space="preserve"> </w:t>
    </w:r>
  </w:p>
  <w:p w14:paraId="1C4CF842" w14:textId="77777777" w:rsidR="004769B8" w:rsidRDefault="004769B8">
    <w:pPr>
      <w:framePr w:w="6946" w:h="567" w:hSpace="142" w:wrap="around" w:hAnchor="margin" w:x="1" w:y="-1116" w:anchorLock="1"/>
      <w:shd w:val="clear" w:color="FFFFFF" w:fill="auto"/>
      <w:spacing w:line="227" w:lineRule="atLeast"/>
      <w:rPr>
        <w:rFonts w:eastAsia="Bosch Office Sans"/>
        <w:noProof/>
        <w:color w:val="FFFFFF"/>
        <w:spacing w:val="8"/>
        <w:sz w:val="24"/>
      </w:rPr>
    </w:pPr>
    <w:r>
      <w:rPr>
        <w:rFonts w:eastAsia="Bosch Office Sans"/>
        <w:noProof/>
        <w:spacing w:val="8"/>
        <w:sz w:val="24"/>
      </w:rPr>
      <w:t xml:space="preserve">Chassis Systems Control </w:t>
    </w:r>
  </w:p>
  <w:tbl>
    <w:tblPr>
      <w:tblW w:w="0" w:type="auto"/>
      <w:tblLook w:val="00A0" w:firstRow="1" w:lastRow="0" w:firstColumn="1" w:lastColumn="0" w:noHBand="0" w:noVBand="0"/>
    </w:tblPr>
    <w:tblGrid>
      <w:gridCol w:w="2608"/>
    </w:tblGrid>
    <w:tr w:rsidR="004769B8" w14:paraId="61017E46" w14:textId="77777777">
      <w:tc>
        <w:tcPr>
          <w:tcW w:w="2750" w:type="dxa"/>
        </w:tcPr>
        <w:p w14:paraId="4FDCB466" w14:textId="77777777" w:rsidR="004769B8" w:rsidRDefault="004769B8">
          <w:pPr>
            <w:framePr w:w="2608" w:hSpace="408" w:wrap="around" w:hAnchor="page" w:xAlign="right" w:y="18" w:anchorLock="1"/>
            <w:spacing w:after="40" w:line="240" w:lineRule="auto"/>
            <w:rPr>
              <w:noProof/>
              <w:sz w:val="15"/>
              <w:szCs w:val="15"/>
            </w:rPr>
          </w:pPr>
          <w:r>
            <w:rPr>
              <w:noProof/>
              <w:sz w:val="15"/>
              <w:szCs w:val="15"/>
            </w:rPr>
            <w:t>Abstatt</w:t>
          </w:r>
        </w:p>
      </w:tc>
    </w:tr>
    <w:tr w:rsidR="004769B8" w14:paraId="34D7F640" w14:textId="77777777">
      <w:tc>
        <w:tcPr>
          <w:tcW w:w="2750" w:type="dxa"/>
        </w:tcPr>
        <w:p w14:paraId="11563FBD" w14:textId="2F13C5CC" w:rsidR="004769B8" w:rsidRDefault="004769B8">
          <w:pPr>
            <w:framePr w:w="2608" w:hSpace="408" w:wrap="around" w:hAnchor="page" w:xAlign="right" w:y="18" w:anchorLock="1"/>
            <w:spacing w:after="40" w:line="240" w:lineRule="auto"/>
            <w:rPr>
              <w:noProof/>
            </w:rPr>
          </w:pPr>
          <w:r>
            <w:rPr>
              <w:noProof/>
            </w:rPr>
            <w:t>03.11.2021</w:t>
          </w:r>
        </w:p>
      </w:tc>
    </w:tr>
    <w:tr w:rsidR="004769B8" w14:paraId="3CB8D339" w14:textId="77777777">
      <w:tc>
        <w:tcPr>
          <w:tcW w:w="2750" w:type="dxa"/>
        </w:tcPr>
        <w:p w14:paraId="5C0EBEC1" w14:textId="77777777" w:rsidR="004769B8" w:rsidRDefault="004769B8">
          <w:pPr>
            <w:framePr w:w="2608" w:hSpace="408" w:wrap="around" w:hAnchor="page" w:xAlign="right" w:y="18" w:anchorLock="1"/>
            <w:spacing w:line="240" w:lineRule="auto"/>
            <w:rPr>
              <w:noProof/>
            </w:rPr>
          </w:pPr>
        </w:p>
      </w:tc>
    </w:tr>
  </w:tbl>
  <w:p w14:paraId="198BF4C5" w14:textId="77777777" w:rsidR="004769B8" w:rsidRDefault="004769B8">
    <w:pPr>
      <w:pStyle w:val="MLStat"/>
      <w:tabs>
        <w:tab w:val="center" w:pos="4153"/>
        <w:tab w:val="right" w:pos="8306"/>
      </w:tabs>
      <w:spacing w:before="0" w:after="442" w:line="295" w:lineRule="exact"/>
      <w:ind w:left="0" w:right="0" w:firstLine="0"/>
      <w:rPr>
        <w:rFonts w:ascii="Bosch Office Sans" w:eastAsia="Bosch Office Sans" w:hAnsi="Bosch Office Sans"/>
      </w:rPr>
    </w:pPr>
  </w:p>
  <w:p w14:paraId="2939F2D9" w14:textId="77777777" w:rsidR="004769B8" w:rsidRDefault="004769B8">
    <w:pPr>
      <w:pStyle w:val="MLStat"/>
      <w:framePr w:w="5670" w:wrap="around" w:vAnchor="page" w:hAnchor="page" w:xAlign="right" w:yAlign="top" w:anchorLock="1"/>
      <w:tabs>
        <w:tab w:val="right" w:pos="3289"/>
      </w:tabs>
      <w:spacing w:before="0" w:after="0" w:line="567" w:lineRule="exact"/>
      <w:ind w:left="0" w:right="0" w:firstLine="0"/>
      <w:rPr>
        <w:rFonts w:ascii="Bosch Office Sans" w:eastAsia="Bosch Office Sans" w:hAnsi="Bosch Office Sans"/>
      </w:rPr>
    </w:pPr>
  </w:p>
  <w:p w14:paraId="2F263B09" w14:textId="77777777" w:rsidR="004769B8" w:rsidRDefault="004769B8">
    <w:pPr>
      <w:pStyle w:val="MLStat"/>
      <w:framePr w:w="5670" w:wrap="around" w:vAnchor="page" w:hAnchor="page" w:xAlign="right" w:yAlign="top" w:anchorLock="1"/>
      <w:tabs>
        <w:tab w:val="right" w:pos="5102"/>
      </w:tabs>
      <w:spacing w:before="0" w:after="0" w:line="240" w:lineRule="atLeast"/>
      <w:ind w:left="0" w:right="0" w:firstLine="0"/>
      <w:rPr>
        <w:rFonts w:ascii="Bosch Office Sans" w:eastAsia="Bosch Office Sans" w:hAnsi="Bosch Office Sans"/>
        <w:color w:val="FFFFFF"/>
        <w:sz w:val="22"/>
      </w:rPr>
    </w:pPr>
    <w:r>
      <w:rPr>
        <w:rFonts w:ascii="Bosch Office Sans" w:eastAsia="Bosch Office Sans" w:hAnsi="Bosch Office Sans"/>
        <w:sz w:val="20"/>
      </w:rPr>
      <w:tab/>
    </w:r>
    <w:r w:rsidRPr="007317D4">
      <w:rPr>
        <w:rFonts w:ascii="Bosch Office Sans" w:eastAsia="Bosch Office Sans" w:hAnsi="Bosch Office Sans"/>
        <w:sz w:val="20"/>
      </w:rPr>
      <w:t xml:space="preserve"> </w:t>
    </w:r>
    <w:r w:rsidRPr="007317D4">
      <w:rPr>
        <w:rFonts w:ascii="Bosch Office Sans" w:eastAsia="Bosch Office Sans" w:hAnsi="Bosch Office Sans"/>
        <w:sz w:val="20"/>
        <w:lang w:val="en-US" w:eastAsia="en-US"/>
      </w:rPr>
      <w:drawing>
        <wp:inline distT="0" distB="0" distL="0" distR="0" wp14:anchorId="4CF00877" wp14:editId="2F81AE4C">
          <wp:extent cx="1320800" cy="368300"/>
          <wp:effectExtent l="0" t="0" r="0" b="0"/>
          <wp:docPr id="3945" name="Grafik 3945" descr="Beschreibung: Beschreibung: Beschreibung: Beschreibung: Bos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2" descr="Beschreibung: Beschreibung: Beschreibung: Beschreibung: Bosch"/>
                  <pic:cNvPicPr>
                    <a:picLocks noChangeAspect="1" noChangeArrowheads="1"/>
                  </pic:cNvPicPr>
                </pic:nvPicPr>
                <pic:blipFill>
                  <a:blip r:embed="rId2">
                    <a:extLst>
                      <a:ext uri="{28A0092B-C50C-407E-A947-70E740481C1C}">
                        <a14:useLocalDpi xmlns:a14="http://schemas.microsoft.com/office/drawing/2010/main" val="0"/>
                      </a:ext>
                    </a:extLst>
                  </a:blip>
                  <a:srcRect t="-44667" r="-21353"/>
                  <a:stretch>
                    <a:fillRect/>
                  </a:stretch>
                </pic:blipFill>
                <pic:spPr bwMode="auto">
                  <a:xfrm>
                    <a:off x="0" y="0"/>
                    <a:ext cx="1320800" cy="368300"/>
                  </a:xfrm>
                  <a:prstGeom prst="rect">
                    <a:avLst/>
                  </a:prstGeom>
                  <a:noFill/>
                  <a:ln>
                    <a:noFill/>
                  </a:ln>
                </pic:spPr>
              </pic:pic>
            </a:graphicData>
          </a:graphic>
        </wp:inline>
      </w:drawing>
    </w:r>
    <w:r w:rsidRPr="007317D4">
      <w:rPr>
        <w:rFonts w:ascii="Bosch Office Sans" w:eastAsia="Bosch Office Sans" w:hAnsi="Bosch Office Sans"/>
        <w:sz w:val="20"/>
      </w:rPr>
      <w:t xml:space="preserve"> </w:t>
    </w:r>
  </w:p>
  <w:tbl>
    <w:tblPr>
      <w:tblW w:w="7513" w:type="dxa"/>
      <w:tblInd w:w="8" w:type="dxa"/>
      <w:tblLayout w:type="fixed"/>
      <w:tblCellMar>
        <w:left w:w="0" w:type="dxa"/>
        <w:right w:w="0" w:type="dxa"/>
      </w:tblCellMar>
      <w:tblLook w:val="0000" w:firstRow="0" w:lastRow="0" w:firstColumn="0" w:lastColumn="0" w:noHBand="0" w:noVBand="0"/>
    </w:tblPr>
    <w:tblGrid>
      <w:gridCol w:w="2126"/>
      <w:gridCol w:w="2977"/>
      <w:gridCol w:w="2410"/>
    </w:tblGrid>
    <w:tr w:rsidR="004769B8" w14:paraId="5AF9B9F6" w14:textId="77777777" w:rsidTr="0017671A">
      <w:tc>
        <w:tcPr>
          <w:tcW w:w="2126" w:type="dxa"/>
          <w:tcBorders>
            <w:right w:val="single" w:sz="4" w:space="0" w:color="000000"/>
          </w:tcBorders>
        </w:tcPr>
        <w:p w14:paraId="68B397B1" w14:textId="77777777" w:rsidR="004769B8" w:rsidRDefault="004769B8">
          <w:pPr>
            <w:pStyle w:val="MLStat"/>
            <w:spacing w:before="0" w:after="0" w:line="240" w:lineRule="auto"/>
            <w:ind w:left="0" w:right="0" w:firstLine="0"/>
            <w:outlineLvl w:val="0"/>
            <w:rPr>
              <w:rFonts w:ascii="Bosch Office Sans" w:eastAsia="Bosch Office Sans" w:hAnsi="Bosch Office Sans"/>
              <w:sz w:val="15"/>
            </w:rPr>
          </w:pPr>
          <w:r>
            <w:rPr>
              <w:rFonts w:ascii="Bosch Office Sans" w:eastAsia="Bosch Office Sans" w:hAnsi="Bosch Office Sans"/>
              <w:sz w:val="15"/>
            </w:rPr>
            <w:t>From</w:t>
          </w:r>
        </w:p>
      </w:tc>
      <w:tc>
        <w:tcPr>
          <w:tcW w:w="2977" w:type="dxa"/>
          <w:tcBorders>
            <w:left w:val="nil"/>
            <w:right w:val="single" w:sz="4" w:space="0" w:color="000000"/>
          </w:tcBorders>
        </w:tcPr>
        <w:p w14:paraId="4CCF4FD2" w14:textId="77777777" w:rsidR="004769B8" w:rsidRDefault="004769B8">
          <w:pPr>
            <w:pStyle w:val="MLStat"/>
            <w:spacing w:before="0" w:after="0" w:line="240" w:lineRule="auto"/>
            <w:ind w:left="136" w:right="0" w:firstLine="0"/>
            <w:outlineLvl w:val="0"/>
            <w:rPr>
              <w:rFonts w:ascii="Bosch Office Sans" w:eastAsia="Bosch Office Sans" w:hAnsi="Bosch Office Sans"/>
              <w:sz w:val="15"/>
            </w:rPr>
          </w:pPr>
          <w:r>
            <w:rPr>
              <w:rFonts w:ascii="Bosch Office Sans" w:eastAsia="Bosch Office Sans" w:hAnsi="Bosch Office Sans"/>
              <w:sz w:val="15"/>
            </w:rPr>
            <w:t>Our Reference</w:t>
          </w:r>
        </w:p>
      </w:tc>
      <w:tc>
        <w:tcPr>
          <w:tcW w:w="2410" w:type="dxa"/>
          <w:tcBorders>
            <w:left w:val="nil"/>
            <w:right w:val="single" w:sz="4" w:space="0" w:color="000000"/>
          </w:tcBorders>
        </w:tcPr>
        <w:p w14:paraId="4836020E" w14:textId="77777777" w:rsidR="004769B8" w:rsidRDefault="004769B8">
          <w:pPr>
            <w:pStyle w:val="MLStat"/>
            <w:spacing w:before="0" w:after="0" w:line="240" w:lineRule="auto"/>
            <w:ind w:left="136" w:right="0" w:firstLine="0"/>
            <w:outlineLvl w:val="0"/>
            <w:rPr>
              <w:rFonts w:ascii="Bosch Office Sans" w:eastAsia="Bosch Office Sans" w:hAnsi="Bosch Office Sans"/>
              <w:sz w:val="15"/>
            </w:rPr>
          </w:pPr>
          <w:r>
            <w:rPr>
              <w:rFonts w:ascii="Bosch Office Sans" w:eastAsia="Bosch Office Sans" w:hAnsi="Bosch Office Sans"/>
              <w:sz w:val="15"/>
            </w:rPr>
            <w:t>Tel</w:t>
          </w:r>
        </w:p>
      </w:tc>
    </w:tr>
    <w:tr w:rsidR="004769B8" w14:paraId="28303965" w14:textId="77777777" w:rsidTr="0017671A">
      <w:trPr>
        <w:trHeight w:val="295"/>
      </w:trPr>
      <w:tc>
        <w:tcPr>
          <w:tcW w:w="2126" w:type="dxa"/>
          <w:tcBorders>
            <w:right w:val="single" w:sz="4" w:space="0" w:color="000000"/>
          </w:tcBorders>
        </w:tcPr>
        <w:p w14:paraId="395FFB44" w14:textId="10DDF727" w:rsidR="004769B8" w:rsidRDefault="004769B8">
          <w:pPr>
            <w:pStyle w:val="MLStat"/>
            <w:spacing w:before="0" w:after="0" w:line="295" w:lineRule="exact"/>
            <w:ind w:left="0" w:right="0" w:firstLine="0"/>
            <w:outlineLvl w:val="0"/>
            <w:rPr>
              <w:rFonts w:ascii="Bosch Office Sans" w:eastAsia="Bosch Office Sans" w:hAnsi="Bosch Office Sans"/>
              <w:sz w:val="22"/>
            </w:rPr>
          </w:pPr>
          <w:r>
            <w:rPr>
              <w:rFonts w:ascii="Bosch Office Sans" w:eastAsia="Bosch Office Sans" w:hAnsi="Bosch Office Sans"/>
              <w:sz w:val="22"/>
            </w:rPr>
            <w:t>XC-ECO/ESH2</w:t>
          </w:r>
        </w:p>
      </w:tc>
      <w:tc>
        <w:tcPr>
          <w:tcW w:w="2977" w:type="dxa"/>
          <w:tcBorders>
            <w:left w:val="nil"/>
            <w:right w:val="single" w:sz="4" w:space="0" w:color="000000"/>
          </w:tcBorders>
        </w:tcPr>
        <w:p w14:paraId="323744EF" w14:textId="0B939FF0" w:rsidR="004769B8" w:rsidRDefault="004769B8">
          <w:pPr>
            <w:pStyle w:val="MLStat"/>
            <w:spacing w:before="0" w:after="0" w:line="295" w:lineRule="exact"/>
            <w:ind w:left="136" w:right="0" w:firstLine="0"/>
            <w:outlineLvl w:val="0"/>
            <w:rPr>
              <w:rFonts w:ascii="Bosch Office Sans" w:eastAsia="Bosch Office Sans" w:hAnsi="Bosch Office Sans"/>
              <w:sz w:val="22"/>
            </w:rPr>
          </w:pPr>
          <w:r>
            <w:rPr>
              <w:rFonts w:ascii="Bosch Office Sans" w:eastAsia="Bosch Office Sans" w:hAnsi="Bosch Office Sans"/>
              <w:sz w:val="22"/>
            </w:rPr>
            <w:t>Pedro Dias</w:t>
          </w:r>
        </w:p>
      </w:tc>
      <w:tc>
        <w:tcPr>
          <w:tcW w:w="2410" w:type="dxa"/>
          <w:tcBorders>
            <w:left w:val="nil"/>
            <w:right w:val="single" w:sz="4" w:space="0" w:color="000000"/>
          </w:tcBorders>
        </w:tcPr>
        <w:p w14:paraId="0D5C4784" w14:textId="4AAABA96" w:rsidR="004769B8" w:rsidRPr="00F64454" w:rsidRDefault="004769B8" w:rsidP="008F0964">
          <w:pPr>
            <w:pStyle w:val="MLStat"/>
            <w:spacing w:before="0" w:after="0" w:line="295" w:lineRule="exact"/>
            <w:ind w:left="136" w:right="0" w:firstLine="0"/>
            <w:outlineLvl w:val="0"/>
            <w:rPr>
              <w:rFonts w:ascii="Bosch Office Sans" w:eastAsia="Bosch Office Sans" w:hAnsi="Bosch Office Sans"/>
              <w:sz w:val="22"/>
            </w:rPr>
          </w:pPr>
          <w:r>
            <w:rPr>
              <w:rFonts w:ascii="Bosch Office Sans" w:eastAsia="Bosch Office Sans" w:hAnsi="Bosch Office Sans"/>
              <w:sz w:val="22"/>
            </w:rPr>
            <w:t>+49(7062)911-5043</w:t>
          </w:r>
        </w:p>
      </w:tc>
    </w:tr>
  </w:tbl>
  <w:p w14:paraId="73A8DF59" w14:textId="77777777" w:rsidR="004769B8" w:rsidRDefault="004769B8">
    <w:pPr>
      <w:pStyle w:val="MLStat"/>
      <w:tabs>
        <w:tab w:val="center" w:pos="4153"/>
        <w:tab w:val="right" w:pos="8306"/>
      </w:tabs>
      <w:spacing w:before="0" w:after="0" w:line="184" w:lineRule="exact"/>
      <w:ind w:left="0" w:right="0" w:firstLine="0"/>
      <w:rPr>
        <w:rFonts w:ascii="Bosch Office Sans" w:eastAsia="Bosch Office Sans" w:hAnsi="Bosch Office Sans"/>
      </w:rPr>
    </w:pPr>
    <w:r>
      <w:rPr>
        <w:rFonts w:ascii="Bosch Office Sans" w:eastAsia="Bosch Office Sans" w:hAnsi="Bosch Office Sans"/>
        <w:sz w:val="22"/>
      </w:rPr>
      <w:fldChar w:fldCharType="end"/>
    </w:r>
  </w:p>
  <w:p w14:paraId="308D57D0" w14:textId="5152FF5E" w:rsidR="004769B8" w:rsidRDefault="004769B8">
    <w:pPr>
      <w:pStyle w:val="Kopfzeile"/>
      <w:spacing w:line="316" w:lineRule="exact"/>
      <w:rPr>
        <w:rFonts w:eastAsia="Bosch Office Sans"/>
        <w:b/>
        <w:noProof/>
        <w:sz w:val="24"/>
        <w:szCs w:val="24"/>
      </w:rPr>
    </w:pPr>
    <w:r>
      <w:rPr>
        <w:rFonts w:eastAsia="Bosch Office Sans"/>
        <w:b/>
        <w:noProof/>
        <w:sz w:val="24"/>
        <w:szCs w:val="24"/>
      </w:rPr>
      <w:t>TPSWCapsule</w:t>
    </w:r>
    <w:r>
      <w:rPr>
        <w:rFonts w:eastAsia="Bosch Office Sans"/>
        <w:noProof/>
        <w:sz w:val="24"/>
        <w:szCs w:val="24"/>
      </w:rPr>
      <w:tab/>
    </w:r>
    <w:r w:rsidRPr="00810EC7">
      <w:rPr>
        <w:rFonts w:eastAsia="Bosch Office Sans"/>
        <w:b/>
        <w:noProof/>
        <w:sz w:val="24"/>
        <w:szCs w:val="24"/>
      </w:rPr>
      <w:fldChar w:fldCharType="begin" w:fldLock="1"/>
    </w:r>
    <w:r w:rsidRPr="00810EC7">
      <w:rPr>
        <w:rFonts w:eastAsia="Bosch Office Sans"/>
        <w:b/>
        <w:noProof/>
        <w:sz w:val="24"/>
        <w:szCs w:val="24"/>
      </w:rPr>
      <w:instrText xml:space="preserve"> DdTitle  </w:instrText>
    </w:r>
    <w:r w:rsidRPr="00810EC7">
      <w:rPr>
        <w:rFonts w:eastAsia="Bosch Office Sans"/>
        <w:noProof/>
        <w:sz w:val="24"/>
        <w:szCs w:val="24"/>
      </w:rPr>
      <w:instrText xml:space="preserve">\* CHARFORMAT </w:instrText>
    </w:r>
    <w:r w:rsidRPr="00810EC7">
      <w:rPr>
        <w:rFonts w:eastAsia="Bosch Office Sans"/>
        <w:b/>
        <w:noProof/>
        <w:sz w:val="24"/>
        <w:szCs w:val="24"/>
      </w:rPr>
      <w:instrText xml:space="preserve">\* MERGEFORMAT </w:instrText>
    </w:r>
    <w:r w:rsidRPr="00810EC7">
      <w:rPr>
        <w:rFonts w:eastAsia="Bosch Office Sans"/>
        <w:b/>
        <w:noProof/>
        <w:sz w:val="24"/>
        <w:szCs w:val="24"/>
      </w:rPr>
      <w:fldChar w:fldCharType="end"/>
    </w:r>
    <w:r w:rsidRPr="00810EC7">
      <w:rPr>
        <w:rFonts w:eastAsia="Bosch Office Sans"/>
        <w:b/>
        <w:noProof/>
        <w:sz w:val="24"/>
        <w:szCs w:val="24"/>
      </w:rPr>
      <w:t>Design Document</w:t>
    </w:r>
  </w:p>
  <w:p w14:paraId="396E916B" w14:textId="77777777" w:rsidR="004769B8" w:rsidRPr="00810EC7" w:rsidRDefault="004769B8">
    <w:pPr>
      <w:pStyle w:val="Kopfzeile"/>
      <w:spacing w:line="316" w:lineRule="exact"/>
      <w:rPr>
        <w:rFonts w:eastAsia="Bosch Office Sans"/>
        <w:noProof/>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BEE0E8" w14:textId="09ACA462" w:rsidR="004769B8" w:rsidRDefault="004769B8">
    <w:pPr>
      <w:pStyle w:val="MLStat"/>
      <w:tabs>
        <w:tab w:val="center" w:pos="4153"/>
        <w:tab w:val="right" w:pos="8306"/>
      </w:tabs>
      <w:spacing w:before="0" w:after="0" w:line="300" w:lineRule="atLeast"/>
      <w:ind w:left="0" w:right="0" w:firstLine="0"/>
      <w:rPr>
        <w:rFonts w:ascii="Bosch Office Sans" w:eastAsia="Bosch Office Sans" w:hAnsi="Bosch Office Sans"/>
      </w:rPr>
    </w:pPr>
    <w:r>
      <w:rPr>
        <w:rFonts w:ascii="Bosch Office Sans" w:eastAsia="Bosch Office Sans" w:hAnsi="Bosch Office Sans"/>
        <w:lang w:val="en-US" w:eastAsia="en-US"/>
      </w:rPr>
      <mc:AlternateContent>
        <mc:Choice Requires="wps">
          <w:drawing>
            <wp:anchor distT="0" distB="0" distL="114300" distR="114300" simplePos="0" relativeHeight="251659264" behindDoc="0" locked="0" layoutInCell="0" allowOverlap="1" wp14:anchorId="44D2BA18" wp14:editId="3BE98C00">
              <wp:simplePos x="0" y="0"/>
              <wp:positionH relativeFrom="margin">
                <wp:posOffset>-662305</wp:posOffset>
              </wp:positionH>
              <wp:positionV relativeFrom="page">
                <wp:posOffset>5346700</wp:posOffset>
              </wp:positionV>
              <wp:extent cx="179705" cy="0"/>
              <wp:effectExtent l="0" t="0" r="0" b="0"/>
              <wp:wrapNone/>
              <wp:docPr id="7" name="Lin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970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B300E7" id="Line 40"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52.15pt,421pt" to="-38pt,4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" o:allowincell="f" strokeweight=".5pt">
              <w10:wrap anchorx="margin" anchory="page"/>
            </v:line>
          </w:pict>
        </mc:Fallback>
      </mc:AlternateContent>
    </w:r>
  </w:p>
  <w:p w14:paraId="5EC70550" w14:textId="77777777" w:rsidR="004769B8" w:rsidRDefault="004769B8">
    <w:pPr>
      <w:pStyle w:val="MLStat"/>
      <w:framePr w:w="3459" w:h="561" w:wrap="around" w:vAnchor="page" w:hAnchor="page" w:xAlign="right" w:y="630" w:anchorLock="1"/>
      <w:spacing w:before="0" w:after="0"/>
      <w:ind w:left="0" w:right="0" w:firstLine="0"/>
      <w:rPr>
        <w:rFonts w:ascii="Bosch Office Sans" w:eastAsia="Bosch Office Sans" w:hAnsi="Bosch Office Sans"/>
      </w:rPr>
    </w:pPr>
  </w:p>
  <w:p w14:paraId="1423B085" w14:textId="6D6DFB93" w:rsidR="004769B8" w:rsidRDefault="004769B8">
    <w:pPr>
      <w:pStyle w:val="MLStat"/>
      <w:framePr w:w="3459" w:h="561" w:wrap="around" w:vAnchor="page" w:hAnchor="page" w:xAlign="right" w:y="630" w:anchorLock="1"/>
      <w:spacing w:before="0" w:after="0" w:line="272" w:lineRule="atLeast"/>
      <w:ind w:left="0" w:right="0" w:firstLine="0"/>
      <w:rPr>
        <w:rFonts w:ascii="Bosch Office Sans" w:eastAsia="Bosch Office Sans" w:hAnsi="Bosch Office Sans"/>
        <w:color w:val="FFFFFF"/>
        <w:sz w:val="22"/>
      </w:rPr>
    </w:pPr>
    <w:r w:rsidRPr="008538F3">
      <w:rPr>
        <w:rFonts w:ascii="Bosch Office Sans" w:eastAsia="Bosch Office Sans" w:hAnsi="Bosch Office Sans"/>
        <w:sz w:val="20"/>
      </w:rPr>
      <w:t xml:space="preserve"> </w:t>
    </w:r>
    <w:r>
      <w:rPr>
        <w:rFonts w:ascii="Bosch Office Sans" w:eastAsia="Bosch Office Sans" w:hAnsi="Bosch Office Sans"/>
        <w:sz w:val="20"/>
        <w:lang w:val="en-US" w:eastAsia="en-US"/>
      </w:rPr>
      <w:drawing>
        <wp:inline distT="0" distB="0" distL="0" distR="0" wp14:anchorId="633A1364" wp14:editId="1118547D">
          <wp:extent cx="342900" cy="352425"/>
          <wp:effectExtent l="0" t="0" r="0" b="9525"/>
          <wp:docPr id="3" name="Bild 3" descr="Anker_BW_Print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ker_BW_Print_2"/>
                  <pic:cNvPicPr preferRelativeResize="0">
                    <a:picLocks noChangeAspect="1" noChangeArrowheads="1"/>
                  </pic:cNvPicPr>
                </pic:nvPicPr>
                <pic:blipFill>
                  <a:blip r:embed="rId1">
                    <a:extLst>
                      <a:ext uri="{28A0092B-C50C-407E-A947-70E740481C1C}">
                        <a14:useLocalDpi xmlns:a14="http://schemas.microsoft.com/office/drawing/2010/main" val="0"/>
                      </a:ext>
                    </a:extLst>
                  </a:blip>
                  <a:srcRect t="-3214"/>
                  <a:stretch>
                    <a:fillRect/>
                  </a:stretch>
                </pic:blipFill>
                <pic:spPr bwMode="auto">
                  <a:xfrm>
                    <a:off x="0" y="0"/>
                    <a:ext cx="342900" cy="352425"/>
                  </a:xfrm>
                  <a:prstGeom prst="rect">
                    <a:avLst/>
                  </a:prstGeom>
                  <a:noFill/>
                  <a:ln>
                    <a:noFill/>
                  </a:ln>
                </pic:spPr>
              </pic:pic>
            </a:graphicData>
          </a:graphic>
        </wp:inline>
      </w:drawing>
    </w:r>
    <w:r>
      <w:rPr>
        <w:rFonts w:ascii="Bosch Office Sans" w:eastAsia="Bosch Office Sans" w:hAnsi="Bosch Office Sans"/>
        <w:sz w:val="20"/>
      </w:rPr>
      <w:t xml:space="preserve"> </w:t>
    </w:r>
  </w:p>
  <w:p w14:paraId="3837ABB8" w14:textId="77777777" w:rsidR="004769B8" w:rsidRDefault="004769B8" w:rsidP="00BC6181">
    <w:pPr>
      <w:framePr w:w="6946" w:h="567" w:hSpace="142" w:wrap="around" w:vAnchor="page" w:hAnchor="margin" w:x="1" w:y="1168" w:anchorLock="1"/>
      <w:shd w:val="clear" w:color="FFFFFF" w:fill="auto"/>
      <w:spacing w:line="227" w:lineRule="atLeast"/>
      <w:rPr>
        <w:rFonts w:eastAsia="Bosch Office Sans"/>
        <w:noProof/>
        <w:color w:val="FFFFFF"/>
        <w:spacing w:val="8"/>
      </w:rPr>
    </w:pPr>
    <w:r>
      <w:rPr>
        <w:rFonts w:eastAsia="Bosch Office Sans"/>
        <w:noProof/>
        <w:spacing w:val="8"/>
      </w:rPr>
      <w:t xml:space="preserve">Chassis Systems Control </w:t>
    </w:r>
  </w:p>
  <w:tbl>
    <w:tblPr>
      <w:tblW w:w="0" w:type="auto"/>
      <w:tblLayout w:type="fixed"/>
      <w:tblCellMar>
        <w:left w:w="70" w:type="dxa"/>
        <w:right w:w="70" w:type="dxa"/>
      </w:tblCellMar>
      <w:tblLook w:val="0000" w:firstRow="0" w:lastRow="0" w:firstColumn="0" w:lastColumn="0" w:noHBand="0" w:noVBand="0"/>
    </w:tblPr>
    <w:tblGrid>
      <w:gridCol w:w="2748"/>
    </w:tblGrid>
    <w:tr w:rsidR="004769B8" w14:paraId="48B9026E" w14:textId="77777777">
      <w:tc>
        <w:tcPr>
          <w:tcW w:w="2748" w:type="dxa"/>
        </w:tcPr>
        <w:p w14:paraId="4AC37DAC" w14:textId="77777777" w:rsidR="004769B8" w:rsidRDefault="004769B8">
          <w:pPr>
            <w:pStyle w:val="MLStat"/>
            <w:framePr w:w="2608" w:hSpace="408" w:wrap="around" w:hAnchor="page" w:xAlign="right" w:y="18" w:anchorLock="1"/>
            <w:spacing w:before="0" w:after="0" w:line="240" w:lineRule="auto"/>
            <w:ind w:left="0" w:right="0" w:firstLine="0"/>
            <w:outlineLvl w:val="0"/>
            <w:rPr>
              <w:rFonts w:ascii="Bosch Office Sans" w:eastAsia="Bosch Office Sans" w:hAnsi="Bosch Office Sans"/>
              <w:sz w:val="15"/>
            </w:rPr>
          </w:pPr>
          <w:r>
            <w:rPr>
              <w:rFonts w:ascii="Bosch Office Sans" w:eastAsia="Bosch Office Sans" w:hAnsi="Bosch Office Sans"/>
              <w:sz w:val="15"/>
            </w:rPr>
            <w:t>Abstatt</w:t>
          </w:r>
        </w:p>
      </w:tc>
    </w:tr>
    <w:tr w:rsidR="004769B8" w14:paraId="7D9E1819" w14:textId="77777777">
      <w:trPr>
        <w:trHeight w:hRule="exact" w:val="295"/>
      </w:trPr>
      <w:tc>
        <w:tcPr>
          <w:tcW w:w="2748" w:type="dxa"/>
        </w:tcPr>
        <w:p w14:paraId="7C9F12B8" w14:textId="77777777" w:rsidR="004769B8" w:rsidRDefault="004769B8">
          <w:pPr>
            <w:pStyle w:val="MLStat"/>
            <w:framePr w:w="2608" w:hSpace="408" w:wrap="around" w:hAnchor="page" w:xAlign="right" w:y="18" w:anchorLock="1"/>
            <w:spacing w:before="0" w:after="0" w:line="295" w:lineRule="exact"/>
            <w:ind w:left="0" w:right="0" w:firstLine="0"/>
            <w:outlineLvl w:val="0"/>
            <w:rPr>
              <w:rFonts w:ascii="Bosch Office Sans" w:eastAsia="Bosch Office Sans" w:hAnsi="Bosch Office Sans"/>
              <w:sz w:val="22"/>
            </w:rPr>
          </w:pPr>
          <w:bookmarkStart w:id="18" w:name="bkmFormat06" w:colFirst="0" w:colLast="0"/>
          <w:r>
            <w:rPr>
              <w:rFonts w:ascii="Bosch Office Sans" w:eastAsia="Bosch Office Sans" w:hAnsi="Bosch Office Sans"/>
              <w:sz w:val="22"/>
            </w:rPr>
            <w:t>07.12.2010yyyy</w:t>
          </w:r>
        </w:p>
      </w:tc>
    </w:tr>
    <w:tr w:rsidR="004769B8" w14:paraId="2C3ACA76" w14:textId="77777777">
      <w:trPr>
        <w:trHeight w:hRule="exact" w:val="295"/>
      </w:trPr>
      <w:tc>
        <w:tcPr>
          <w:tcW w:w="2748" w:type="dxa"/>
        </w:tcPr>
        <w:p w14:paraId="350F6FA5" w14:textId="77777777" w:rsidR="004769B8" w:rsidRDefault="004769B8">
          <w:pPr>
            <w:pStyle w:val="MLStat"/>
            <w:framePr w:w="2608" w:hSpace="408" w:wrap="around" w:hAnchor="page" w:xAlign="right" w:y="18" w:anchorLock="1"/>
            <w:spacing w:before="0" w:after="0" w:line="295" w:lineRule="exact"/>
            <w:ind w:left="0" w:right="0" w:firstLine="0"/>
            <w:outlineLvl w:val="0"/>
            <w:rPr>
              <w:rFonts w:ascii="Bosch Office Sans" w:eastAsia="Bosch Office Sans" w:hAnsi="Bosch Office Sans"/>
              <w:sz w:val="22"/>
            </w:rPr>
          </w:pPr>
          <w:r>
            <w:rPr>
              <w:rFonts w:ascii="Bosch Office Sans" w:eastAsia="Bosch Office Sans" w:hAnsi="Bosch Office Sans"/>
              <w:sz w:val="22"/>
            </w:rPr>
            <w:t>Version 1.2</w:t>
          </w:r>
        </w:p>
      </w:tc>
    </w:tr>
    <w:bookmarkEnd w:id="18"/>
  </w:tbl>
  <w:p w14:paraId="6675C936" w14:textId="77777777" w:rsidR="004769B8" w:rsidRDefault="004769B8">
    <w:pPr>
      <w:pStyle w:val="MLStat"/>
      <w:framePr w:w="2608" w:hSpace="408" w:wrap="around" w:hAnchor="page" w:xAlign="right" w:y="18" w:anchorLock="1"/>
      <w:spacing w:before="0" w:after="0"/>
      <w:ind w:left="0" w:right="567" w:firstLine="0"/>
      <w:rPr>
        <w:rFonts w:ascii="Bosch Office Sans" w:eastAsia="Bosch Office Sans" w:hAnsi="Bosch Office Sans"/>
      </w:rPr>
    </w:pPr>
  </w:p>
  <w:p w14:paraId="4FB50D3C" w14:textId="77777777" w:rsidR="004769B8" w:rsidRDefault="004769B8">
    <w:pPr>
      <w:pStyle w:val="MLStat"/>
      <w:framePr w:w="2608" w:hSpace="408" w:wrap="around" w:hAnchor="page" w:xAlign="right" w:y="18" w:anchorLock="1"/>
      <w:spacing w:before="0" w:after="0" w:line="20" w:lineRule="atLeast"/>
      <w:ind w:left="0" w:right="567" w:firstLine="0"/>
      <w:rPr>
        <w:rFonts w:ascii="Bosch Office Sans" w:eastAsia="Bosch Office Sans" w:hAnsi="Bosch Office Sans"/>
      </w:rPr>
    </w:pPr>
  </w:p>
  <w:p w14:paraId="6FC990DC" w14:textId="77777777" w:rsidR="004769B8" w:rsidRDefault="004769B8">
    <w:pPr>
      <w:pStyle w:val="MLStat"/>
      <w:tabs>
        <w:tab w:val="center" w:pos="4153"/>
        <w:tab w:val="right" w:pos="8306"/>
      </w:tabs>
      <w:spacing w:before="0" w:after="442" w:line="295" w:lineRule="exact"/>
      <w:ind w:left="0" w:right="0" w:firstLine="0"/>
      <w:rPr>
        <w:rFonts w:ascii="Bosch Office Sans" w:eastAsia="Bosch Office Sans" w:hAnsi="Bosch Office Sans"/>
      </w:rPr>
    </w:pPr>
  </w:p>
  <w:p w14:paraId="22C72E80" w14:textId="77777777" w:rsidR="004769B8" w:rsidRDefault="004769B8">
    <w:pPr>
      <w:pStyle w:val="MLStat"/>
      <w:framePr w:w="5670" w:wrap="around" w:vAnchor="page" w:hAnchor="page" w:xAlign="right" w:yAlign="top" w:anchorLock="1"/>
      <w:tabs>
        <w:tab w:val="right" w:pos="3289"/>
      </w:tabs>
      <w:spacing w:before="0" w:after="0" w:line="567" w:lineRule="exact"/>
      <w:ind w:left="0" w:right="0" w:firstLine="0"/>
      <w:rPr>
        <w:rFonts w:ascii="Bosch Office Sans" w:eastAsia="Bosch Office Sans" w:hAnsi="Bosch Office Sans"/>
      </w:rPr>
    </w:pPr>
  </w:p>
  <w:p w14:paraId="4E4FB19A" w14:textId="1C4CA60C" w:rsidR="004769B8" w:rsidRDefault="004769B8">
    <w:pPr>
      <w:pStyle w:val="MLStat"/>
      <w:framePr w:w="5670" w:wrap="around" w:vAnchor="page" w:hAnchor="page" w:xAlign="right" w:yAlign="top" w:anchorLock="1"/>
      <w:tabs>
        <w:tab w:val="right" w:pos="5102"/>
      </w:tabs>
      <w:spacing w:before="0" w:after="0" w:line="240" w:lineRule="atLeast"/>
      <w:ind w:left="0" w:right="0" w:firstLine="0"/>
      <w:rPr>
        <w:rFonts w:ascii="Bosch Office Sans" w:eastAsia="Bosch Office Sans" w:hAnsi="Bosch Office Sans"/>
        <w:color w:val="FFFFFF"/>
        <w:sz w:val="22"/>
      </w:rPr>
    </w:pPr>
    <w:r>
      <w:rPr>
        <w:rFonts w:ascii="Bosch Office Sans" w:eastAsia="Bosch Office Sans" w:hAnsi="Bosch Office Sans"/>
        <w:sz w:val="20"/>
      </w:rPr>
      <w:tab/>
    </w:r>
    <w:r w:rsidRPr="008538F3">
      <w:rPr>
        <w:rFonts w:ascii="Bosch Office Sans" w:eastAsia="Bosch Office Sans" w:hAnsi="Bosch Office Sans"/>
        <w:sz w:val="20"/>
      </w:rPr>
      <w:t xml:space="preserve"> </w:t>
    </w:r>
    <w:r>
      <w:rPr>
        <w:rFonts w:ascii="Bosch Office Sans" w:eastAsia="Bosch Office Sans" w:hAnsi="Bosch Office Sans"/>
        <w:sz w:val="20"/>
        <w:lang w:val="en-US" w:eastAsia="en-US"/>
      </w:rPr>
      <w:drawing>
        <wp:inline distT="0" distB="0" distL="0" distR="0" wp14:anchorId="4606DA04" wp14:editId="1AADE591">
          <wp:extent cx="1314450" cy="371475"/>
          <wp:effectExtent l="0" t="0" r="0" b="9525"/>
          <wp:docPr id="4" name="Bild 4" descr="Bos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osch"/>
                  <pic:cNvPicPr>
                    <a:picLocks noChangeAspect="1" noChangeArrowheads="1"/>
                  </pic:cNvPicPr>
                </pic:nvPicPr>
                <pic:blipFill>
                  <a:blip r:embed="rId2">
                    <a:extLst>
                      <a:ext uri="{28A0092B-C50C-407E-A947-70E740481C1C}">
                        <a14:useLocalDpi xmlns:a14="http://schemas.microsoft.com/office/drawing/2010/main" val="0"/>
                      </a:ext>
                    </a:extLst>
                  </a:blip>
                  <a:srcRect t="-44667" r="-21353"/>
                  <a:stretch>
                    <a:fillRect/>
                  </a:stretch>
                </pic:blipFill>
                <pic:spPr bwMode="auto">
                  <a:xfrm>
                    <a:off x="0" y="0"/>
                    <a:ext cx="1314450" cy="371475"/>
                  </a:xfrm>
                  <a:prstGeom prst="rect">
                    <a:avLst/>
                  </a:prstGeom>
                  <a:noFill/>
                  <a:ln>
                    <a:noFill/>
                  </a:ln>
                </pic:spPr>
              </pic:pic>
            </a:graphicData>
          </a:graphic>
        </wp:inline>
      </w:drawing>
    </w:r>
    <w:r w:rsidRPr="008538F3">
      <w:rPr>
        <w:rFonts w:ascii="Bosch Office Sans" w:eastAsia="Bosch Office Sans" w:hAnsi="Bosch Office Sans"/>
        <w:sz w:val="20"/>
      </w:rPr>
      <w:t xml:space="preserve"> </w:t>
    </w:r>
  </w:p>
  <w:tbl>
    <w:tblPr>
      <w:tblW w:w="0" w:type="auto"/>
      <w:tblInd w:w="8" w:type="dxa"/>
      <w:tblLayout w:type="fixed"/>
      <w:tblCellMar>
        <w:left w:w="0" w:type="dxa"/>
        <w:right w:w="0" w:type="dxa"/>
      </w:tblCellMar>
      <w:tblLook w:val="0000" w:firstRow="0" w:lastRow="0" w:firstColumn="0" w:lastColumn="0" w:noHBand="0" w:noVBand="0"/>
    </w:tblPr>
    <w:tblGrid>
      <w:gridCol w:w="1769"/>
      <w:gridCol w:w="2586"/>
      <w:gridCol w:w="1769"/>
      <w:gridCol w:w="1769"/>
    </w:tblGrid>
    <w:tr w:rsidR="004769B8" w14:paraId="4F30A187" w14:textId="77777777">
      <w:tc>
        <w:tcPr>
          <w:tcW w:w="1769" w:type="dxa"/>
          <w:tcBorders>
            <w:right w:val="single" w:sz="4" w:space="0" w:color="000000"/>
          </w:tcBorders>
        </w:tcPr>
        <w:p w14:paraId="625D3743" w14:textId="77777777" w:rsidR="004769B8" w:rsidRDefault="004769B8">
          <w:pPr>
            <w:pStyle w:val="MLStat"/>
            <w:spacing w:before="0" w:after="0" w:line="240" w:lineRule="auto"/>
            <w:ind w:left="0" w:right="0" w:firstLine="0"/>
            <w:outlineLvl w:val="0"/>
            <w:rPr>
              <w:rFonts w:ascii="Bosch Office Sans" w:eastAsia="Bosch Office Sans" w:hAnsi="Bosch Office Sans"/>
              <w:sz w:val="15"/>
            </w:rPr>
          </w:pPr>
          <w:r>
            <w:rPr>
              <w:rFonts w:ascii="Bosch Office Sans" w:eastAsia="Bosch Office Sans" w:hAnsi="Bosch Office Sans"/>
              <w:sz w:val="15"/>
            </w:rPr>
            <w:t>From</w:t>
          </w:r>
        </w:p>
      </w:tc>
      <w:tc>
        <w:tcPr>
          <w:tcW w:w="2586" w:type="dxa"/>
          <w:tcBorders>
            <w:left w:val="nil"/>
            <w:right w:val="single" w:sz="4" w:space="0" w:color="000000"/>
          </w:tcBorders>
        </w:tcPr>
        <w:p w14:paraId="2D1DE8C5" w14:textId="77777777" w:rsidR="004769B8" w:rsidRDefault="004769B8">
          <w:pPr>
            <w:pStyle w:val="MLStat"/>
            <w:spacing w:before="0" w:after="0" w:line="240" w:lineRule="auto"/>
            <w:ind w:left="136" w:right="0" w:firstLine="0"/>
            <w:outlineLvl w:val="0"/>
            <w:rPr>
              <w:rFonts w:ascii="Bosch Office Sans" w:eastAsia="Bosch Office Sans" w:hAnsi="Bosch Office Sans"/>
              <w:sz w:val="15"/>
            </w:rPr>
          </w:pPr>
          <w:r>
            <w:rPr>
              <w:rFonts w:ascii="Bosch Office Sans" w:eastAsia="Bosch Office Sans" w:hAnsi="Bosch Office Sans"/>
              <w:sz w:val="15"/>
            </w:rPr>
            <w:t>Our Reference</w:t>
          </w:r>
        </w:p>
      </w:tc>
      <w:tc>
        <w:tcPr>
          <w:tcW w:w="1769" w:type="dxa"/>
          <w:tcBorders>
            <w:left w:val="nil"/>
            <w:right w:val="single" w:sz="4" w:space="0" w:color="000000"/>
          </w:tcBorders>
        </w:tcPr>
        <w:p w14:paraId="6F77A8D4" w14:textId="77777777" w:rsidR="004769B8" w:rsidRDefault="004769B8">
          <w:pPr>
            <w:pStyle w:val="MLStat"/>
            <w:spacing w:before="0" w:after="0" w:line="240" w:lineRule="auto"/>
            <w:ind w:left="136" w:right="0" w:firstLine="0"/>
            <w:outlineLvl w:val="0"/>
            <w:rPr>
              <w:rFonts w:ascii="Bosch Office Sans" w:eastAsia="Bosch Office Sans" w:hAnsi="Bosch Office Sans"/>
              <w:sz w:val="15"/>
            </w:rPr>
          </w:pPr>
          <w:r>
            <w:rPr>
              <w:rFonts w:ascii="Bosch Office Sans" w:eastAsia="Bosch Office Sans" w:hAnsi="Bosch Office Sans"/>
              <w:sz w:val="15"/>
            </w:rPr>
            <w:t>Tel</w:t>
          </w:r>
        </w:p>
      </w:tc>
      <w:tc>
        <w:tcPr>
          <w:tcW w:w="1769" w:type="dxa"/>
          <w:tcBorders>
            <w:left w:val="nil"/>
            <w:right w:val="single" w:sz="4" w:space="0" w:color="auto"/>
          </w:tcBorders>
        </w:tcPr>
        <w:p w14:paraId="5C94AFFF" w14:textId="77777777" w:rsidR="004769B8" w:rsidRDefault="004769B8">
          <w:pPr>
            <w:pStyle w:val="MLStat"/>
            <w:spacing w:before="0" w:after="0" w:line="240" w:lineRule="auto"/>
            <w:ind w:left="136" w:right="0" w:firstLine="0"/>
            <w:outlineLvl w:val="0"/>
            <w:rPr>
              <w:rFonts w:ascii="Bosch Office Sans" w:eastAsia="Bosch Office Sans" w:hAnsi="Bosch Office Sans"/>
              <w:sz w:val="15"/>
            </w:rPr>
          </w:pPr>
          <w:bookmarkStart w:id="19" w:name="stFax"/>
          <w:r>
            <w:rPr>
              <w:rFonts w:ascii="Bosch Office Sans" w:eastAsia="Bosch Office Sans" w:hAnsi="Bosch Office Sans"/>
              <w:sz w:val="15"/>
            </w:rPr>
            <w:t>Fax</w:t>
          </w:r>
          <w:bookmarkEnd w:id="19"/>
        </w:p>
      </w:tc>
    </w:tr>
    <w:tr w:rsidR="004769B8" w14:paraId="21FA1963" w14:textId="77777777">
      <w:trPr>
        <w:trHeight w:val="295"/>
      </w:trPr>
      <w:tc>
        <w:tcPr>
          <w:tcW w:w="1769" w:type="dxa"/>
          <w:tcBorders>
            <w:right w:val="single" w:sz="4" w:space="0" w:color="000000"/>
          </w:tcBorders>
        </w:tcPr>
        <w:p w14:paraId="17B1945B" w14:textId="77777777" w:rsidR="004769B8" w:rsidRDefault="004769B8">
          <w:pPr>
            <w:pStyle w:val="MLStat"/>
            <w:spacing w:before="0" w:after="0" w:line="295" w:lineRule="exact"/>
            <w:ind w:left="0" w:right="0" w:firstLine="0"/>
            <w:outlineLvl w:val="0"/>
            <w:rPr>
              <w:rFonts w:ascii="Bosch Office Sans" w:eastAsia="Bosch Office Sans" w:hAnsi="Bosch Office Sans"/>
              <w:sz w:val="22"/>
            </w:rPr>
          </w:pPr>
          <w:r>
            <w:rPr>
              <w:rFonts w:ascii="Bosch Office Sans" w:eastAsia="Bosch Office Sans" w:hAnsi="Bosch Office Sans"/>
              <w:sz w:val="22"/>
            </w:rPr>
            <w:t>CDG-SMT/ESB</w:t>
          </w:r>
        </w:p>
      </w:tc>
      <w:tc>
        <w:tcPr>
          <w:tcW w:w="2586" w:type="dxa"/>
          <w:tcBorders>
            <w:left w:val="nil"/>
            <w:right w:val="single" w:sz="4" w:space="0" w:color="000000"/>
          </w:tcBorders>
        </w:tcPr>
        <w:p w14:paraId="12953882" w14:textId="77777777" w:rsidR="004769B8" w:rsidRDefault="004769B8">
          <w:pPr>
            <w:pStyle w:val="MLStat"/>
            <w:spacing w:before="0" w:after="0" w:line="295" w:lineRule="exact"/>
            <w:ind w:left="136" w:right="0" w:firstLine="0"/>
            <w:outlineLvl w:val="0"/>
            <w:rPr>
              <w:rFonts w:ascii="Bosch Office Sans" w:eastAsia="Bosch Office Sans" w:hAnsi="Bosch Office Sans"/>
              <w:sz w:val="22"/>
            </w:rPr>
          </w:pPr>
          <w:r>
            <w:rPr>
              <w:rFonts w:ascii="Bosch Office Sans" w:eastAsia="Bosch Office Sans" w:hAnsi="Bosch Office Sans"/>
              <w:sz w:val="22"/>
            </w:rPr>
            <w:t>Zetlmeisl</w:t>
          </w:r>
        </w:p>
      </w:tc>
      <w:tc>
        <w:tcPr>
          <w:tcW w:w="1769" w:type="dxa"/>
          <w:tcBorders>
            <w:left w:val="nil"/>
            <w:right w:val="single" w:sz="4" w:space="0" w:color="000000"/>
          </w:tcBorders>
        </w:tcPr>
        <w:p w14:paraId="01A597B7" w14:textId="77777777" w:rsidR="004769B8" w:rsidRDefault="004769B8">
          <w:pPr>
            <w:pStyle w:val="MLStat"/>
            <w:spacing w:before="0" w:after="0" w:line="295" w:lineRule="exact"/>
            <w:ind w:left="136" w:right="0" w:firstLine="0"/>
            <w:outlineLvl w:val="0"/>
            <w:rPr>
              <w:rFonts w:ascii="Bosch Office Sans" w:eastAsia="Bosch Office Sans" w:hAnsi="Bosch Office Sans"/>
              <w:sz w:val="15"/>
            </w:rPr>
          </w:pPr>
          <w:r>
            <w:rPr>
              <w:rFonts w:ascii="Bosch Office Sans" w:eastAsia="Bosch Office Sans" w:hAnsi="Bosch Office Sans"/>
              <w:sz w:val="15"/>
            </w:rPr>
            <w:t>+49 7062 911 4918</w:t>
          </w:r>
        </w:p>
      </w:tc>
      <w:tc>
        <w:tcPr>
          <w:tcW w:w="1769" w:type="dxa"/>
          <w:tcBorders>
            <w:left w:val="nil"/>
            <w:right w:val="single" w:sz="4" w:space="0" w:color="auto"/>
          </w:tcBorders>
        </w:tcPr>
        <w:p w14:paraId="48B9FBB5" w14:textId="77777777" w:rsidR="004769B8" w:rsidRDefault="004769B8">
          <w:pPr>
            <w:pStyle w:val="MLStat"/>
            <w:spacing w:before="0" w:after="0" w:line="295" w:lineRule="exact"/>
            <w:ind w:left="136" w:right="0" w:firstLine="0"/>
            <w:outlineLvl w:val="0"/>
            <w:rPr>
              <w:rFonts w:ascii="Bosch Office Sans" w:eastAsia="Bosch Office Sans" w:hAnsi="Bosch Office Sans"/>
              <w:sz w:val="15"/>
            </w:rPr>
          </w:pPr>
        </w:p>
      </w:tc>
    </w:tr>
    <w:tr w:rsidR="004769B8" w14:paraId="441CD32C" w14:textId="77777777">
      <w:trPr>
        <w:trHeight w:val="295"/>
      </w:trPr>
      <w:tc>
        <w:tcPr>
          <w:tcW w:w="1769" w:type="dxa"/>
          <w:tcBorders>
            <w:right w:val="single" w:sz="4" w:space="0" w:color="000000"/>
          </w:tcBorders>
        </w:tcPr>
        <w:p w14:paraId="12ACA69C" w14:textId="77777777" w:rsidR="004769B8" w:rsidRDefault="004769B8">
          <w:pPr>
            <w:pStyle w:val="MLStat"/>
            <w:spacing w:before="0" w:after="0" w:line="295" w:lineRule="exact"/>
            <w:ind w:left="0" w:right="0" w:firstLine="0"/>
            <w:outlineLvl w:val="0"/>
            <w:rPr>
              <w:rFonts w:ascii="Bosch Office Sans" w:eastAsia="Bosch Office Sans" w:hAnsi="Bosch Office Sans"/>
              <w:sz w:val="22"/>
            </w:rPr>
          </w:pPr>
          <w:r>
            <w:rPr>
              <w:rFonts w:ascii="Bosch Office Sans" w:eastAsia="Bosch Office Sans" w:hAnsi="Bosch Office Sans"/>
              <w:sz w:val="22"/>
            </w:rPr>
            <w:t>CC/ECC9</w:t>
          </w:r>
        </w:p>
      </w:tc>
      <w:tc>
        <w:tcPr>
          <w:tcW w:w="2586" w:type="dxa"/>
          <w:tcBorders>
            <w:left w:val="nil"/>
            <w:right w:val="single" w:sz="4" w:space="0" w:color="000000"/>
          </w:tcBorders>
        </w:tcPr>
        <w:p w14:paraId="048078A1" w14:textId="77777777" w:rsidR="004769B8" w:rsidRDefault="004769B8">
          <w:pPr>
            <w:pStyle w:val="MLStat"/>
            <w:spacing w:before="0" w:after="0" w:line="295" w:lineRule="exact"/>
            <w:ind w:left="136" w:right="0" w:firstLine="0"/>
            <w:outlineLvl w:val="0"/>
            <w:rPr>
              <w:rFonts w:ascii="Bosch Office Sans" w:eastAsia="Bosch Office Sans" w:hAnsi="Bosch Office Sans"/>
              <w:sz w:val="22"/>
            </w:rPr>
          </w:pPr>
          <w:r>
            <w:rPr>
              <w:rFonts w:ascii="Bosch Office Sans" w:eastAsia="Bosch Office Sans" w:hAnsi="Bosch Office Sans"/>
              <w:sz w:val="22"/>
            </w:rPr>
            <w:t>Schäfer</w:t>
          </w:r>
        </w:p>
      </w:tc>
      <w:tc>
        <w:tcPr>
          <w:tcW w:w="1769" w:type="dxa"/>
          <w:tcBorders>
            <w:left w:val="nil"/>
            <w:right w:val="single" w:sz="4" w:space="0" w:color="000000"/>
          </w:tcBorders>
        </w:tcPr>
        <w:p w14:paraId="4FA076AE" w14:textId="77777777" w:rsidR="004769B8" w:rsidRDefault="004769B8">
          <w:pPr>
            <w:pStyle w:val="MLStat"/>
            <w:spacing w:before="0" w:after="0" w:line="295" w:lineRule="exact"/>
            <w:ind w:left="136" w:right="0" w:firstLine="0"/>
            <w:outlineLvl w:val="0"/>
            <w:rPr>
              <w:rFonts w:ascii="Bosch Office Sans" w:eastAsia="Bosch Office Sans" w:hAnsi="Bosch Office Sans"/>
              <w:sz w:val="15"/>
            </w:rPr>
          </w:pPr>
          <w:r>
            <w:rPr>
              <w:rFonts w:ascii="Bosch Office Sans" w:eastAsia="Bosch Office Sans" w:hAnsi="Bosch Office Sans"/>
              <w:sz w:val="15"/>
            </w:rPr>
            <w:t>+49 7062 911 3151</w:t>
          </w:r>
        </w:p>
      </w:tc>
      <w:tc>
        <w:tcPr>
          <w:tcW w:w="1769" w:type="dxa"/>
          <w:tcBorders>
            <w:left w:val="nil"/>
            <w:right w:val="single" w:sz="4" w:space="0" w:color="auto"/>
          </w:tcBorders>
        </w:tcPr>
        <w:p w14:paraId="59F5C1E8" w14:textId="77777777" w:rsidR="004769B8" w:rsidRDefault="004769B8">
          <w:pPr>
            <w:pStyle w:val="MLStat"/>
            <w:spacing w:before="0" w:after="0" w:line="295" w:lineRule="exact"/>
            <w:ind w:left="136" w:right="0" w:firstLine="0"/>
            <w:outlineLvl w:val="0"/>
            <w:rPr>
              <w:rFonts w:ascii="Bosch Office Sans" w:eastAsia="Bosch Office Sans" w:hAnsi="Bosch Office Sans"/>
              <w:sz w:val="15"/>
            </w:rPr>
          </w:pPr>
        </w:p>
      </w:tc>
    </w:tr>
  </w:tbl>
  <w:p w14:paraId="20DE1C6C" w14:textId="77777777" w:rsidR="004769B8" w:rsidRPr="003274A8" w:rsidRDefault="004769B8" w:rsidP="00BC6181">
    <w:pPr>
      <w:pStyle w:val="MLStat"/>
      <w:spacing w:before="518" w:after="307" w:line="299" w:lineRule="exact"/>
      <w:ind w:left="0" w:right="0" w:firstLine="0"/>
      <w:rPr>
        <w:rFonts w:ascii="Bosch Office Sans" w:eastAsia="Bosch Office Sans" w:hAnsi="Bosch Office Sans"/>
        <w:b/>
        <w:sz w:val="22"/>
      </w:rPr>
    </w:pPr>
    <w:r w:rsidRPr="003274A8">
      <w:rPr>
        <w:rFonts w:ascii="Bosch Office Sans" w:eastAsia="Bosch Office Sans" w:hAnsi="Bosch Office Sans"/>
        <w:b/>
        <w:sz w:val="22"/>
      </w:rPr>
      <w:t xml:space="preserve">Design </w:t>
    </w:r>
    <w:r>
      <w:rPr>
        <w:rFonts w:ascii="Bosch Office Sans" w:eastAsia="Bosch Office Sans" w:hAnsi="Bosch Office Sans"/>
        <w:b/>
        <w:sz w:val="22"/>
      </w:rPr>
      <w:t>Document</w:t>
    </w:r>
    <w:r w:rsidRPr="003274A8">
      <w:rPr>
        <w:rFonts w:ascii="Bosch Office Sans" w:eastAsia="Bosch Office Sans" w:hAnsi="Bosch Office Sans"/>
        <w:b/>
        <w:sz w:val="22"/>
      </w:rPr>
      <w:t>ation</w:t>
    </w:r>
    <w:r w:rsidRPr="003274A8">
      <w:rPr>
        <w:rFonts w:ascii="Bosch Office Sans" w:eastAsia="Bosch Office Sans" w:hAnsi="Bosch Office Sans"/>
        <w:b/>
        <w:sz w:val="22"/>
      </w:rPr>
      <w:tab/>
    </w:r>
    <w:r>
      <w:rPr>
        <w:rFonts w:eastAsia="Bosch Office Sans"/>
        <w:b/>
        <w:sz w:val="24"/>
        <w:szCs w:val="24"/>
      </w:rPr>
      <w:t>TPSWCapsule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4524F0" w14:textId="77777777" w:rsidR="004769B8" w:rsidRDefault="004769B8">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okmarkStart w:id="177" w:name="SubjectRef"/>
  <w:bookmarkEnd w:id="177"/>
  <w:p w14:paraId="6C55DABA" w14:textId="77777777" w:rsidR="004769B8" w:rsidRDefault="004769B8" w:rsidP="00532426">
    <w:pPr>
      <w:pStyle w:val="MLStat"/>
      <w:tabs>
        <w:tab w:val="center" w:pos="4153"/>
        <w:tab w:val="right" w:pos="8306"/>
      </w:tabs>
      <w:spacing w:before="0" w:after="300" w:line="20" w:lineRule="atLeast"/>
      <w:ind w:left="0" w:right="0" w:firstLine="0"/>
      <w:rPr>
        <w:rFonts w:ascii="Bosch Office Sans" w:eastAsia="Bosch Office Sans" w:hAnsi="Bosch Office Sans"/>
      </w:rPr>
    </w:pPr>
    <w:r>
      <w:rPr>
        <w:rFonts w:ascii="Bosch Office Sans" w:eastAsia="Bosch Office Sans" w:hAnsi="Bosch Office Sans"/>
        <w:sz w:val="22"/>
        <w:lang w:val="en-US" w:eastAsia="en-US"/>
      </w:rPr>
      <mc:AlternateContent>
        <mc:Choice Requires="wps">
          <w:drawing>
            <wp:anchor distT="0" distB="0" distL="114300" distR="114300" simplePos="0" relativeHeight="251656192" behindDoc="0" locked="0" layoutInCell="0" allowOverlap="1" wp14:anchorId="0FE69A81" wp14:editId="4AD6C808">
              <wp:simplePos x="0" y="0"/>
              <wp:positionH relativeFrom="margin">
                <wp:posOffset>-662305</wp:posOffset>
              </wp:positionH>
              <wp:positionV relativeFrom="page">
                <wp:posOffset>5346700</wp:posOffset>
              </wp:positionV>
              <wp:extent cx="179705" cy="0"/>
              <wp:effectExtent l="0" t="0" r="0" b="0"/>
              <wp:wrapNone/>
              <wp:docPr id="6"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970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B49DE9" id="Line 30" o:spid="_x0000_s1026" style="position:absolute;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52.15pt,421pt" to="-38pt,4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" o:allowincell="f" strokeweight=".5pt">
              <w10:wrap anchorx="margin" anchory="page"/>
            </v:line>
          </w:pict>
        </mc:Fallback>
      </mc:AlternateContent>
    </w:r>
    <w:r>
      <w:rPr>
        <w:rFonts w:ascii="Bosch Office Sans" w:eastAsia="Bosch Office Sans" w:hAnsi="Bosch Office Sans"/>
        <w:sz w:val="22"/>
      </w:rPr>
      <w:fldChar w:fldCharType="begin" w:fldLock="1"/>
    </w:r>
    <w:r>
      <w:rPr>
        <w:rFonts w:ascii="Bosch Office Sans" w:eastAsia="Bosch Office Sans" w:hAnsi="Bosch Office Sans"/>
        <w:sz w:val="22"/>
      </w:rPr>
      <w:instrText xml:space="preserve"> bkmHeaderRefSource </w:instrText>
    </w:r>
    <w:r>
      <w:rPr>
        <w:rFonts w:ascii="Bosch Office Sans" w:eastAsia="Bosch Office Sans" w:hAnsi="Bosch Office Sans"/>
        <w:sz w:val="22"/>
      </w:rPr>
      <w:fldChar w:fldCharType="separate"/>
    </w:r>
  </w:p>
  <w:p w14:paraId="34B515AB" w14:textId="77777777" w:rsidR="004769B8" w:rsidRDefault="004769B8">
    <w:pPr>
      <w:pStyle w:val="MLStat"/>
      <w:framePr w:w="3459" w:h="561" w:wrap="around" w:vAnchor="page" w:hAnchor="page" w:xAlign="right" w:y="630" w:anchorLock="1"/>
      <w:spacing w:before="0" w:after="0"/>
      <w:ind w:left="0" w:right="0" w:firstLine="0"/>
      <w:rPr>
        <w:rFonts w:ascii="Bosch Office Sans" w:eastAsia="Bosch Office Sans" w:hAnsi="Bosch Office Sans"/>
      </w:rPr>
    </w:pPr>
  </w:p>
  <w:p w14:paraId="220D23F4" w14:textId="77777777" w:rsidR="004769B8" w:rsidRDefault="004769B8">
    <w:pPr>
      <w:pStyle w:val="MLStat"/>
      <w:framePr w:w="3459" w:h="561" w:wrap="around" w:vAnchor="page" w:hAnchor="page" w:xAlign="right" w:y="630" w:anchorLock="1"/>
      <w:spacing w:before="0" w:after="0" w:line="272" w:lineRule="atLeast"/>
      <w:ind w:left="0" w:right="0" w:firstLine="0"/>
      <w:rPr>
        <w:rFonts w:ascii="Bosch Office Sans" w:eastAsia="Bosch Office Sans" w:hAnsi="Bosch Office Sans"/>
        <w:color w:val="FFFFFF"/>
        <w:sz w:val="22"/>
      </w:rPr>
    </w:pPr>
    <w:r w:rsidRPr="007317D4">
      <w:rPr>
        <w:rFonts w:ascii="Bosch Office Sans" w:eastAsia="Bosch Office Sans" w:hAnsi="Bosch Office Sans"/>
        <w:sz w:val="20"/>
      </w:rPr>
      <w:t xml:space="preserve"> </w:t>
    </w:r>
    <w:r w:rsidRPr="007317D4">
      <w:rPr>
        <w:rFonts w:ascii="Bosch Office Sans" w:eastAsia="Bosch Office Sans" w:hAnsi="Bosch Office Sans"/>
        <w:sz w:val="20"/>
        <w:lang w:val="en-US" w:eastAsia="en-US"/>
      </w:rPr>
      <w:drawing>
        <wp:inline distT="0" distB="0" distL="0" distR="0" wp14:anchorId="21202BB6" wp14:editId="6A39B583">
          <wp:extent cx="349250" cy="355600"/>
          <wp:effectExtent l="0" t="0" r="0" b="6350"/>
          <wp:docPr id="4054" name="Grafik 4054" descr="Beschreibung: Beschreibung: Beschreibung: Beschreibung: Anker_BW_Print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6" descr="Beschreibung: Beschreibung: Beschreibung: Beschreibung: Anker_BW_Print_2"/>
                  <pic:cNvPicPr>
                    <a:picLocks noChangeAspect="1" noChangeArrowheads="1"/>
                  </pic:cNvPicPr>
                </pic:nvPicPr>
                <pic:blipFill>
                  <a:blip r:embed="rId1">
                    <a:extLst>
                      <a:ext uri="{28A0092B-C50C-407E-A947-70E740481C1C}">
                        <a14:useLocalDpi xmlns:a14="http://schemas.microsoft.com/office/drawing/2010/main" val="0"/>
                      </a:ext>
                    </a:extLst>
                  </a:blip>
                  <a:srcRect t="-3214"/>
                  <a:stretch>
                    <a:fillRect/>
                  </a:stretch>
                </pic:blipFill>
                <pic:spPr bwMode="auto">
                  <a:xfrm>
                    <a:off x="0" y="0"/>
                    <a:ext cx="349250" cy="355600"/>
                  </a:xfrm>
                  <a:prstGeom prst="rect">
                    <a:avLst/>
                  </a:prstGeom>
                  <a:noFill/>
                  <a:ln>
                    <a:noFill/>
                  </a:ln>
                </pic:spPr>
              </pic:pic>
            </a:graphicData>
          </a:graphic>
        </wp:inline>
      </w:drawing>
    </w:r>
    <w:r w:rsidRPr="007317D4">
      <w:rPr>
        <w:rFonts w:ascii="Bosch Office Sans" w:eastAsia="Bosch Office Sans" w:hAnsi="Bosch Office Sans"/>
        <w:szCs w:val="2"/>
      </w:rPr>
      <w:t xml:space="preserve"> </w:t>
    </w:r>
    <w:r w:rsidRPr="007317D4">
      <w:rPr>
        <w:rFonts w:ascii="Bosch Office Sans" w:eastAsia="Bosch Office Sans" w:hAnsi="Bosch Office Sans"/>
        <w:sz w:val="20"/>
      </w:rPr>
      <w:t xml:space="preserve"> </w:t>
    </w:r>
    <w:r>
      <w:rPr>
        <w:rFonts w:ascii="Bosch Office Sans" w:eastAsia="Bosch Office Sans" w:hAnsi="Bosch Office Sans"/>
        <w:sz w:val="20"/>
      </w:rPr>
      <w:t xml:space="preserve"> </w:t>
    </w:r>
  </w:p>
  <w:p w14:paraId="6D291184" w14:textId="77777777" w:rsidR="004769B8" w:rsidRDefault="004769B8">
    <w:pPr>
      <w:framePr w:w="6946" w:h="567" w:hSpace="142" w:wrap="around" w:hAnchor="margin" w:x="1" w:y="-1116" w:anchorLock="1"/>
      <w:shd w:val="clear" w:color="FFFFFF" w:fill="auto"/>
      <w:spacing w:line="227" w:lineRule="atLeast"/>
      <w:rPr>
        <w:rFonts w:eastAsia="Bosch Office Sans"/>
        <w:noProof/>
        <w:color w:val="FFFFFF"/>
        <w:spacing w:val="8"/>
        <w:sz w:val="24"/>
      </w:rPr>
    </w:pPr>
    <w:r>
      <w:rPr>
        <w:rFonts w:eastAsia="Bosch Office Sans"/>
        <w:noProof/>
        <w:spacing w:val="8"/>
        <w:sz w:val="24"/>
      </w:rPr>
      <w:t xml:space="preserve">Chassis Systems Control </w:t>
    </w:r>
  </w:p>
  <w:tbl>
    <w:tblPr>
      <w:tblW w:w="0" w:type="auto"/>
      <w:tblLook w:val="00A0" w:firstRow="1" w:lastRow="0" w:firstColumn="1" w:lastColumn="0" w:noHBand="0" w:noVBand="0"/>
    </w:tblPr>
    <w:tblGrid>
      <w:gridCol w:w="2608"/>
    </w:tblGrid>
    <w:tr w:rsidR="004769B8" w14:paraId="0A068AD1" w14:textId="77777777">
      <w:tc>
        <w:tcPr>
          <w:tcW w:w="2750" w:type="dxa"/>
        </w:tcPr>
        <w:p w14:paraId="5B91F8E7" w14:textId="77777777" w:rsidR="004769B8" w:rsidRDefault="004769B8">
          <w:pPr>
            <w:framePr w:w="2608" w:hSpace="408" w:wrap="around" w:hAnchor="page" w:xAlign="right" w:y="18" w:anchorLock="1"/>
            <w:spacing w:after="40" w:line="240" w:lineRule="auto"/>
            <w:rPr>
              <w:noProof/>
              <w:sz w:val="15"/>
              <w:szCs w:val="15"/>
            </w:rPr>
          </w:pPr>
          <w:r>
            <w:rPr>
              <w:noProof/>
              <w:sz w:val="15"/>
              <w:szCs w:val="15"/>
            </w:rPr>
            <w:t>Abstatt</w:t>
          </w:r>
        </w:p>
      </w:tc>
    </w:tr>
    <w:tr w:rsidR="004769B8" w14:paraId="2AB45969" w14:textId="77777777">
      <w:tc>
        <w:tcPr>
          <w:tcW w:w="2750" w:type="dxa"/>
        </w:tcPr>
        <w:p w14:paraId="38081FAF" w14:textId="61C71DC3" w:rsidR="004769B8" w:rsidRDefault="004769B8">
          <w:pPr>
            <w:framePr w:w="2608" w:hSpace="408" w:wrap="around" w:hAnchor="page" w:xAlign="right" w:y="18" w:anchorLock="1"/>
            <w:spacing w:after="40" w:line="240" w:lineRule="auto"/>
            <w:rPr>
              <w:noProof/>
            </w:rPr>
          </w:pPr>
          <w:r>
            <w:rPr>
              <w:noProof/>
            </w:rPr>
            <w:t>03.11.2021</w:t>
          </w:r>
        </w:p>
      </w:tc>
    </w:tr>
    <w:tr w:rsidR="004769B8" w14:paraId="474F33BA" w14:textId="77777777">
      <w:tc>
        <w:tcPr>
          <w:tcW w:w="2750" w:type="dxa"/>
        </w:tcPr>
        <w:p w14:paraId="63D6ED01" w14:textId="77777777" w:rsidR="004769B8" w:rsidRDefault="004769B8">
          <w:pPr>
            <w:framePr w:w="2608" w:hSpace="408" w:wrap="around" w:hAnchor="page" w:xAlign="right" w:y="18" w:anchorLock="1"/>
            <w:spacing w:line="240" w:lineRule="auto"/>
            <w:rPr>
              <w:noProof/>
            </w:rPr>
          </w:pPr>
        </w:p>
      </w:tc>
    </w:tr>
  </w:tbl>
  <w:p w14:paraId="448043C8" w14:textId="77777777" w:rsidR="004769B8" w:rsidRDefault="004769B8">
    <w:pPr>
      <w:pStyle w:val="MLStat"/>
      <w:tabs>
        <w:tab w:val="center" w:pos="4153"/>
        <w:tab w:val="right" w:pos="8306"/>
      </w:tabs>
      <w:spacing w:before="0" w:after="442" w:line="295" w:lineRule="exact"/>
      <w:ind w:left="0" w:right="0" w:firstLine="0"/>
      <w:rPr>
        <w:rFonts w:ascii="Bosch Office Sans" w:eastAsia="Bosch Office Sans" w:hAnsi="Bosch Office Sans"/>
      </w:rPr>
    </w:pPr>
  </w:p>
  <w:p w14:paraId="07B52800" w14:textId="77777777" w:rsidR="004769B8" w:rsidRDefault="004769B8">
    <w:pPr>
      <w:pStyle w:val="MLStat"/>
      <w:framePr w:w="5670" w:wrap="around" w:vAnchor="page" w:hAnchor="page" w:xAlign="right" w:yAlign="top" w:anchorLock="1"/>
      <w:tabs>
        <w:tab w:val="right" w:pos="3289"/>
      </w:tabs>
      <w:spacing w:before="0" w:after="0" w:line="567" w:lineRule="exact"/>
      <w:ind w:left="0" w:right="0" w:firstLine="0"/>
      <w:rPr>
        <w:rFonts w:ascii="Bosch Office Sans" w:eastAsia="Bosch Office Sans" w:hAnsi="Bosch Office Sans"/>
      </w:rPr>
    </w:pPr>
  </w:p>
  <w:p w14:paraId="4BCC4165" w14:textId="77777777" w:rsidR="004769B8" w:rsidRDefault="004769B8">
    <w:pPr>
      <w:pStyle w:val="MLStat"/>
      <w:framePr w:w="5670" w:wrap="around" w:vAnchor="page" w:hAnchor="page" w:xAlign="right" w:yAlign="top" w:anchorLock="1"/>
      <w:tabs>
        <w:tab w:val="right" w:pos="5102"/>
      </w:tabs>
      <w:spacing w:before="0" w:after="0" w:line="240" w:lineRule="atLeast"/>
      <w:ind w:left="0" w:right="0" w:firstLine="0"/>
      <w:rPr>
        <w:rFonts w:ascii="Bosch Office Sans" w:eastAsia="Bosch Office Sans" w:hAnsi="Bosch Office Sans"/>
        <w:color w:val="FFFFFF"/>
        <w:sz w:val="22"/>
      </w:rPr>
    </w:pPr>
    <w:r>
      <w:rPr>
        <w:rFonts w:ascii="Bosch Office Sans" w:eastAsia="Bosch Office Sans" w:hAnsi="Bosch Office Sans"/>
        <w:sz w:val="20"/>
      </w:rPr>
      <w:tab/>
    </w:r>
    <w:r w:rsidRPr="007317D4">
      <w:rPr>
        <w:rFonts w:ascii="Bosch Office Sans" w:eastAsia="Bosch Office Sans" w:hAnsi="Bosch Office Sans"/>
        <w:sz w:val="20"/>
      </w:rPr>
      <w:t xml:space="preserve"> </w:t>
    </w:r>
    <w:r w:rsidRPr="007317D4">
      <w:rPr>
        <w:rFonts w:ascii="Bosch Office Sans" w:eastAsia="Bosch Office Sans" w:hAnsi="Bosch Office Sans"/>
        <w:sz w:val="20"/>
        <w:lang w:val="en-US" w:eastAsia="en-US"/>
      </w:rPr>
      <w:drawing>
        <wp:inline distT="0" distB="0" distL="0" distR="0" wp14:anchorId="42F55EF9" wp14:editId="5A493E03">
          <wp:extent cx="1320800" cy="368300"/>
          <wp:effectExtent l="0" t="0" r="0" b="0"/>
          <wp:docPr id="4055" name="Grafik 4055" descr="Beschreibung: Beschreibung: Beschreibung: Beschreibung: Bos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2" descr="Beschreibung: Beschreibung: Beschreibung: Beschreibung: Bosch"/>
                  <pic:cNvPicPr>
                    <a:picLocks noChangeAspect="1" noChangeArrowheads="1"/>
                  </pic:cNvPicPr>
                </pic:nvPicPr>
                <pic:blipFill>
                  <a:blip r:embed="rId2">
                    <a:extLst>
                      <a:ext uri="{28A0092B-C50C-407E-A947-70E740481C1C}">
                        <a14:useLocalDpi xmlns:a14="http://schemas.microsoft.com/office/drawing/2010/main" val="0"/>
                      </a:ext>
                    </a:extLst>
                  </a:blip>
                  <a:srcRect t="-44667" r="-21353"/>
                  <a:stretch>
                    <a:fillRect/>
                  </a:stretch>
                </pic:blipFill>
                <pic:spPr bwMode="auto">
                  <a:xfrm>
                    <a:off x="0" y="0"/>
                    <a:ext cx="1320800" cy="368300"/>
                  </a:xfrm>
                  <a:prstGeom prst="rect">
                    <a:avLst/>
                  </a:prstGeom>
                  <a:noFill/>
                  <a:ln>
                    <a:noFill/>
                  </a:ln>
                </pic:spPr>
              </pic:pic>
            </a:graphicData>
          </a:graphic>
        </wp:inline>
      </w:drawing>
    </w:r>
    <w:r w:rsidRPr="007317D4">
      <w:rPr>
        <w:rFonts w:ascii="Bosch Office Sans" w:eastAsia="Bosch Office Sans" w:hAnsi="Bosch Office Sans"/>
        <w:sz w:val="20"/>
      </w:rPr>
      <w:t xml:space="preserve"> </w:t>
    </w:r>
  </w:p>
  <w:tbl>
    <w:tblPr>
      <w:tblW w:w="7513" w:type="dxa"/>
      <w:tblInd w:w="8" w:type="dxa"/>
      <w:tblLayout w:type="fixed"/>
      <w:tblCellMar>
        <w:left w:w="0" w:type="dxa"/>
        <w:right w:w="0" w:type="dxa"/>
      </w:tblCellMar>
      <w:tblLook w:val="0000" w:firstRow="0" w:lastRow="0" w:firstColumn="0" w:lastColumn="0" w:noHBand="0" w:noVBand="0"/>
    </w:tblPr>
    <w:tblGrid>
      <w:gridCol w:w="2126"/>
      <w:gridCol w:w="2977"/>
      <w:gridCol w:w="2410"/>
    </w:tblGrid>
    <w:tr w:rsidR="004769B8" w14:paraId="55E16986" w14:textId="77777777" w:rsidTr="0017671A">
      <w:tc>
        <w:tcPr>
          <w:tcW w:w="2126" w:type="dxa"/>
          <w:tcBorders>
            <w:right w:val="single" w:sz="4" w:space="0" w:color="000000"/>
          </w:tcBorders>
        </w:tcPr>
        <w:p w14:paraId="75F59EC6" w14:textId="77777777" w:rsidR="004769B8" w:rsidRDefault="004769B8">
          <w:pPr>
            <w:pStyle w:val="MLStat"/>
            <w:spacing w:before="0" w:after="0" w:line="240" w:lineRule="auto"/>
            <w:ind w:left="0" w:right="0" w:firstLine="0"/>
            <w:outlineLvl w:val="0"/>
            <w:rPr>
              <w:rFonts w:ascii="Bosch Office Sans" w:eastAsia="Bosch Office Sans" w:hAnsi="Bosch Office Sans"/>
              <w:sz w:val="15"/>
            </w:rPr>
          </w:pPr>
          <w:r>
            <w:rPr>
              <w:rFonts w:ascii="Bosch Office Sans" w:eastAsia="Bosch Office Sans" w:hAnsi="Bosch Office Sans"/>
              <w:sz w:val="15"/>
            </w:rPr>
            <w:t>From</w:t>
          </w:r>
        </w:p>
      </w:tc>
      <w:tc>
        <w:tcPr>
          <w:tcW w:w="2977" w:type="dxa"/>
          <w:tcBorders>
            <w:left w:val="nil"/>
            <w:right w:val="single" w:sz="4" w:space="0" w:color="000000"/>
          </w:tcBorders>
        </w:tcPr>
        <w:p w14:paraId="6AD8FF06" w14:textId="77777777" w:rsidR="004769B8" w:rsidRDefault="004769B8">
          <w:pPr>
            <w:pStyle w:val="MLStat"/>
            <w:spacing w:before="0" w:after="0" w:line="240" w:lineRule="auto"/>
            <w:ind w:left="136" w:right="0" w:firstLine="0"/>
            <w:outlineLvl w:val="0"/>
            <w:rPr>
              <w:rFonts w:ascii="Bosch Office Sans" w:eastAsia="Bosch Office Sans" w:hAnsi="Bosch Office Sans"/>
              <w:sz w:val="15"/>
            </w:rPr>
          </w:pPr>
          <w:r>
            <w:rPr>
              <w:rFonts w:ascii="Bosch Office Sans" w:eastAsia="Bosch Office Sans" w:hAnsi="Bosch Office Sans"/>
              <w:sz w:val="15"/>
            </w:rPr>
            <w:t>Our Reference</w:t>
          </w:r>
        </w:p>
      </w:tc>
      <w:tc>
        <w:tcPr>
          <w:tcW w:w="2410" w:type="dxa"/>
          <w:tcBorders>
            <w:left w:val="nil"/>
            <w:right w:val="single" w:sz="4" w:space="0" w:color="000000"/>
          </w:tcBorders>
        </w:tcPr>
        <w:p w14:paraId="21BC7501" w14:textId="77777777" w:rsidR="004769B8" w:rsidRDefault="004769B8">
          <w:pPr>
            <w:pStyle w:val="MLStat"/>
            <w:spacing w:before="0" w:after="0" w:line="240" w:lineRule="auto"/>
            <w:ind w:left="136" w:right="0" w:firstLine="0"/>
            <w:outlineLvl w:val="0"/>
            <w:rPr>
              <w:rFonts w:ascii="Bosch Office Sans" w:eastAsia="Bosch Office Sans" w:hAnsi="Bosch Office Sans"/>
              <w:sz w:val="15"/>
            </w:rPr>
          </w:pPr>
          <w:r>
            <w:rPr>
              <w:rFonts w:ascii="Bosch Office Sans" w:eastAsia="Bosch Office Sans" w:hAnsi="Bosch Office Sans"/>
              <w:sz w:val="15"/>
            </w:rPr>
            <w:t>Tel</w:t>
          </w:r>
        </w:p>
      </w:tc>
    </w:tr>
    <w:tr w:rsidR="004769B8" w14:paraId="6A60DD8C" w14:textId="77777777" w:rsidTr="0017671A">
      <w:trPr>
        <w:trHeight w:val="295"/>
      </w:trPr>
      <w:tc>
        <w:tcPr>
          <w:tcW w:w="2126" w:type="dxa"/>
          <w:tcBorders>
            <w:right w:val="single" w:sz="4" w:space="0" w:color="000000"/>
          </w:tcBorders>
        </w:tcPr>
        <w:p w14:paraId="439A226E" w14:textId="03077F12" w:rsidR="004769B8" w:rsidRDefault="004769B8">
          <w:pPr>
            <w:pStyle w:val="MLStat"/>
            <w:spacing w:before="0" w:after="0" w:line="295" w:lineRule="exact"/>
            <w:ind w:left="0" w:right="0" w:firstLine="0"/>
            <w:outlineLvl w:val="0"/>
            <w:rPr>
              <w:rFonts w:ascii="Bosch Office Sans" w:eastAsia="Bosch Office Sans" w:hAnsi="Bosch Office Sans"/>
              <w:sz w:val="22"/>
            </w:rPr>
          </w:pPr>
          <w:r>
            <w:rPr>
              <w:rFonts w:ascii="Bosch Office Sans" w:eastAsia="Bosch Office Sans" w:hAnsi="Bosch Office Sans"/>
              <w:sz w:val="22"/>
            </w:rPr>
            <w:t>XC-ECO/ESH2</w:t>
          </w:r>
        </w:p>
      </w:tc>
      <w:tc>
        <w:tcPr>
          <w:tcW w:w="2977" w:type="dxa"/>
          <w:tcBorders>
            <w:left w:val="nil"/>
            <w:right w:val="single" w:sz="4" w:space="0" w:color="000000"/>
          </w:tcBorders>
        </w:tcPr>
        <w:p w14:paraId="0B27AD42" w14:textId="28296B1E" w:rsidR="004769B8" w:rsidRDefault="004769B8">
          <w:pPr>
            <w:pStyle w:val="MLStat"/>
            <w:spacing w:before="0" w:after="0" w:line="295" w:lineRule="exact"/>
            <w:ind w:left="136" w:right="0" w:firstLine="0"/>
            <w:outlineLvl w:val="0"/>
            <w:rPr>
              <w:rFonts w:ascii="Bosch Office Sans" w:eastAsia="Bosch Office Sans" w:hAnsi="Bosch Office Sans"/>
              <w:sz w:val="22"/>
            </w:rPr>
          </w:pPr>
          <w:r>
            <w:rPr>
              <w:rFonts w:ascii="Bosch Office Sans" w:eastAsia="Bosch Office Sans" w:hAnsi="Bosch Office Sans"/>
              <w:sz w:val="22"/>
            </w:rPr>
            <w:t>Pedro Dias</w:t>
          </w:r>
        </w:p>
      </w:tc>
      <w:tc>
        <w:tcPr>
          <w:tcW w:w="2410" w:type="dxa"/>
          <w:tcBorders>
            <w:left w:val="nil"/>
            <w:right w:val="single" w:sz="4" w:space="0" w:color="000000"/>
          </w:tcBorders>
        </w:tcPr>
        <w:p w14:paraId="0C2E618C" w14:textId="3CA73693" w:rsidR="004769B8" w:rsidRPr="00F64454" w:rsidRDefault="004769B8" w:rsidP="00FB5BEC">
          <w:pPr>
            <w:pStyle w:val="MLStat"/>
            <w:spacing w:before="0" w:after="0" w:line="295" w:lineRule="exact"/>
            <w:ind w:left="136" w:right="0" w:firstLine="0"/>
            <w:outlineLvl w:val="0"/>
            <w:rPr>
              <w:rFonts w:ascii="Bosch Office Sans" w:eastAsia="Bosch Office Sans" w:hAnsi="Bosch Office Sans"/>
              <w:sz w:val="22"/>
            </w:rPr>
          </w:pPr>
          <w:r>
            <w:rPr>
              <w:rFonts w:ascii="Bosch Office Sans" w:eastAsia="Bosch Office Sans" w:hAnsi="Bosch Office Sans"/>
              <w:sz w:val="22"/>
            </w:rPr>
            <w:t>+49(7062)911-5043</w:t>
          </w:r>
        </w:p>
      </w:tc>
    </w:tr>
  </w:tbl>
  <w:p w14:paraId="293A712B" w14:textId="77777777" w:rsidR="004769B8" w:rsidRDefault="004769B8">
    <w:pPr>
      <w:pStyle w:val="MLStat"/>
      <w:tabs>
        <w:tab w:val="center" w:pos="4153"/>
        <w:tab w:val="right" w:pos="8306"/>
      </w:tabs>
      <w:spacing w:before="0" w:after="0" w:line="184" w:lineRule="exact"/>
      <w:ind w:left="0" w:right="0" w:firstLine="0"/>
      <w:rPr>
        <w:rFonts w:ascii="Bosch Office Sans" w:eastAsia="Bosch Office Sans" w:hAnsi="Bosch Office Sans"/>
      </w:rPr>
    </w:pPr>
    <w:r>
      <w:rPr>
        <w:rFonts w:ascii="Bosch Office Sans" w:eastAsia="Bosch Office Sans" w:hAnsi="Bosch Office Sans"/>
        <w:sz w:val="22"/>
      </w:rPr>
      <w:fldChar w:fldCharType="end"/>
    </w:r>
  </w:p>
  <w:p w14:paraId="06FE3B75" w14:textId="77777777" w:rsidR="004769B8" w:rsidRPr="0034109A" w:rsidRDefault="004769B8" w:rsidP="0034109A">
    <w:pPr>
      <w:pStyle w:val="Kopfzeile"/>
      <w:spacing w:before="340" w:line="295" w:lineRule="exact"/>
      <w:rPr>
        <w:rFonts w:eastAsia="Bosch Office Sans"/>
        <w:b/>
        <w:noProof/>
        <w:sz w:val="15"/>
      </w:rPr>
    </w:pPr>
    <w:r>
      <w:rPr>
        <w:rFonts w:eastAsia="Bosch Office Sans"/>
        <w:noProof/>
        <w:sz w:val="15"/>
      </w:rPr>
      <w:fldChar w:fldCharType="begin" w:fldLock="1"/>
    </w:r>
    <w:r>
      <w:rPr>
        <w:rFonts w:eastAsia="Bosch Office Sans"/>
        <w:noProof/>
        <w:sz w:val="15"/>
      </w:rPr>
      <w:instrText xml:space="preserve"> stIntLr  \* CHARFORMAT \* MERGEFORMAT </w:instrText>
    </w:r>
    <w:r>
      <w:rPr>
        <w:rFonts w:eastAsia="Bosch Office Sans"/>
        <w:noProof/>
        <w:sz w:val="15"/>
      </w:rPr>
      <w:fldChar w:fldCharType="separate"/>
    </w:r>
    <w:r w:rsidRPr="0034109A">
      <w:rPr>
        <w:rFonts w:eastAsia="Bosch Office Sans"/>
        <w:noProof/>
        <w:sz w:val="15"/>
      </w:rPr>
      <w:t>Report</w:t>
    </w:r>
    <w:r>
      <w:rPr>
        <w:rFonts w:eastAsia="Bosch Office Sans"/>
        <w:noProof/>
        <w:sz w:val="15"/>
      </w:rPr>
      <w:fldChar w:fldCharType="end"/>
    </w:r>
    <w:r>
      <w:rPr>
        <w:rFonts w:eastAsia="Bosch Office Sans"/>
        <w:noProof/>
        <w:sz w:val="15"/>
      </w:rPr>
      <w:t xml:space="preserve">   </w:t>
    </w:r>
    <w:r>
      <w:rPr>
        <w:rFonts w:eastAsia="Bosch Office Sans"/>
        <w:b/>
        <w:noProof/>
        <w:sz w:val="15"/>
      </w:rPr>
      <w:fldChar w:fldCharType="begin" w:fldLock="1"/>
    </w:r>
    <w:r>
      <w:rPr>
        <w:rFonts w:eastAsia="Bosch Office Sans"/>
        <w:b/>
        <w:noProof/>
        <w:sz w:val="15"/>
      </w:rPr>
      <w:instrText xml:space="preserve"> DdTitle  </w:instrText>
    </w:r>
    <w:r>
      <w:rPr>
        <w:rFonts w:eastAsia="Bosch Office Sans"/>
        <w:noProof/>
        <w:sz w:val="15"/>
      </w:rPr>
      <w:instrText xml:space="preserve">\* CHARFORMAT </w:instrText>
    </w:r>
    <w:r>
      <w:rPr>
        <w:rFonts w:eastAsia="Bosch Office Sans"/>
        <w:b/>
        <w:noProof/>
        <w:sz w:val="15"/>
      </w:rPr>
      <w:instrText xml:space="preserve">\* MERGEFORMAT </w:instrText>
    </w:r>
    <w:r>
      <w:rPr>
        <w:rFonts w:eastAsia="Bosch Office Sans"/>
        <w:b/>
        <w:noProof/>
        <w:sz w:val="15"/>
      </w:rPr>
      <w:fldChar w:fldCharType="end"/>
    </w:r>
    <w:r>
      <w:rPr>
        <w:rFonts w:eastAsia="Bosch Office Sans"/>
        <w:b/>
        <w:noProof/>
        <w:sz w:val="15"/>
      </w:rPr>
      <w:t xml:space="preserve"> </w:t>
    </w:r>
    <w:r>
      <w:rPr>
        <w:rFonts w:eastAsia="Bosch Office Sans"/>
        <w:noProof/>
        <w:sz w:val="15"/>
      </w:rPr>
      <w:fldChar w:fldCharType="begin" w:fldLock="1"/>
    </w:r>
    <w:r>
      <w:rPr>
        <w:rFonts w:eastAsia="Bosch Office Sans"/>
        <w:noProof/>
        <w:sz w:val="15"/>
      </w:rPr>
      <w:instrText xml:space="preserve"> ReleaseSubject  \* CHARFORMAT \* MERGEFORMAT </w:instrText>
    </w:r>
    <w:r>
      <w:rPr>
        <w:rFonts w:eastAsia="Bosch Office Sans"/>
        <w:noProof/>
        <w:sz w:val="15"/>
      </w:rPr>
      <w:fldChar w:fldCharType="separate"/>
    </w:r>
  </w:p>
  <w:tbl>
    <w:tblPr>
      <w:tblW w:w="0" w:type="auto"/>
      <w:tblLayout w:type="fixed"/>
      <w:tblCellMar>
        <w:left w:w="0" w:type="dxa"/>
        <w:right w:w="0" w:type="dxa"/>
      </w:tblCellMar>
      <w:tblLook w:val="0000" w:firstRow="0" w:lastRow="0" w:firstColumn="0" w:lastColumn="0" w:noHBand="0" w:noVBand="0"/>
    </w:tblPr>
    <w:tblGrid>
      <w:gridCol w:w="1089"/>
      <w:gridCol w:w="6806"/>
    </w:tblGrid>
    <w:tr w:rsidR="004769B8" w:rsidRPr="0034109A" w14:paraId="42DA53F0" w14:textId="77777777" w:rsidTr="0034109A">
      <w:tc>
        <w:tcPr>
          <w:tcW w:w="1089" w:type="dxa"/>
        </w:tcPr>
        <w:p w14:paraId="33FA26E2" w14:textId="7BBFC53A" w:rsidR="004769B8" w:rsidRPr="0034109A" w:rsidRDefault="004769B8">
          <w:pPr>
            <w:spacing w:line="295" w:lineRule="exact"/>
            <w:rPr>
              <w:rFonts w:eastAsia="Bosch Office Sans"/>
              <w:noProof/>
              <w:sz w:val="15"/>
              <w:lang w:val="en-US"/>
            </w:rPr>
          </w:pPr>
          <w:r w:rsidRPr="0034109A">
            <w:rPr>
              <w:rFonts w:eastAsia="Bosch Office Sans"/>
              <w:noProof/>
              <w:sz w:val="15"/>
              <w:lang w:val="en-US"/>
            </w:rPr>
            <w:t>Issue</w:t>
          </w:r>
        </w:p>
      </w:tc>
      <w:tc>
        <w:tcPr>
          <w:tcW w:w="6806" w:type="dxa"/>
        </w:tcPr>
        <w:p w14:paraId="1EB28D10" w14:textId="77777777" w:rsidR="004769B8" w:rsidRPr="0034109A" w:rsidRDefault="004769B8">
          <w:pPr>
            <w:spacing w:line="295" w:lineRule="exact"/>
            <w:rPr>
              <w:rFonts w:eastAsia="Bosch Office Sans"/>
              <w:noProof/>
              <w:sz w:val="15"/>
              <w:lang w:val="en-US"/>
            </w:rPr>
          </w:pPr>
        </w:p>
      </w:tc>
    </w:tr>
    <w:tr w:rsidR="004769B8" w:rsidRPr="0034109A" w14:paraId="48478B82" w14:textId="77777777" w:rsidTr="0034109A">
      <w:tc>
        <w:tcPr>
          <w:tcW w:w="1089" w:type="dxa"/>
        </w:tcPr>
        <w:p w14:paraId="4CD2EFB6" w14:textId="77777777" w:rsidR="004769B8" w:rsidRPr="0034109A" w:rsidRDefault="004769B8">
          <w:pPr>
            <w:spacing w:line="295" w:lineRule="exact"/>
            <w:rPr>
              <w:rFonts w:eastAsia="Bosch Office Sans"/>
              <w:noProof/>
              <w:sz w:val="15"/>
              <w:lang w:val="en-US"/>
            </w:rPr>
          </w:pPr>
          <w:r w:rsidRPr="0034109A">
            <w:rPr>
              <w:rFonts w:eastAsia="Bosch Office Sans"/>
              <w:noProof/>
              <w:sz w:val="15"/>
              <w:lang w:val="en-US"/>
            </w:rPr>
            <w:t>Topic</w:t>
          </w:r>
        </w:p>
      </w:tc>
      <w:tc>
        <w:tcPr>
          <w:tcW w:w="6806" w:type="dxa"/>
        </w:tcPr>
        <w:p w14:paraId="5342E492" w14:textId="77777777" w:rsidR="004769B8" w:rsidRPr="0034109A" w:rsidRDefault="004769B8">
          <w:pPr>
            <w:spacing w:line="295" w:lineRule="exact"/>
            <w:rPr>
              <w:rFonts w:eastAsia="Bosch Office Sans"/>
              <w:noProof/>
              <w:sz w:val="15"/>
            </w:rPr>
          </w:pPr>
        </w:p>
      </w:tc>
    </w:tr>
  </w:tbl>
  <w:p w14:paraId="26EC8C28" w14:textId="77777777" w:rsidR="004769B8" w:rsidRDefault="004769B8">
    <w:pPr>
      <w:pStyle w:val="Kopfzeile"/>
      <w:spacing w:line="316" w:lineRule="exact"/>
      <w:rPr>
        <w:rFonts w:eastAsia="Bosch Office Sans"/>
        <w:noProof/>
        <w:sz w:val="2"/>
      </w:rPr>
    </w:pPr>
    <w:r>
      <w:rPr>
        <w:rFonts w:eastAsia="Bosch Office Sans"/>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okmarkStart w:id="179" w:name="Tmp7"/>
  <w:bookmarkStart w:id="180" w:name="bkmHeaderRefSource"/>
  <w:bookmarkEnd w:id="179"/>
  <w:p w14:paraId="7D2B85C7" w14:textId="5DC3943D" w:rsidR="004769B8" w:rsidRDefault="004769B8" w:rsidP="00532426">
    <w:pPr>
      <w:pStyle w:val="MLStat"/>
      <w:tabs>
        <w:tab w:val="center" w:pos="4153"/>
        <w:tab w:val="right" w:pos="8306"/>
      </w:tabs>
      <w:spacing w:before="0" w:after="300" w:line="20" w:lineRule="atLeast"/>
      <w:ind w:left="0" w:right="0" w:firstLine="0"/>
      <w:rPr>
        <w:rFonts w:ascii="Bosch Office Sans" w:eastAsia="Bosch Office Sans" w:hAnsi="Bosch Office Sans"/>
      </w:rPr>
    </w:pPr>
    <w:r>
      <w:rPr>
        <w:rFonts w:ascii="Bosch Office Sans" w:eastAsia="Bosch Office Sans" w:hAnsi="Bosch Office Sans"/>
        <w:lang w:val="en-US" w:eastAsia="en-US"/>
      </w:rPr>
      <mc:AlternateContent>
        <mc:Choice Requires="wps">
          <w:drawing>
            <wp:anchor distT="0" distB="0" distL="114300" distR="114300" simplePos="0" relativeHeight="251657216" behindDoc="0" locked="0" layoutInCell="0" allowOverlap="1" wp14:anchorId="3CB4F0DE" wp14:editId="1C435293">
              <wp:simplePos x="0" y="0"/>
              <wp:positionH relativeFrom="margin">
                <wp:posOffset>-662305</wp:posOffset>
              </wp:positionH>
              <wp:positionV relativeFrom="page">
                <wp:posOffset>5346700</wp:posOffset>
              </wp:positionV>
              <wp:extent cx="179705" cy="0"/>
              <wp:effectExtent l="0" t="0" r="0" b="0"/>
              <wp:wrapNone/>
              <wp:docPr id="5"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970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21BA2D" id="Line 36" o:spid="_x0000_s1026" style="position:absolute;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52.15pt,421pt" to="-38pt,4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" o:allowincell="f" strokeweight=".5pt">
              <w10:wrap anchorx="margin" anchory="page"/>
            </v:line>
          </w:pict>
        </mc:Fallback>
      </mc:AlternateContent>
    </w:r>
  </w:p>
  <w:p w14:paraId="09B82E97" w14:textId="77777777" w:rsidR="004769B8" w:rsidRDefault="004769B8">
    <w:pPr>
      <w:pStyle w:val="MLStat"/>
      <w:framePr w:w="3459" w:h="561" w:wrap="around" w:vAnchor="page" w:hAnchor="page" w:xAlign="right" w:y="630" w:anchorLock="1"/>
      <w:spacing w:before="0" w:after="0"/>
      <w:ind w:left="0" w:right="0" w:firstLine="0"/>
      <w:rPr>
        <w:rFonts w:ascii="Bosch Office Sans" w:eastAsia="Bosch Office Sans" w:hAnsi="Bosch Office Sans"/>
      </w:rPr>
    </w:pPr>
  </w:p>
  <w:p w14:paraId="79DFFDBD" w14:textId="10B05EBC" w:rsidR="004769B8" w:rsidRDefault="004769B8">
    <w:pPr>
      <w:pStyle w:val="MLStat"/>
      <w:framePr w:w="3459" w:h="561" w:wrap="around" w:vAnchor="page" w:hAnchor="page" w:xAlign="right" w:y="630" w:anchorLock="1"/>
      <w:spacing w:before="0" w:after="0" w:line="272" w:lineRule="atLeast"/>
      <w:ind w:left="0" w:right="0" w:firstLine="0"/>
      <w:rPr>
        <w:rFonts w:ascii="Bosch Office Sans" w:eastAsia="Bosch Office Sans" w:hAnsi="Bosch Office Sans"/>
        <w:color w:val="FFFFFF"/>
        <w:sz w:val="22"/>
      </w:rPr>
    </w:pPr>
    <w:bookmarkStart w:id="181" w:name="bkmlogo4"/>
    <w:r w:rsidRPr="007317D4">
      <w:rPr>
        <w:rFonts w:ascii="Bosch Office Sans" w:eastAsia="Bosch Office Sans" w:hAnsi="Bosch Office Sans"/>
        <w:sz w:val="20"/>
      </w:rPr>
      <w:t xml:space="preserve"> </w:t>
    </w:r>
    <w:r w:rsidRPr="007317D4">
      <w:rPr>
        <w:rFonts w:ascii="Bosch Office Sans" w:eastAsia="Bosch Office Sans" w:hAnsi="Bosch Office Sans"/>
        <w:sz w:val="20"/>
        <w:lang w:val="en-US" w:eastAsia="en-US"/>
      </w:rPr>
      <w:drawing>
        <wp:inline distT="0" distB="0" distL="0" distR="0" wp14:anchorId="4DBD4BDA" wp14:editId="4A7F4CC1">
          <wp:extent cx="349250" cy="355600"/>
          <wp:effectExtent l="0" t="0" r="0" b="6350"/>
          <wp:docPr id="2376" name="Grafik 2376" descr="Beschreibung: Beschreibung: Beschreibung: Beschreibung: Anker_BW_Print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6" descr="Beschreibung: Beschreibung: Beschreibung: Beschreibung: Anker_BW_Print_2"/>
                  <pic:cNvPicPr>
                    <a:picLocks noChangeAspect="1" noChangeArrowheads="1"/>
                  </pic:cNvPicPr>
                </pic:nvPicPr>
                <pic:blipFill>
                  <a:blip r:embed="rId1">
                    <a:extLst>
                      <a:ext uri="{28A0092B-C50C-407E-A947-70E740481C1C}">
                        <a14:useLocalDpi xmlns:a14="http://schemas.microsoft.com/office/drawing/2010/main" val="0"/>
                      </a:ext>
                    </a:extLst>
                  </a:blip>
                  <a:srcRect t="-3214"/>
                  <a:stretch>
                    <a:fillRect/>
                  </a:stretch>
                </pic:blipFill>
                <pic:spPr bwMode="auto">
                  <a:xfrm>
                    <a:off x="0" y="0"/>
                    <a:ext cx="349250" cy="355600"/>
                  </a:xfrm>
                  <a:prstGeom prst="rect">
                    <a:avLst/>
                  </a:prstGeom>
                  <a:noFill/>
                  <a:ln>
                    <a:noFill/>
                  </a:ln>
                </pic:spPr>
              </pic:pic>
            </a:graphicData>
          </a:graphic>
        </wp:inline>
      </w:drawing>
    </w:r>
    <w:r w:rsidRPr="007317D4">
      <w:rPr>
        <w:rFonts w:ascii="Bosch Office Sans" w:eastAsia="Bosch Office Sans" w:hAnsi="Bosch Office Sans"/>
        <w:szCs w:val="2"/>
      </w:rPr>
      <w:t xml:space="preserve"> </w:t>
    </w:r>
    <w:r w:rsidRPr="007317D4">
      <w:rPr>
        <w:rFonts w:ascii="Bosch Office Sans" w:eastAsia="Bosch Office Sans" w:hAnsi="Bosch Office Sans"/>
        <w:sz w:val="20"/>
      </w:rPr>
      <w:t xml:space="preserve"> </w:t>
    </w:r>
    <w:bookmarkEnd w:id="181"/>
    <w:r>
      <w:rPr>
        <w:rFonts w:ascii="Bosch Office Sans" w:eastAsia="Bosch Office Sans" w:hAnsi="Bosch Office Sans"/>
        <w:sz w:val="20"/>
      </w:rPr>
      <w:t xml:space="preserve"> </w:t>
    </w:r>
  </w:p>
  <w:p w14:paraId="21164648" w14:textId="77777777" w:rsidR="004769B8" w:rsidRDefault="004769B8">
    <w:pPr>
      <w:framePr w:w="6946" w:h="567" w:hSpace="142" w:wrap="around" w:hAnchor="margin" w:x="1" w:y="-1116" w:anchorLock="1"/>
      <w:shd w:val="clear" w:color="FFFFFF" w:fill="auto"/>
      <w:spacing w:line="227" w:lineRule="atLeast"/>
      <w:rPr>
        <w:rFonts w:eastAsia="Bosch Office Sans"/>
        <w:noProof/>
        <w:color w:val="FFFFFF"/>
        <w:spacing w:val="8"/>
        <w:sz w:val="24"/>
      </w:rPr>
    </w:pPr>
    <w:bookmarkStart w:id="182" w:name="CpyName2"/>
    <w:r>
      <w:rPr>
        <w:rFonts w:eastAsia="Bosch Office Sans"/>
        <w:noProof/>
        <w:spacing w:val="8"/>
        <w:sz w:val="24"/>
      </w:rPr>
      <w:t>Chassis Systems Control</w:t>
    </w:r>
    <w:bookmarkEnd w:id="182"/>
    <w:r>
      <w:rPr>
        <w:rFonts w:eastAsia="Bosch Office Sans"/>
        <w:noProof/>
        <w:spacing w:val="8"/>
        <w:sz w:val="24"/>
      </w:rPr>
      <w:t xml:space="preserve"> </w:t>
    </w:r>
  </w:p>
  <w:tbl>
    <w:tblPr>
      <w:tblW w:w="0" w:type="auto"/>
      <w:tblLook w:val="00A0" w:firstRow="1" w:lastRow="0" w:firstColumn="1" w:lastColumn="0" w:noHBand="0" w:noVBand="0"/>
    </w:tblPr>
    <w:tblGrid>
      <w:gridCol w:w="2608"/>
    </w:tblGrid>
    <w:tr w:rsidR="004769B8" w14:paraId="159FF4F1" w14:textId="77777777">
      <w:tc>
        <w:tcPr>
          <w:tcW w:w="2750" w:type="dxa"/>
        </w:tcPr>
        <w:p w14:paraId="6E92ED21" w14:textId="24E76633" w:rsidR="004769B8" w:rsidRDefault="004769B8">
          <w:pPr>
            <w:framePr w:w="2608" w:hSpace="408" w:wrap="around" w:hAnchor="page" w:xAlign="right" w:y="18" w:anchorLock="1"/>
            <w:spacing w:after="40" w:line="240" w:lineRule="auto"/>
            <w:rPr>
              <w:noProof/>
              <w:sz w:val="15"/>
              <w:szCs w:val="15"/>
            </w:rPr>
          </w:pPr>
          <w:bookmarkStart w:id="183" w:name="Location"/>
          <w:r>
            <w:rPr>
              <w:noProof/>
              <w:sz w:val="15"/>
              <w:szCs w:val="15"/>
            </w:rPr>
            <w:t>Abstatt</w:t>
          </w:r>
          <w:bookmarkEnd w:id="183"/>
        </w:p>
      </w:tc>
    </w:tr>
    <w:tr w:rsidR="004769B8" w14:paraId="57A4698F" w14:textId="77777777">
      <w:tc>
        <w:tcPr>
          <w:tcW w:w="2750" w:type="dxa"/>
        </w:tcPr>
        <w:p w14:paraId="34846F09" w14:textId="7395FCC2" w:rsidR="004769B8" w:rsidRDefault="004769B8">
          <w:pPr>
            <w:framePr w:w="2608" w:hSpace="408" w:wrap="around" w:hAnchor="page" w:xAlign="right" w:y="18" w:anchorLock="1"/>
            <w:spacing w:after="40" w:line="240" w:lineRule="auto"/>
            <w:rPr>
              <w:noProof/>
            </w:rPr>
          </w:pPr>
          <w:bookmarkStart w:id="184" w:name="DdDate" w:colFirst="0" w:colLast="0"/>
          <w:r>
            <w:rPr>
              <w:noProof/>
            </w:rPr>
            <w:t>24.07.2019</w:t>
          </w:r>
        </w:p>
      </w:tc>
    </w:tr>
    <w:tr w:rsidR="004769B8" w14:paraId="191CEC85" w14:textId="77777777">
      <w:tc>
        <w:tcPr>
          <w:tcW w:w="2750" w:type="dxa"/>
        </w:tcPr>
        <w:p w14:paraId="5972831E" w14:textId="77777777" w:rsidR="004769B8" w:rsidRDefault="004769B8">
          <w:pPr>
            <w:framePr w:w="2608" w:hSpace="408" w:wrap="around" w:hAnchor="page" w:xAlign="right" w:y="18" w:anchorLock="1"/>
            <w:spacing w:line="240" w:lineRule="auto"/>
            <w:rPr>
              <w:noProof/>
            </w:rPr>
          </w:pPr>
          <w:bookmarkStart w:id="185" w:name="DdNum"/>
          <w:bookmarkEnd w:id="184"/>
          <w:bookmarkEnd w:id="185"/>
        </w:p>
      </w:tc>
    </w:tr>
  </w:tbl>
  <w:p w14:paraId="05AA5CE6" w14:textId="77777777" w:rsidR="004769B8" w:rsidRDefault="004769B8">
    <w:pPr>
      <w:pStyle w:val="MLStat"/>
      <w:tabs>
        <w:tab w:val="center" w:pos="4153"/>
        <w:tab w:val="right" w:pos="8306"/>
      </w:tabs>
      <w:spacing w:before="0" w:after="442" w:line="295" w:lineRule="exact"/>
      <w:ind w:left="0" w:right="0" w:firstLine="0"/>
      <w:rPr>
        <w:rFonts w:ascii="Bosch Office Sans" w:eastAsia="Bosch Office Sans" w:hAnsi="Bosch Office Sans"/>
      </w:rPr>
    </w:pPr>
  </w:p>
  <w:p w14:paraId="73BA87F8" w14:textId="77777777" w:rsidR="004769B8" w:rsidRDefault="004769B8">
    <w:pPr>
      <w:pStyle w:val="MLStat"/>
      <w:framePr w:w="5670" w:wrap="around" w:vAnchor="page" w:hAnchor="page" w:xAlign="right" w:yAlign="top" w:anchorLock="1"/>
      <w:tabs>
        <w:tab w:val="right" w:pos="3289"/>
      </w:tabs>
      <w:spacing w:before="0" w:after="0" w:line="567" w:lineRule="exact"/>
      <w:ind w:left="0" w:right="0" w:firstLine="0"/>
      <w:rPr>
        <w:rFonts w:ascii="Bosch Office Sans" w:eastAsia="Bosch Office Sans" w:hAnsi="Bosch Office Sans"/>
      </w:rPr>
    </w:pPr>
  </w:p>
  <w:p w14:paraId="55FF1992" w14:textId="6F28F11F" w:rsidR="004769B8" w:rsidRDefault="004769B8">
    <w:pPr>
      <w:pStyle w:val="MLStat"/>
      <w:framePr w:w="5670" w:wrap="around" w:vAnchor="page" w:hAnchor="page" w:xAlign="right" w:yAlign="top" w:anchorLock="1"/>
      <w:tabs>
        <w:tab w:val="right" w:pos="5102"/>
      </w:tabs>
      <w:spacing w:before="0" w:after="0" w:line="240" w:lineRule="atLeast"/>
      <w:ind w:left="0" w:right="0" w:firstLine="0"/>
      <w:rPr>
        <w:rFonts w:ascii="Bosch Office Sans" w:eastAsia="Bosch Office Sans" w:hAnsi="Bosch Office Sans"/>
        <w:color w:val="FFFFFF"/>
        <w:sz w:val="22"/>
      </w:rPr>
    </w:pPr>
    <w:r>
      <w:rPr>
        <w:rFonts w:ascii="Bosch Office Sans" w:eastAsia="Bosch Office Sans" w:hAnsi="Bosch Office Sans"/>
        <w:sz w:val="20"/>
      </w:rPr>
      <w:tab/>
    </w:r>
    <w:bookmarkStart w:id="186" w:name="bkmlogo2"/>
    <w:r w:rsidRPr="007317D4">
      <w:rPr>
        <w:rFonts w:ascii="Bosch Office Sans" w:eastAsia="Bosch Office Sans" w:hAnsi="Bosch Office Sans"/>
        <w:sz w:val="20"/>
      </w:rPr>
      <w:t xml:space="preserve"> </w:t>
    </w:r>
    <w:r w:rsidRPr="007317D4">
      <w:rPr>
        <w:rFonts w:ascii="Bosch Office Sans" w:eastAsia="Bosch Office Sans" w:hAnsi="Bosch Office Sans"/>
        <w:sz w:val="20"/>
        <w:lang w:val="en-US" w:eastAsia="en-US"/>
      </w:rPr>
      <w:drawing>
        <wp:inline distT="0" distB="0" distL="0" distR="0" wp14:anchorId="0DC8DD38" wp14:editId="69D36DD2">
          <wp:extent cx="1320800" cy="368300"/>
          <wp:effectExtent l="0" t="0" r="0" b="0"/>
          <wp:docPr id="2373" name="Grafik 2373" descr="Beschreibung: Beschreibung: Beschreibung: Beschreibung: Bos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2" descr="Beschreibung: Beschreibung: Beschreibung: Beschreibung: Bosch"/>
                  <pic:cNvPicPr>
                    <a:picLocks noChangeAspect="1" noChangeArrowheads="1"/>
                  </pic:cNvPicPr>
                </pic:nvPicPr>
                <pic:blipFill>
                  <a:blip r:embed="rId2">
                    <a:extLst>
                      <a:ext uri="{28A0092B-C50C-407E-A947-70E740481C1C}">
                        <a14:useLocalDpi xmlns:a14="http://schemas.microsoft.com/office/drawing/2010/main" val="0"/>
                      </a:ext>
                    </a:extLst>
                  </a:blip>
                  <a:srcRect t="-44667" r="-21353"/>
                  <a:stretch>
                    <a:fillRect/>
                  </a:stretch>
                </pic:blipFill>
                <pic:spPr bwMode="auto">
                  <a:xfrm>
                    <a:off x="0" y="0"/>
                    <a:ext cx="1320800" cy="368300"/>
                  </a:xfrm>
                  <a:prstGeom prst="rect">
                    <a:avLst/>
                  </a:prstGeom>
                  <a:noFill/>
                  <a:ln>
                    <a:noFill/>
                  </a:ln>
                </pic:spPr>
              </pic:pic>
            </a:graphicData>
          </a:graphic>
        </wp:inline>
      </w:drawing>
    </w:r>
    <w:r w:rsidRPr="007317D4">
      <w:rPr>
        <w:rFonts w:ascii="Bosch Office Sans" w:eastAsia="Bosch Office Sans" w:hAnsi="Bosch Office Sans"/>
        <w:sz w:val="20"/>
      </w:rPr>
      <w:t xml:space="preserve"> </w:t>
    </w:r>
    <w:bookmarkEnd w:id="186"/>
  </w:p>
  <w:tbl>
    <w:tblPr>
      <w:tblW w:w="7513" w:type="dxa"/>
      <w:tblInd w:w="8" w:type="dxa"/>
      <w:tblLayout w:type="fixed"/>
      <w:tblCellMar>
        <w:left w:w="0" w:type="dxa"/>
        <w:right w:w="0" w:type="dxa"/>
      </w:tblCellMar>
      <w:tblLook w:val="0000" w:firstRow="0" w:lastRow="0" w:firstColumn="0" w:lastColumn="0" w:noHBand="0" w:noVBand="0"/>
    </w:tblPr>
    <w:tblGrid>
      <w:gridCol w:w="2126"/>
      <w:gridCol w:w="2977"/>
      <w:gridCol w:w="2410"/>
    </w:tblGrid>
    <w:tr w:rsidR="004769B8" w14:paraId="62756F6B" w14:textId="77777777" w:rsidTr="0017671A">
      <w:tc>
        <w:tcPr>
          <w:tcW w:w="2126" w:type="dxa"/>
          <w:tcBorders>
            <w:right w:val="single" w:sz="4" w:space="0" w:color="000000"/>
          </w:tcBorders>
        </w:tcPr>
        <w:p w14:paraId="3684E635" w14:textId="6842AC5C" w:rsidR="004769B8" w:rsidRDefault="004769B8">
          <w:pPr>
            <w:pStyle w:val="MLStat"/>
            <w:spacing w:before="0" w:after="0" w:line="240" w:lineRule="auto"/>
            <w:ind w:left="0" w:right="0" w:firstLine="0"/>
            <w:outlineLvl w:val="0"/>
            <w:rPr>
              <w:rFonts w:ascii="Bosch Office Sans" w:eastAsia="Bosch Office Sans" w:hAnsi="Bosch Office Sans"/>
              <w:sz w:val="15"/>
            </w:rPr>
          </w:pPr>
          <w:bookmarkStart w:id="187" w:name="stFrom"/>
          <w:bookmarkStart w:id="188" w:name="bkmContactTable"/>
          <w:r>
            <w:rPr>
              <w:rFonts w:ascii="Bosch Office Sans" w:eastAsia="Bosch Office Sans" w:hAnsi="Bosch Office Sans"/>
              <w:sz w:val="15"/>
            </w:rPr>
            <w:t>From</w:t>
          </w:r>
          <w:bookmarkEnd w:id="187"/>
        </w:p>
      </w:tc>
      <w:tc>
        <w:tcPr>
          <w:tcW w:w="2977" w:type="dxa"/>
          <w:tcBorders>
            <w:left w:val="nil"/>
            <w:right w:val="single" w:sz="4" w:space="0" w:color="000000"/>
          </w:tcBorders>
        </w:tcPr>
        <w:p w14:paraId="238055E0" w14:textId="7E81C49B" w:rsidR="004769B8" w:rsidRDefault="004769B8">
          <w:pPr>
            <w:pStyle w:val="MLStat"/>
            <w:spacing w:before="0" w:after="0" w:line="240" w:lineRule="auto"/>
            <w:ind w:left="136" w:right="0" w:firstLine="0"/>
            <w:outlineLvl w:val="0"/>
            <w:rPr>
              <w:rFonts w:ascii="Bosch Office Sans" w:eastAsia="Bosch Office Sans" w:hAnsi="Bosch Office Sans"/>
              <w:sz w:val="15"/>
            </w:rPr>
          </w:pPr>
          <w:bookmarkStart w:id="189" w:name="StContact"/>
          <w:r>
            <w:rPr>
              <w:rFonts w:ascii="Bosch Office Sans" w:eastAsia="Bosch Office Sans" w:hAnsi="Bosch Office Sans"/>
              <w:sz w:val="15"/>
            </w:rPr>
            <w:t>Our Reference</w:t>
          </w:r>
          <w:bookmarkEnd w:id="189"/>
        </w:p>
      </w:tc>
      <w:tc>
        <w:tcPr>
          <w:tcW w:w="2410" w:type="dxa"/>
          <w:tcBorders>
            <w:left w:val="nil"/>
            <w:right w:val="single" w:sz="4" w:space="0" w:color="000000"/>
          </w:tcBorders>
        </w:tcPr>
        <w:p w14:paraId="0D6B24F4" w14:textId="211FC207" w:rsidR="004769B8" w:rsidRDefault="004769B8">
          <w:pPr>
            <w:pStyle w:val="MLStat"/>
            <w:spacing w:before="0" w:after="0" w:line="240" w:lineRule="auto"/>
            <w:ind w:left="136" w:right="0" w:firstLine="0"/>
            <w:outlineLvl w:val="0"/>
            <w:rPr>
              <w:rFonts w:ascii="Bosch Office Sans" w:eastAsia="Bosch Office Sans" w:hAnsi="Bosch Office Sans"/>
              <w:sz w:val="15"/>
            </w:rPr>
          </w:pPr>
          <w:bookmarkStart w:id="190" w:name="stPhone"/>
          <w:r>
            <w:rPr>
              <w:rFonts w:ascii="Bosch Office Sans" w:eastAsia="Bosch Office Sans" w:hAnsi="Bosch Office Sans"/>
              <w:sz w:val="15"/>
            </w:rPr>
            <w:t>Tel</w:t>
          </w:r>
          <w:bookmarkEnd w:id="190"/>
        </w:p>
      </w:tc>
    </w:tr>
    <w:tr w:rsidR="004769B8" w14:paraId="28BAF4F3" w14:textId="77777777" w:rsidTr="0017671A">
      <w:trPr>
        <w:trHeight w:val="295"/>
      </w:trPr>
      <w:tc>
        <w:tcPr>
          <w:tcW w:w="2126" w:type="dxa"/>
          <w:tcBorders>
            <w:right w:val="single" w:sz="4" w:space="0" w:color="000000"/>
          </w:tcBorders>
        </w:tcPr>
        <w:p w14:paraId="4E404059" w14:textId="59CF5DD9" w:rsidR="004769B8" w:rsidRDefault="004769B8">
          <w:pPr>
            <w:pStyle w:val="MLStat"/>
            <w:spacing w:before="0" w:after="0" w:line="295" w:lineRule="exact"/>
            <w:ind w:left="0" w:right="0" w:firstLine="0"/>
            <w:outlineLvl w:val="0"/>
            <w:rPr>
              <w:rFonts w:ascii="Bosch Office Sans" w:eastAsia="Bosch Office Sans" w:hAnsi="Bosch Office Sans"/>
              <w:sz w:val="22"/>
            </w:rPr>
          </w:pPr>
          <w:bookmarkStart w:id="191" w:name="DdFrom"/>
          <w:bookmarkStart w:id="192" w:name="bkmFormat05" w:colFirst="0" w:colLast="1"/>
          <w:r>
            <w:rPr>
              <w:rFonts w:ascii="Bosch Office Sans" w:eastAsia="Bosch Office Sans" w:hAnsi="Bosch Office Sans"/>
              <w:sz w:val="22"/>
            </w:rPr>
            <w:t>CAP-SST/ESH2</w:t>
          </w:r>
          <w:bookmarkEnd w:id="191"/>
        </w:p>
      </w:tc>
      <w:tc>
        <w:tcPr>
          <w:tcW w:w="2977" w:type="dxa"/>
          <w:tcBorders>
            <w:left w:val="nil"/>
            <w:right w:val="single" w:sz="4" w:space="0" w:color="000000"/>
          </w:tcBorders>
        </w:tcPr>
        <w:p w14:paraId="11F1866E" w14:textId="11AEF3A0" w:rsidR="004769B8" w:rsidRDefault="004769B8">
          <w:pPr>
            <w:pStyle w:val="MLStat"/>
            <w:spacing w:before="0" w:after="0" w:line="295" w:lineRule="exact"/>
            <w:ind w:left="136" w:right="0" w:firstLine="0"/>
            <w:outlineLvl w:val="0"/>
            <w:rPr>
              <w:rFonts w:ascii="Bosch Office Sans" w:eastAsia="Bosch Office Sans" w:hAnsi="Bosch Office Sans"/>
              <w:sz w:val="22"/>
            </w:rPr>
          </w:pPr>
          <w:bookmarkStart w:id="193" w:name="UdName"/>
          <w:r>
            <w:rPr>
              <w:rFonts w:ascii="Bosch Office Sans" w:eastAsia="Bosch Office Sans" w:hAnsi="Bosch Office Sans"/>
              <w:sz w:val="22"/>
            </w:rPr>
            <w:t>Jörg Gittinger</w:t>
          </w:r>
          <w:bookmarkEnd w:id="193"/>
        </w:p>
      </w:tc>
      <w:tc>
        <w:tcPr>
          <w:tcW w:w="2410" w:type="dxa"/>
          <w:tcBorders>
            <w:left w:val="nil"/>
            <w:right w:val="single" w:sz="4" w:space="0" w:color="000000"/>
          </w:tcBorders>
        </w:tcPr>
        <w:p w14:paraId="79BED33E" w14:textId="15C2ED6A" w:rsidR="004769B8" w:rsidRPr="00F64454" w:rsidRDefault="004769B8">
          <w:pPr>
            <w:pStyle w:val="MLStat"/>
            <w:spacing w:before="0" w:after="0" w:line="295" w:lineRule="exact"/>
            <w:ind w:left="136" w:right="0" w:firstLine="0"/>
            <w:outlineLvl w:val="0"/>
            <w:rPr>
              <w:rFonts w:ascii="Bosch Office Sans" w:eastAsia="Bosch Office Sans" w:hAnsi="Bosch Office Sans"/>
              <w:sz w:val="22"/>
            </w:rPr>
          </w:pPr>
          <w:bookmarkStart w:id="194" w:name="udPhone"/>
          <w:r>
            <w:rPr>
              <w:rFonts w:ascii="Bosch Office Sans" w:eastAsia="Bosch Office Sans" w:hAnsi="Bosch Office Sans"/>
              <w:sz w:val="22"/>
            </w:rPr>
            <w:t>+49(7062)911-2972</w:t>
          </w:r>
          <w:bookmarkEnd w:id="194"/>
        </w:p>
      </w:tc>
    </w:tr>
  </w:tbl>
  <w:p w14:paraId="2753D8D5" w14:textId="77777777" w:rsidR="004769B8" w:rsidRDefault="004769B8">
    <w:pPr>
      <w:pStyle w:val="MLStat"/>
      <w:spacing w:before="518" w:after="307" w:line="299" w:lineRule="exact"/>
      <w:ind w:left="0" w:right="0" w:firstLine="0"/>
      <w:rPr>
        <w:rFonts w:ascii="Bosch Office Sans" w:eastAsia="Bosch Office Sans" w:hAnsi="Bosch Office Sans"/>
        <w:b/>
        <w:sz w:val="22"/>
      </w:rPr>
    </w:pPr>
    <w:bookmarkStart w:id="195" w:name="stIntLr"/>
    <w:bookmarkEnd w:id="180"/>
    <w:bookmarkEnd w:id="188"/>
    <w:bookmarkEnd w:id="192"/>
    <w:r>
      <w:rPr>
        <w:rFonts w:ascii="Bosch Office Sans" w:eastAsia="Bosch Office Sans" w:hAnsi="Bosch Office Sans"/>
        <w:b/>
        <w:sz w:val="22"/>
      </w:rPr>
      <w:t>Report</w:t>
    </w:r>
    <w:bookmarkEnd w:id="195"/>
    <w:r>
      <w:rPr>
        <w:rFonts w:ascii="Bosch Office Sans" w:eastAsia="Bosch Office Sans" w:hAnsi="Bosch Office Sans"/>
        <w:b/>
        <w:sz w:val="22"/>
      </w:rPr>
      <w:t xml:space="preserve">   </w:t>
    </w:r>
    <w:bookmarkStart w:id="196" w:name="DdTitle"/>
    <w:bookmarkEnd w:id="196"/>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DDCE590"/>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CAA0FF82"/>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688C2A50"/>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E7789818"/>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5770CC78"/>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BAE5D2E"/>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42216EC"/>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6BE0ECE"/>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F96C1E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9506B42"/>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1943A2B"/>
    <w:multiLevelType w:val="hybridMultilevel"/>
    <w:tmpl w:val="9140F076"/>
    <w:lvl w:ilvl="0" w:tplc="04070001">
      <w:start w:val="1"/>
      <w:numFmt w:val="bullet"/>
      <w:lvlText w:val=""/>
      <w:lvlJc w:val="left"/>
      <w:pPr>
        <w:tabs>
          <w:tab w:val="num" w:pos="360"/>
        </w:tabs>
        <w:ind w:left="360" w:hanging="360"/>
      </w:pPr>
      <w:rPr>
        <w:rFonts w:ascii="Symbol" w:hAnsi="Symbol" w:hint="default"/>
      </w:rPr>
    </w:lvl>
    <w:lvl w:ilvl="1" w:tplc="04070003">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01B81317"/>
    <w:multiLevelType w:val="hybridMultilevel"/>
    <w:tmpl w:val="DB70F304"/>
    <w:lvl w:ilvl="0" w:tplc="04070011">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2" w15:restartNumberingAfterBreak="0">
    <w:nsid w:val="038B2387"/>
    <w:multiLevelType w:val="hybridMultilevel"/>
    <w:tmpl w:val="4BCAD9C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9EF494F"/>
    <w:multiLevelType w:val="multilevel"/>
    <w:tmpl w:val="8676FB1E"/>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14" w15:restartNumberingAfterBreak="0">
    <w:nsid w:val="0A01077B"/>
    <w:multiLevelType w:val="hybridMultilevel"/>
    <w:tmpl w:val="12CEE7E0"/>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1">
      <w:start w:val="1"/>
      <w:numFmt w:val="bullet"/>
      <w:lvlText w:val=""/>
      <w:lvlJc w:val="left"/>
      <w:pPr>
        <w:tabs>
          <w:tab w:val="num" w:pos="2160"/>
        </w:tabs>
        <w:ind w:left="2160" w:hanging="360"/>
      </w:pPr>
      <w:rPr>
        <w:rFonts w:ascii="Symbol" w:hAnsi="Symbol"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0CBF1FC0"/>
    <w:multiLevelType w:val="hybridMultilevel"/>
    <w:tmpl w:val="9090898C"/>
    <w:lvl w:ilvl="0" w:tplc="04070003">
      <w:start w:val="1"/>
      <w:numFmt w:val="bullet"/>
      <w:lvlText w:val="o"/>
      <w:lvlJc w:val="left"/>
      <w:pPr>
        <w:tabs>
          <w:tab w:val="num" w:pos="1080"/>
        </w:tabs>
        <w:ind w:left="1080" w:hanging="360"/>
      </w:pPr>
      <w:rPr>
        <w:rFonts w:ascii="Courier New" w:hAnsi="Courier New" w:cs="Courier New" w:hint="default"/>
      </w:rPr>
    </w:lvl>
    <w:lvl w:ilvl="1" w:tplc="04070005">
      <w:start w:val="1"/>
      <w:numFmt w:val="bullet"/>
      <w:lvlText w:val=""/>
      <w:lvlJc w:val="left"/>
      <w:pPr>
        <w:tabs>
          <w:tab w:val="num" w:pos="1800"/>
        </w:tabs>
        <w:ind w:left="1800" w:hanging="360"/>
      </w:pPr>
      <w:rPr>
        <w:rFonts w:ascii="Wingdings" w:hAnsi="Wingdings" w:hint="default"/>
      </w:rPr>
    </w:lvl>
    <w:lvl w:ilvl="2" w:tplc="04070005">
      <w:start w:val="1"/>
      <w:numFmt w:val="bullet"/>
      <w:lvlText w:val=""/>
      <w:lvlJc w:val="left"/>
      <w:pPr>
        <w:tabs>
          <w:tab w:val="num" w:pos="2520"/>
        </w:tabs>
        <w:ind w:left="2520" w:hanging="360"/>
      </w:pPr>
      <w:rPr>
        <w:rFonts w:ascii="Wingdings" w:hAnsi="Wingdings" w:hint="default"/>
      </w:rPr>
    </w:lvl>
    <w:lvl w:ilvl="3" w:tplc="04070001" w:tentative="1">
      <w:start w:val="1"/>
      <w:numFmt w:val="bullet"/>
      <w:lvlText w:val=""/>
      <w:lvlJc w:val="left"/>
      <w:pPr>
        <w:tabs>
          <w:tab w:val="num" w:pos="3240"/>
        </w:tabs>
        <w:ind w:left="3240" w:hanging="360"/>
      </w:pPr>
      <w:rPr>
        <w:rFonts w:ascii="Symbol" w:hAnsi="Symbol" w:hint="default"/>
      </w:rPr>
    </w:lvl>
    <w:lvl w:ilvl="4" w:tplc="04070003" w:tentative="1">
      <w:start w:val="1"/>
      <w:numFmt w:val="bullet"/>
      <w:lvlText w:val="o"/>
      <w:lvlJc w:val="left"/>
      <w:pPr>
        <w:tabs>
          <w:tab w:val="num" w:pos="3960"/>
        </w:tabs>
        <w:ind w:left="3960" w:hanging="360"/>
      </w:pPr>
      <w:rPr>
        <w:rFonts w:ascii="Courier New" w:hAnsi="Courier New" w:cs="Courier New" w:hint="default"/>
      </w:rPr>
    </w:lvl>
    <w:lvl w:ilvl="5" w:tplc="04070005" w:tentative="1">
      <w:start w:val="1"/>
      <w:numFmt w:val="bullet"/>
      <w:lvlText w:val=""/>
      <w:lvlJc w:val="left"/>
      <w:pPr>
        <w:tabs>
          <w:tab w:val="num" w:pos="4680"/>
        </w:tabs>
        <w:ind w:left="4680" w:hanging="360"/>
      </w:pPr>
      <w:rPr>
        <w:rFonts w:ascii="Wingdings" w:hAnsi="Wingdings" w:hint="default"/>
      </w:rPr>
    </w:lvl>
    <w:lvl w:ilvl="6" w:tplc="04070001" w:tentative="1">
      <w:start w:val="1"/>
      <w:numFmt w:val="bullet"/>
      <w:lvlText w:val=""/>
      <w:lvlJc w:val="left"/>
      <w:pPr>
        <w:tabs>
          <w:tab w:val="num" w:pos="5400"/>
        </w:tabs>
        <w:ind w:left="5400" w:hanging="360"/>
      </w:pPr>
      <w:rPr>
        <w:rFonts w:ascii="Symbol" w:hAnsi="Symbol" w:hint="default"/>
      </w:rPr>
    </w:lvl>
    <w:lvl w:ilvl="7" w:tplc="04070003" w:tentative="1">
      <w:start w:val="1"/>
      <w:numFmt w:val="bullet"/>
      <w:lvlText w:val="o"/>
      <w:lvlJc w:val="left"/>
      <w:pPr>
        <w:tabs>
          <w:tab w:val="num" w:pos="6120"/>
        </w:tabs>
        <w:ind w:left="6120" w:hanging="360"/>
      </w:pPr>
      <w:rPr>
        <w:rFonts w:ascii="Courier New" w:hAnsi="Courier New" w:cs="Courier New" w:hint="default"/>
      </w:rPr>
    </w:lvl>
    <w:lvl w:ilvl="8" w:tplc="04070005"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0CFE1C8B"/>
    <w:multiLevelType w:val="hybridMultilevel"/>
    <w:tmpl w:val="D286F89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0F973A72"/>
    <w:multiLevelType w:val="hybridMultilevel"/>
    <w:tmpl w:val="E47ACEF2"/>
    <w:lvl w:ilvl="0" w:tplc="04070003">
      <w:start w:val="1"/>
      <w:numFmt w:val="bullet"/>
      <w:lvlText w:val="o"/>
      <w:lvlJc w:val="left"/>
      <w:pPr>
        <w:tabs>
          <w:tab w:val="num" w:pos="1440"/>
        </w:tabs>
        <w:ind w:left="1440" w:hanging="360"/>
      </w:pPr>
      <w:rPr>
        <w:rFonts w:ascii="Courier New" w:hAnsi="Courier New" w:cs="Courier New" w:hint="default"/>
      </w:rPr>
    </w:lvl>
    <w:lvl w:ilvl="1" w:tplc="04070019" w:tentative="1">
      <w:start w:val="1"/>
      <w:numFmt w:val="lowerLetter"/>
      <w:lvlText w:val="%2."/>
      <w:lvlJc w:val="left"/>
      <w:pPr>
        <w:tabs>
          <w:tab w:val="num" w:pos="2160"/>
        </w:tabs>
        <w:ind w:left="2160" w:hanging="360"/>
      </w:pPr>
    </w:lvl>
    <w:lvl w:ilvl="2" w:tplc="0407001B" w:tentative="1">
      <w:start w:val="1"/>
      <w:numFmt w:val="lowerRoman"/>
      <w:lvlText w:val="%3."/>
      <w:lvlJc w:val="right"/>
      <w:pPr>
        <w:tabs>
          <w:tab w:val="num" w:pos="2880"/>
        </w:tabs>
        <w:ind w:left="2880" w:hanging="180"/>
      </w:pPr>
    </w:lvl>
    <w:lvl w:ilvl="3" w:tplc="0407000F" w:tentative="1">
      <w:start w:val="1"/>
      <w:numFmt w:val="decimal"/>
      <w:lvlText w:val="%4."/>
      <w:lvlJc w:val="left"/>
      <w:pPr>
        <w:tabs>
          <w:tab w:val="num" w:pos="3600"/>
        </w:tabs>
        <w:ind w:left="3600" w:hanging="360"/>
      </w:pPr>
    </w:lvl>
    <w:lvl w:ilvl="4" w:tplc="04070019" w:tentative="1">
      <w:start w:val="1"/>
      <w:numFmt w:val="lowerLetter"/>
      <w:lvlText w:val="%5."/>
      <w:lvlJc w:val="left"/>
      <w:pPr>
        <w:tabs>
          <w:tab w:val="num" w:pos="4320"/>
        </w:tabs>
        <w:ind w:left="4320" w:hanging="360"/>
      </w:pPr>
    </w:lvl>
    <w:lvl w:ilvl="5" w:tplc="0407001B" w:tentative="1">
      <w:start w:val="1"/>
      <w:numFmt w:val="lowerRoman"/>
      <w:lvlText w:val="%6."/>
      <w:lvlJc w:val="right"/>
      <w:pPr>
        <w:tabs>
          <w:tab w:val="num" w:pos="5040"/>
        </w:tabs>
        <w:ind w:left="5040" w:hanging="180"/>
      </w:pPr>
    </w:lvl>
    <w:lvl w:ilvl="6" w:tplc="0407000F" w:tentative="1">
      <w:start w:val="1"/>
      <w:numFmt w:val="decimal"/>
      <w:lvlText w:val="%7."/>
      <w:lvlJc w:val="left"/>
      <w:pPr>
        <w:tabs>
          <w:tab w:val="num" w:pos="5760"/>
        </w:tabs>
        <w:ind w:left="5760" w:hanging="360"/>
      </w:pPr>
    </w:lvl>
    <w:lvl w:ilvl="7" w:tplc="04070019" w:tentative="1">
      <w:start w:val="1"/>
      <w:numFmt w:val="lowerLetter"/>
      <w:lvlText w:val="%8."/>
      <w:lvlJc w:val="left"/>
      <w:pPr>
        <w:tabs>
          <w:tab w:val="num" w:pos="6480"/>
        </w:tabs>
        <w:ind w:left="6480" w:hanging="360"/>
      </w:pPr>
    </w:lvl>
    <w:lvl w:ilvl="8" w:tplc="0407001B" w:tentative="1">
      <w:start w:val="1"/>
      <w:numFmt w:val="lowerRoman"/>
      <w:lvlText w:val="%9."/>
      <w:lvlJc w:val="right"/>
      <w:pPr>
        <w:tabs>
          <w:tab w:val="num" w:pos="7200"/>
        </w:tabs>
        <w:ind w:left="7200" w:hanging="180"/>
      </w:pPr>
    </w:lvl>
  </w:abstractNum>
  <w:abstractNum w:abstractNumId="18" w15:restartNumberingAfterBreak="0">
    <w:nsid w:val="11B75784"/>
    <w:multiLevelType w:val="hybridMultilevel"/>
    <w:tmpl w:val="83942CC2"/>
    <w:lvl w:ilvl="0" w:tplc="5E380268">
      <w:numFmt w:val="bullet"/>
      <w:lvlText w:val="-"/>
      <w:lvlJc w:val="left"/>
      <w:pPr>
        <w:tabs>
          <w:tab w:val="num" w:pos="540"/>
        </w:tabs>
        <w:ind w:left="540" w:hanging="360"/>
      </w:pPr>
      <w:rPr>
        <w:rFonts w:ascii="Bosch Office Sans" w:eastAsia="Bosch Office Sans" w:hAnsi="Bosch Office Sans" w:cs="Times New Roman" w:hint="default"/>
      </w:rPr>
    </w:lvl>
    <w:lvl w:ilvl="1" w:tplc="04070003">
      <w:start w:val="1"/>
      <w:numFmt w:val="bullet"/>
      <w:lvlText w:val="o"/>
      <w:lvlJc w:val="left"/>
      <w:pPr>
        <w:tabs>
          <w:tab w:val="num" w:pos="1260"/>
        </w:tabs>
        <w:ind w:left="1260" w:hanging="360"/>
      </w:pPr>
      <w:rPr>
        <w:rFonts w:ascii="Courier New" w:hAnsi="Courier New" w:cs="Courier New" w:hint="default"/>
      </w:rPr>
    </w:lvl>
    <w:lvl w:ilvl="2" w:tplc="04070005" w:tentative="1">
      <w:start w:val="1"/>
      <w:numFmt w:val="bullet"/>
      <w:lvlText w:val=""/>
      <w:lvlJc w:val="left"/>
      <w:pPr>
        <w:tabs>
          <w:tab w:val="num" w:pos="1980"/>
        </w:tabs>
        <w:ind w:left="1980" w:hanging="360"/>
      </w:pPr>
      <w:rPr>
        <w:rFonts w:ascii="Wingdings" w:hAnsi="Wingdings" w:hint="default"/>
      </w:rPr>
    </w:lvl>
    <w:lvl w:ilvl="3" w:tplc="04070001" w:tentative="1">
      <w:start w:val="1"/>
      <w:numFmt w:val="bullet"/>
      <w:lvlText w:val=""/>
      <w:lvlJc w:val="left"/>
      <w:pPr>
        <w:tabs>
          <w:tab w:val="num" w:pos="2700"/>
        </w:tabs>
        <w:ind w:left="2700" w:hanging="360"/>
      </w:pPr>
      <w:rPr>
        <w:rFonts w:ascii="Symbol" w:hAnsi="Symbol" w:hint="default"/>
      </w:rPr>
    </w:lvl>
    <w:lvl w:ilvl="4" w:tplc="04070003" w:tentative="1">
      <w:start w:val="1"/>
      <w:numFmt w:val="bullet"/>
      <w:lvlText w:val="o"/>
      <w:lvlJc w:val="left"/>
      <w:pPr>
        <w:tabs>
          <w:tab w:val="num" w:pos="3420"/>
        </w:tabs>
        <w:ind w:left="3420" w:hanging="360"/>
      </w:pPr>
      <w:rPr>
        <w:rFonts w:ascii="Courier New" w:hAnsi="Courier New" w:cs="Courier New" w:hint="default"/>
      </w:rPr>
    </w:lvl>
    <w:lvl w:ilvl="5" w:tplc="04070005" w:tentative="1">
      <w:start w:val="1"/>
      <w:numFmt w:val="bullet"/>
      <w:lvlText w:val=""/>
      <w:lvlJc w:val="left"/>
      <w:pPr>
        <w:tabs>
          <w:tab w:val="num" w:pos="4140"/>
        </w:tabs>
        <w:ind w:left="4140" w:hanging="360"/>
      </w:pPr>
      <w:rPr>
        <w:rFonts w:ascii="Wingdings" w:hAnsi="Wingdings" w:hint="default"/>
      </w:rPr>
    </w:lvl>
    <w:lvl w:ilvl="6" w:tplc="04070001" w:tentative="1">
      <w:start w:val="1"/>
      <w:numFmt w:val="bullet"/>
      <w:lvlText w:val=""/>
      <w:lvlJc w:val="left"/>
      <w:pPr>
        <w:tabs>
          <w:tab w:val="num" w:pos="4860"/>
        </w:tabs>
        <w:ind w:left="4860" w:hanging="360"/>
      </w:pPr>
      <w:rPr>
        <w:rFonts w:ascii="Symbol" w:hAnsi="Symbol" w:hint="default"/>
      </w:rPr>
    </w:lvl>
    <w:lvl w:ilvl="7" w:tplc="04070003" w:tentative="1">
      <w:start w:val="1"/>
      <w:numFmt w:val="bullet"/>
      <w:lvlText w:val="o"/>
      <w:lvlJc w:val="left"/>
      <w:pPr>
        <w:tabs>
          <w:tab w:val="num" w:pos="5580"/>
        </w:tabs>
        <w:ind w:left="5580" w:hanging="360"/>
      </w:pPr>
      <w:rPr>
        <w:rFonts w:ascii="Courier New" w:hAnsi="Courier New" w:cs="Courier New" w:hint="default"/>
      </w:rPr>
    </w:lvl>
    <w:lvl w:ilvl="8" w:tplc="04070005" w:tentative="1">
      <w:start w:val="1"/>
      <w:numFmt w:val="bullet"/>
      <w:lvlText w:val=""/>
      <w:lvlJc w:val="left"/>
      <w:pPr>
        <w:tabs>
          <w:tab w:val="num" w:pos="6300"/>
        </w:tabs>
        <w:ind w:left="6300" w:hanging="360"/>
      </w:pPr>
      <w:rPr>
        <w:rFonts w:ascii="Wingdings" w:hAnsi="Wingdings" w:hint="default"/>
      </w:rPr>
    </w:lvl>
  </w:abstractNum>
  <w:abstractNum w:abstractNumId="19" w15:restartNumberingAfterBreak="0">
    <w:nsid w:val="12E45864"/>
    <w:multiLevelType w:val="hybridMultilevel"/>
    <w:tmpl w:val="8C424C28"/>
    <w:lvl w:ilvl="0" w:tplc="04070003">
      <w:start w:val="1"/>
      <w:numFmt w:val="bullet"/>
      <w:lvlText w:val="o"/>
      <w:lvlJc w:val="left"/>
      <w:pPr>
        <w:tabs>
          <w:tab w:val="num" w:pos="1440"/>
        </w:tabs>
        <w:ind w:left="1440" w:hanging="360"/>
      </w:pPr>
      <w:rPr>
        <w:rFonts w:ascii="Courier New" w:hAnsi="Courier New" w:cs="Courier New" w:hint="default"/>
      </w:rPr>
    </w:lvl>
    <w:lvl w:ilvl="1" w:tplc="04070003">
      <w:start w:val="1"/>
      <w:numFmt w:val="bullet"/>
      <w:lvlText w:val="o"/>
      <w:lvlJc w:val="left"/>
      <w:pPr>
        <w:tabs>
          <w:tab w:val="num" w:pos="2160"/>
        </w:tabs>
        <w:ind w:left="2160" w:hanging="360"/>
      </w:pPr>
      <w:rPr>
        <w:rFonts w:ascii="Courier New" w:hAnsi="Courier New" w:cs="Courier New" w:hint="default"/>
      </w:rPr>
    </w:lvl>
    <w:lvl w:ilvl="2" w:tplc="04070005">
      <w:start w:val="1"/>
      <w:numFmt w:val="bullet"/>
      <w:lvlText w:val=""/>
      <w:lvlJc w:val="left"/>
      <w:pPr>
        <w:tabs>
          <w:tab w:val="num" w:pos="2880"/>
        </w:tabs>
        <w:ind w:left="2880" w:hanging="360"/>
      </w:pPr>
      <w:rPr>
        <w:rFonts w:ascii="Wingdings" w:hAnsi="Wingdings" w:hint="default"/>
      </w:rPr>
    </w:lvl>
    <w:lvl w:ilvl="3" w:tplc="04070001" w:tentative="1">
      <w:start w:val="1"/>
      <w:numFmt w:val="bullet"/>
      <w:lvlText w:val=""/>
      <w:lvlJc w:val="left"/>
      <w:pPr>
        <w:tabs>
          <w:tab w:val="num" w:pos="3600"/>
        </w:tabs>
        <w:ind w:left="3600" w:hanging="360"/>
      </w:pPr>
      <w:rPr>
        <w:rFonts w:ascii="Symbol" w:hAnsi="Symbol" w:hint="default"/>
      </w:rPr>
    </w:lvl>
    <w:lvl w:ilvl="4" w:tplc="04070003" w:tentative="1">
      <w:start w:val="1"/>
      <w:numFmt w:val="bullet"/>
      <w:lvlText w:val="o"/>
      <w:lvlJc w:val="left"/>
      <w:pPr>
        <w:tabs>
          <w:tab w:val="num" w:pos="4320"/>
        </w:tabs>
        <w:ind w:left="4320" w:hanging="360"/>
      </w:pPr>
      <w:rPr>
        <w:rFonts w:ascii="Courier New" w:hAnsi="Courier New" w:cs="Courier New" w:hint="default"/>
      </w:rPr>
    </w:lvl>
    <w:lvl w:ilvl="5" w:tplc="04070005" w:tentative="1">
      <w:start w:val="1"/>
      <w:numFmt w:val="bullet"/>
      <w:lvlText w:val=""/>
      <w:lvlJc w:val="left"/>
      <w:pPr>
        <w:tabs>
          <w:tab w:val="num" w:pos="5040"/>
        </w:tabs>
        <w:ind w:left="5040" w:hanging="360"/>
      </w:pPr>
      <w:rPr>
        <w:rFonts w:ascii="Wingdings" w:hAnsi="Wingdings" w:hint="default"/>
      </w:rPr>
    </w:lvl>
    <w:lvl w:ilvl="6" w:tplc="04070001" w:tentative="1">
      <w:start w:val="1"/>
      <w:numFmt w:val="bullet"/>
      <w:lvlText w:val=""/>
      <w:lvlJc w:val="left"/>
      <w:pPr>
        <w:tabs>
          <w:tab w:val="num" w:pos="5760"/>
        </w:tabs>
        <w:ind w:left="5760" w:hanging="360"/>
      </w:pPr>
      <w:rPr>
        <w:rFonts w:ascii="Symbol" w:hAnsi="Symbol" w:hint="default"/>
      </w:rPr>
    </w:lvl>
    <w:lvl w:ilvl="7" w:tplc="04070003" w:tentative="1">
      <w:start w:val="1"/>
      <w:numFmt w:val="bullet"/>
      <w:lvlText w:val="o"/>
      <w:lvlJc w:val="left"/>
      <w:pPr>
        <w:tabs>
          <w:tab w:val="num" w:pos="6480"/>
        </w:tabs>
        <w:ind w:left="6480" w:hanging="360"/>
      </w:pPr>
      <w:rPr>
        <w:rFonts w:ascii="Courier New" w:hAnsi="Courier New" w:cs="Courier New" w:hint="default"/>
      </w:rPr>
    </w:lvl>
    <w:lvl w:ilvl="8" w:tplc="04070005" w:tentative="1">
      <w:start w:val="1"/>
      <w:numFmt w:val="bullet"/>
      <w:lvlText w:val=""/>
      <w:lvlJc w:val="left"/>
      <w:pPr>
        <w:tabs>
          <w:tab w:val="num" w:pos="7200"/>
        </w:tabs>
        <w:ind w:left="7200" w:hanging="360"/>
      </w:pPr>
      <w:rPr>
        <w:rFonts w:ascii="Wingdings" w:hAnsi="Wingdings" w:hint="default"/>
      </w:rPr>
    </w:lvl>
  </w:abstractNum>
  <w:abstractNum w:abstractNumId="20" w15:restartNumberingAfterBreak="0">
    <w:nsid w:val="18E23BD0"/>
    <w:multiLevelType w:val="hybridMultilevel"/>
    <w:tmpl w:val="B7386E98"/>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960233C"/>
    <w:multiLevelType w:val="hybridMultilevel"/>
    <w:tmpl w:val="E884BE6E"/>
    <w:lvl w:ilvl="0" w:tplc="36D63292">
      <w:start w:val="1"/>
      <w:numFmt w:val="bullet"/>
      <w:lvlText w:val=""/>
      <w:lvlJc w:val="left"/>
      <w:pPr>
        <w:tabs>
          <w:tab w:val="num" w:pos="720"/>
        </w:tabs>
        <w:ind w:left="720" w:hanging="360"/>
      </w:pPr>
      <w:rPr>
        <w:rFonts w:ascii="Wingdings 3" w:hAnsi="Wingdings 3" w:hint="default"/>
      </w:rPr>
    </w:lvl>
    <w:lvl w:ilvl="1" w:tplc="73D63CAC">
      <w:start w:val="1"/>
      <w:numFmt w:val="bullet"/>
      <w:lvlText w:val=""/>
      <w:lvlJc w:val="left"/>
      <w:pPr>
        <w:tabs>
          <w:tab w:val="num" w:pos="1440"/>
        </w:tabs>
        <w:ind w:left="1440" w:hanging="360"/>
      </w:pPr>
      <w:rPr>
        <w:rFonts w:ascii="Wingdings 3" w:hAnsi="Wingdings 3" w:hint="default"/>
      </w:rPr>
    </w:lvl>
    <w:lvl w:ilvl="2" w:tplc="09AA0E96">
      <w:start w:val="7150"/>
      <w:numFmt w:val="bullet"/>
      <w:lvlText w:val="‒"/>
      <w:lvlJc w:val="left"/>
      <w:pPr>
        <w:tabs>
          <w:tab w:val="num" w:pos="2160"/>
        </w:tabs>
        <w:ind w:left="2160" w:hanging="360"/>
      </w:pPr>
      <w:rPr>
        <w:rFonts w:ascii="Bosch Office Sans" w:hAnsi="Bosch Office Sans" w:hint="default"/>
      </w:rPr>
    </w:lvl>
    <w:lvl w:ilvl="3" w:tplc="EC6A55D4" w:tentative="1">
      <w:start w:val="1"/>
      <w:numFmt w:val="bullet"/>
      <w:lvlText w:val=""/>
      <w:lvlJc w:val="left"/>
      <w:pPr>
        <w:tabs>
          <w:tab w:val="num" w:pos="2880"/>
        </w:tabs>
        <w:ind w:left="2880" w:hanging="360"/>
      </w:pPr>
      <w:rPr>
        <w:rFonts w:ascii="Wingdings 3" w:hAnsi="Wingdings 3" w:hint="default"/>
      </w:rPr>
    </w:lvl>
    <w:lvl w:ilvl="4" w:tplc="2222CAFE" w:tentative="1">
      <w:start w:val="1"/>
      <w:numFmt w:val="bullet"/>
      <w:lvlText w:val=""/>
      <w:lvlJc w:val="left"/>
      <w:pPr>
        <w:tabs>
          <w:tab w:val="num" w:pos="3600"/>
        </w:tabs>
        <w:ind w:left="3600" w:hanging="360"/>
      </w:pPr>
      <w:rPr>
        <w:rFonts w:ascii="Wingdings 3" w:hAnsi="Wingdings 3" w:hint="default"/>
      </w:rPr>
    </w:lvl>
    <w:lvl w:ilvl="5" w:tplc="F2763DE4" w:tentative="1">
      <w:start w:val="1"/>
      <w:numFmt w:val="bullet"/>
      <w:lvlText w:val=""/>
      <w:lvlJc w:val="left"/>
      <w:pPr>
        <w:tabs>
          <w:tab w:val="num" w:pos="4320"/>
        </w:tabs>
        <w:ind w:left="4320" w:hanging="360"/>
      </w:pPr>
      <w:rPr>
        <w:rFonts w:ascii="Wingdings 3" w:hAnsi="Wingdings 3" w:hint="default"/>
      </w:rPr>
    </w:lvl>
    <w:lvl w:ilvl="6" w:tplc="C3C4DFC6" w:tentative="1">
      <w:start w:val="1"/>
      <w:numFmt w:val="bullet"/>
      <w:lvlText w:val=""/>
      <w:lvlJc w:val="left"/>
      <w:pPr>
        <w:tabs>
          <w:tab w:val="num" w:pos="5040"/>
        </w:tabs>
        <w:ind w:left="5040" w:hanging="360"/>
      </w:pPr>
      <w:rPr>
        <w:rFonts w:ascii="Wingdings 3" w:hAnsi="Wingdings 3" w:hint="default"/>
      </w:rPr>
    </w:lvl>
    <w:lvl w:ilvl="7" w:tplc="55F4CD16" w:tentative="1">
      <w:start w:val="1"/>
      <w:numFmt w:val="bullet"/>
      <w:lvlText w:val=""/>
      <w:lvlJc w:val="left"/>
      <w:pPr>
        <w:tabs>
          <w:tab w:val="num" w:pos="5760"/>
        </w:tabs>
        <w:ind w:left="5760" w:hanging="360"/>
      </w:pPr>
      <w:rPr>
        <w:rFonts w:ascii="Wingdings 3" w:hAnsi="Wingdings 3" w:hint="default"/>
      </w:rPr>
    </w:lvl>
    <w:lvl w:ilvl="8" w:tplc="46CA2EB6" w:tentative="1">
      <w:start w:val="1"/>
      <w:numFmt w:val="bullet"/>
      <w:lvlText w:val=""/>
      <w:lvlJc w:val="left"/>
      <w:pPr>
        <w:tabs>
          <w:tab w:val="num" w:pos="6480"/>
        </w:tabs>
        <w:ind w:left="6480" w:hanging="360"/>
      </w:pPr>
      <w:rPr>
        <w:rFonts w:ascii="Wingdings 3" w:hAnsi="Wingdings 3" w:hint="default"/>
      </w:rPr>
    </w:lvl>
  </w:abstractNum>
  <w:abstractNum w:abstractNumId="22" w15:restartNumberingAfterBreak="0">
    <w:nsid w:val="25114088"/>
    <w:multiLevelType w:val="hybridMultilevel"/>
    <w:tmpl w:val="19FE8B04"/>
    <w:lvl w:ilvl="0" w:tplc="23C22392">
      <w:numFmt w:val="bullet"/>
      <w:lvlText w:val="-"/>
      <w:lvlJc w:val="left"/>
      <w:pPr>
        <w:ind w:left="720" w:hanging="360"/>
      </w:pPr>
      <w:rPr>
        <w:rFonts w:ascii="Bosch Office Sans" w:eastAsia="Bosch Office Sans" w:hAnsi="Bosch Office Sans"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29380EB0"/>
    <w:multiLevelType w:val="hybridMultilevel"/>
    <w:tmpl w:val="38B0446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2B905E66"/>
    <w:multiLevelType w:val="hybridMultilevel"/>
    <w:tmpl w:val="7898C6B6"/>
    <w:lvl w:ilvl="0" w:tplc="04070001">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2DF972E4"/>
    <w:multiLevelType w:val="hybridMultilevel"/>
    <w:tmpl w:val="B0540F9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6" w15:restartNumberingAfterBreak="0">
    <w:nsid w:val="3B587151"/>
    <w:multiLevelType w:val="hybridMultilevel"/>
    <w:tmpl w:val="F6860A74"/>
    <w:lvl w:ilvl="0" w:tplc="04070003">
      <w:start w:val="1"/>
      <w:numFmt w:val="bullet"/>
      <w:lvlText w:val="o"/>
      <w:lvlJc w:val="left"/>
      <w:pPr>
        <w:tabs>
          <w:tab w:val="num" w:pos="720"/>
        </w:tabs>
        <w:ind w:left="720" w:hanging="360"/>
      </w:pPr>
      <w:rPr>
        <w:rFonts w:ascii="Courier New" w:hAnsi="Courier New" w:cs="Courier New"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B6849A8"/>
    <w:multiLevelType w:val="hybridMultilevel"/>
    <w:tmpl w:val="0CB6DC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3CCD32F0"/>
    <w:multiLevelType w:val="hybridMultilevel"/>
    <w:tmpl w:val="CF48AD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3EBF55A1"/>
    <w:multiLevelType w:val="hybridMultilevel"/>
    <w:tmpl w:val="BB6486EC"/>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20C7DD0"/>
    <w:multiLevelType w:val="hybridMultilevel"/>
    <w:tmpl w:val="BB30CFE8"/>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F82799E"/>
    <w:multiLevelType w:val="hybridMultilevel"/>
    <w:tmpl w:val="F0D22C7E"/>
    <w:lvl w:ilvl="0" w:tplc="5E380268">
      <w:numFmt w:val="bullet"/>
      <w:lvlText w:val="-"/>
      <w:lvlJc w:val="left"/>
      <w:pPr>
        <w:tabs>
          <w:tab w:val="num" w:pos="540"/>
        </w:tabs>
        <w:ind w:left="540" w:hanging="360"/>
      </w:pPr>
      <w:rPr>
        <w:rFonts w:ascii="Bosch Office Sans" w:eastAsia="Bosch Office Sans" w:hAnsi="Bosch Office Sans" w:cs="Times New Roman"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40C27F7"/>
    <w:multiLevelType w:val="hybridMultilevel"/>
    <w:tmpl w:val="0ED45D5E"/>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3" w15:restartNumberingAfterBreak="0">
    <w:nsid w:val="610C43E9"/>
    <w:multiLevelType w:val="hybridMultilevel"/>
    <w:tmpl w:val="355EAABC"/>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1">
      <w:start w:val="1"/>
      <w:numFmt w:val="bullet"/>
      <w:lvlText w:val=""/>
      <w:lvlJc w:val="left"/>
      <w:pPr>
        <w:tabs>
          <w:tab w:val="num" w:pos="2160"/>
        </w:tabs>
        <w:ind w:left="2160" w:hanging="360"/>
      </w:pPr>
      <w:rPr>
        <w:rFonts w:ascii="Symbol" w:hAnsi="Symbol"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5FE7CF0"/>
    <w:multiLevelType w:val="hybridMultilevel"/>
    <w:tmpl w:val="9EEE84F2"/>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9A53737"/>
    <w:multiLevelType w:val="hybridMultilevel"/>
    <w:tmpl w:val="CAEAF840"/>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BC4051A"/>
    <w:multiLevelType w:val="hybridMultilevel"/>
    <w:tmpl w:val="AD7840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6DA94DC5"/>
    <w:multiLevelType w:val="hybridMultilevel"/>
    <w:tmpl w:val="9AD46772"/>
    <w:lvl w:ilvl="0" w:tplc="BEE60D9E">
      <w:start w:val="1"/>
      <w:numFmt w:val="bullet"/>
      <w:lvlText w:val=""/>
      <w:lvlJc w:val="left"/>
      <w:pPr>
        <w:tabs>
          <w:tab w:val="num" w:pos="720"/>
        </w:tabs>
        <w:ind w:left="720" w:hanging="360"/>
      </w:pPr>
      <w:rPr>
        <w:rFonts w:ascii="Symbol" w:hAnsi="Symbol" w:hint="default"/>
        <w:strike w:val="0"/>
      </w:rPr>
    </w:lvl>
    <w:lvl w:ilvl="1" w:tplc="738A0CDC">
      <w:start w:val="1"/>
      <w:numFmt w:val="bullet"/>
      <w:lvlText w:val="o"/>
      <w:lvlJc w:val="left"/>
      <w:pPr>
        <w:tabs>
          <w:tab w:val="num" w:pos="1440"/>
        </w:tabs>
        <w:ind w:left="1440" w:hanging="360"/>
      </w:pPr>
      <w:rPr>
        <w:rFonts w:ascii="Courier New" w:hAnsi="Courier New" w:cs="Courier New" w:hint="default"/>
        <w:strike w:val="0"/>
      </w:rPr>
    </w:lvl>
    <w:lvl w:ilvl="2" w:tplc="04070005">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1836BA9"/>
    <w:multiLevelType w:val="hybridMultilevel"/>
    <w:tmpl w:val="E7D21AFC"/>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AAD7FF8"/>
    <w:multiLevelType w:val="hybridMultilevel"/>
    <w:tmpl w:val="3D0ECDCC"/>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E5B4CBC"/>
    <w:multiLevelType w:val="hybridMultilevel"/>
    <w:tmpl w:val="F094093E"/>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EAC54CD"/>
    <w:multiLevelType w:val="hybridMultilevel"/>
    <w:tmpl w:val="100E39D2"/>
    <w:lvl w:ilvl="0" w:tplc="04070001">
      <w:start w:val="1"/>
      <w:numFmt w:val="bullet"/>
      <w:lvlText w:val=""/>
      <w:lvlJc w:val="left"/>
      <w:pPr>
        <w:tabs>
          <w:tab w:val="num" w:pos="789"/>
        </w:tabs>
        <w:ind w:left="789" w:hanging="360"/>
      </w:pPr>
      <w:rPr>
        <w:rFonts w:ascii="Symbol" w:hAnsi="Symbol" w:hint="default"/>
      </w:rPr>
    </w:lvl>
    <w:lvl w:ilvl="1" w:tplc="04070003">
      <w:start w:val="1"/>
      <w:numFmt w:val="bullet"/>
      <w:lvlText w:val="o"/>
      <w:lvlJc w:val="left"/>
      <w:pPr>
        <w:tabs>
          <w:tab w:val="num" w:pos="1509"/>
        </w:tabs>
        <w:ind w:left="1509" w:hanging="360"/>
      </w:pPr>
      <w:rPr>
        <w:rFonts w:ascii="Courier New" w:hAnsi="Courier New" w:cs="Courier New" w:hint="default"/>
      </w:rPr>
    </w:lvl>
    <w:lvl w:ilvl="2" w:tplc="04070005" w:tentative="1">
      <w:start w:val="1"/>
      <w:numFmt w:val="bullet"/>
      <w:lvlText w:val=""/>
      <w:lvlJc w:val="left"/>
      <w:pPr>
        <w:tabs>
          <w:tab w:val="num" w:pos="2229"/>
        </w:tabs>
        <w:ind w:left="2229" w:hanging="360"/>
      </w:pPr>
      <w:rPr>
        <w:rFonts w:ascii="Wingdings" w:hAnsi="Wingdings" w:hint="default"/>
      </w:rPr>
    </w:lvl>
    <w:lvl w:ilvl="3" w:tplc="04070001" w:tentative="1">
      <w:start w:val="1"/>
      <w:numFmt w:val="bullet"/>
      <w:lvlText w:val=""/>
      <w:lvlJc w:val="left"/>
      <w:pPr>
        <w:tabs>
          <w:tab w:val="num" w:pos="2949"/>
        </w:tabs>
        <w:ind w:left="2949" w:hanging="360"/>
      </w:pPr>
      <w:rPr>
        <w:rFonts w:ascii="Symbol" w:hAnsi="Symbol" w:hint="default"/>
      </w:rPr>
    </w:lvl>
    <w:lvl w:ilvl="4" w:tplc="04070003" w:tentative="1">
      <w:start w:val="1"/>
      <w:numFmt w:val="bullet"/>
      <w:lvlText w:val="o"/>
      <w:lvlJc w:val="left"/>
      <w:pPr>
        <w:tabs>
          <w:tab w:val="num" w:pos="3669"/>
        </w:tabs>
        <w:ind w:left="3669" w:hanging="360"/>
      </w:pPr>
      <w:rPr>
        <w:rFonts w:ascii="Courier New" w:hAnsi="Courier New" w:cs="Courier New" w:hint="default"/>
      </w:rPr>
    </w:lvl>
    <w:lvl w:ilvl="5" w:tplc="04070005" w:tentative="1">
      <w:start w:val="1"/>
      <w:numFmt w:val="bullet"/>
      <w:lvlText w:val=""/>
      <w:lvlJc w:val="left"/>
      <w:pPr>
        <w:tabs>
          <w:tab w:val="num" w:pos="4389"/>
        </w:tabs>
        <w:ind w:left="4389" w:hanging="360"/>
      </w:pPr>
      <w:rPr>
        <w:rFonts w:ascii="Wingdings" w:hAnsi="Wingdings" w:hint="default"/>
      </w:rPr>
    </w:lvl>
    <w:lvl w:ilvl="6" w:tplc="04070001" w:tentative="1">
      <w:start w:val="1"/>
      <w:numFmt w:val="bullet"/>
      <w:lvlText w:val=""/>
      <w:lvlJc w:val="left"/>
      <w:pPr>
        <w:tabs>
          <w:tab w:val="num" w:pos="5109"/>
        </w:tabs>
        <w:ind w:left="5109" w:hanging="360"/>
      </w:pPr>
      <w:rPr>
        <w:rFonts w:ascii="Symbol" w:hAnsi="Symbol" w:hint="default"/>
      </w:rPr>
    </w:lvl>
    <w:lvl w:ilvl="7" w:tplc="04070003" w:tentative="1">
      <w:start w:val="1"/>
      <w:numFmt w:val="bullet"/>
      <w:lvlText w:val="o"/>
      <w:lvlJc w:val="left"/>
      <w:pPr>
        <w:tabs>
          <w:tab w:val="num" w:pos="5829"/>
        </w:tabs>
        <w:ind w:left="5829" w:hanging="360"/>
      </w:pPr>
      <w:rPr>
        <w:rFonts w:ascii="Courier New" w:hAnsi="Courier New" w:cs="Courier New" w:hint="default"/>
      </w:rPr>
    </w:lvl>
    <w:lvl w:ilvl="8" w:tplc="04070005" w:tentative="1">
      <w:start w:val="1"/>
      <w:numFmt w:val="bullet"/>
      <w:lvlText w:val=""/>
      <w:lvlJc w:val="left"/>
      <w:pPr>
        <w:tabs>
          <w:tab w:val="num" w:pos="6549"/>
        </w:tabs>
        <w:ind w:left="6549" w:hanging="360"/>
      </w:pPr>
      <w:rPr>
        <w:rFonts w:ascii="Wingdings" w:hAnsi="Wingdings" w:hint="default"/>
      </w:rPr>
    </w:lvl>
  </w:abstractNum>
  <w:num w:numId="1">
    <w:abstractNumId w:val="9"/>
  </w:num>
  <w:num w:numId="2">
    <w:abstractNumId w:val="8"/>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 w:numId="11">
    <w:abstractNumId w:val="13"/>
  </w:num>
  <w:num w:numId="12">
    <w:abstractNumId w:val="40"/>
  </w:num>
  <w:num w:numId="13">
    <w:abstractNumId w:val="41"/>
  </w:num>
  <w:num w:numId="14">
    <w:abstractNumId w:val="33"/>
  </w:num>
  <w:num w:numId="15">
    <w:abstractNumId w:val="32"/>
  </w:num>
  <w:num w:numId="16">
    <w:abstractNumId w:val="37"/>
  </w:num>
  <w:num w:numId="17">
    <w:abstractNumId w:val="20"/>
  </w:num>
  <w:num w:numId="18">
    <w:abstractNumId w:val="18"/>
  </w:num>
  <w:num w:numId="19">
    <w:abstractNumId w:val="31"/>
  </w:num>
  <w:num w:numId="20">
    <w:abstractNumId w:val="19"/>
  </w:num>
  <w:num w:numId="21">
    <w:abstractNumId w:val="15"/>
  </w:num>
  <w:num w:numId="22">
    <w:abstractNumId w:val="26"/>
  </w:num>
  <w:num w:numId="23">
    <w:abstractNumId w:val="17"/>
  </w:num>
  <w:num w:numId="24">
    <w:abstractNumId w:val="14"/>
  </w:num>
  <w:num w:numId="25">
    <w:abstractNumId w:val="12"/>
  </w:num>
  <w:num w:numId="26">
    <w:abstractNumId w:val="38"/>
  </w:num>
  <w:num w:numId="27">
    <w:abstractNumId w:val="39"/>
  </w:num>
  <w:num w:numId="28">
    <w:abstractNumId w:val="30"/>
  </w:num>
  <w:num w:numId="29">
    <w:abstractNumId w:val="10"/>
  </w:num>
  <w:num w:numId="30">
    <w:abstractNumId w:val="24"/>
  </w:num>
  <w:num w:numId="31">
    <w:abstractNumId w:val="29"/>
  </w:num>
  <w:num w:numId="32">
    <w:abstractNumId w:val="34"/>
  </w:num>
  <w:num w:numId="33">
    <w:abstractNumId w:val="28"/>
  </w:num>
  <w:num w:numId="34">
    <w:abstractNumId w:val="23"/>
  </w:num>
  <w:num w:numId="35">
    <w:abstractNumId w:val="11"/>
  </w:num>
  <w:num w:numId="36">
    <w:abstractNumId w:val="35"/>
  </w:num>
  <w:num w:numId="37">
    <w:abstractNumId w:val="22"/>
  </w:num>
  <w:num w:numId="38">
    <w:abstractNumId w:val="16"/>
  </w:num>
  <w:num w:numId="39">
    <w:abstractNumId w:val="36"/>
  </w:num>
  <w:num w:numId="40">
    <w:abstractNumId w:val="27"/>
  </w:num>
  <w:num w:numId="41">
    <w:abstractNumId w:val="25"/>
  </w:num>
  <w:num w:numId="42">
    <w:abstractNumId w:val="21"/>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n-GB" w:vendorID="8" w:dllVersion="513" w:checkStyle="1"/>
  <w:activeWritingStyle w:appName="MSWord" w:lang="en-US" w:vendorID="8"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142"/>
  <w:drawingGridHorizontalSpacing w:val="142"/>
  <w:drawingGridVerticalSpacing w:val="14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fg.Checksum" w:val="7553372273"/>
    <w:docVar w:name="cfgDocument" w:val="&lt;CRLF&gt;[System]&lt;CRLF&gt;Name=txt,System&lt;CRLF&gt;Language=txt,1031&lt;CRLF&gt;SystemType=txt,0&lt;CRLF&gt;NodesLevel1=txt,0&lt;CRLF&gt;NodesLevel2=txt,1&lt;CRLF&gt;NodesLevel3=txt,2&lt;CRLF&gt;Nodes=lst,0 ,MainNode1,&lt;CRLF&gt;MdFieldsIDs=lst,0 1 2 3 4 5 6 7 8 9 10 11 12 13 14 15 16 17 18 19 20 21 22 23 24 25 26 27 28 29 30 31 32 33 ,MdField3,MdField4,MdField5,MdField6,MdField7,MdField8,MdField9,MdField10,MdField11,MdField12,MdField13,MdField14,MdField15,MdField16,MdField17,MdField18,MdField19,MdField20,MdField21,MdField22,MdField23,MdField24,MdField25,MdField26,MdField27,MdField28,MdField29,MdField30,MdField31,MdField32,MdField33,MdField34,MdField35,MdField36,&lt;CRLF&gt;MdFieldsNames=lst,0 1 2 3 4 5 6 7 8 9 10 11 12 13 14 15 16 17 18 19 20 21 22 23 24 25 26 27 28 29 30 31 32 33 ,UdFName,UdLName,UdPhoneDir,UdFaxDir,UdDept,UdEMailDir,NameCpy,LglInf1Cpy,LglInf2Cpy,LglInf3Cpy,LglInf4Cpy,LglInf5Cpy,LglInf6Cpy,AddLoc,AddVisLoc,PhoneLoc,FaxLoc,InetLoc,BankLoc,Location,CpyName2,CpyName2ENG,Dept,CpyName2FRA,CpyName2CSY,CpyName2DAN,CpyName2ESP,CpyName2NLD,CpyName2PTG,CpyName2RUS,CpyName2TRK,CpyName2Alternative,CpyName2HUN,CpyName2ITA,&lt;CRLF&gt;MdFieldsCaptions=lst,0 1 2 3 4 5 6 7 8 9 10 11 12 13 14 15 16 17 18 19 20 21 22 23 24 25 26 27 28 29 30 31 32 33 ,&lt;CRLF&gt;MdFieldsProperties=lst,0 1 2 3 4 5 6 7 8 9 10 11 12 13 14 15 16 17 18 19 20 21 22 23 24 25 26 27 28 29 30 31 32 33 ,/DSN=00FirstName,/DSN=00LastName,/DSN=00PhoneDirect,/DSN=00FaxDirect,/DSN=00Department,/DSN=00EMailDirect,/DSN=00NameCompany,/DSN=00LegalInfo1Company,/DSN=00LegalInfo2Company,/DSN=00LegalInfo3Company,/DSN=00LegalInfo4Company,/DSN=00LegalInfo5Company,/DSN=00LegalInfo6Company,/DSN=00AddressLocation,/DSN=00AddressVisitorLocation,/DSN=00PhoneLoc,/DSN=00FaxLocation,/DSN=00InternetLocation,/DSN=00BankInfoLocation,/DSN=00Location,/DSN=00CpyName2,/DSN=00CpyName2ENG,/DSN=00Dept,/DSN=00CpyName2FRA,/DSN=00CpyName2CSY,/DSN=00CpyName2DAN,/DSN=00CpyName2ESP,/DSN=00CpyName2NLD,/DSN=00CpyName2PTG,/DSN=00CpyName2RUS,/DSN=00CpyName2TRK,/DSN=00NameCompany2,/DSN=00CpyName2HUN,/DSN=00CpyName2ITA,&lt;CRLF&gt;&lt;CRLF&gt;[System.MainNode1]&lt;CRLF&gt;Name=txt,English&lt;CRLF&gt;TemplateFile=txt,C:\\Develop\\MasterLayout.Bosch\\eforms\\Data\\RBOBER00.dot&lt;CRLF&gt;TemplateFile.Inh=txt,0&lt;CRLF&gt;ProtectionPassword=txt,·&lt;CRLF&gt;ProtectionPassword.Inh=txt,0&lt;CRLF&gt;DataDialogType=txt,0&lt;CRLF&gt;DataDialogType.Inh=txt,0&lt;CRLF&gt;Language=txt,2057&lt;CRLF&gt;Language.Inh=txt,0&lt;CRLF&gt;SupportsFaxTotalPages=txt,0&lt;CRLF&gt;SupportsFaxTotalPages.Inh=txt,0&lt;CRLF&gt;DisplayPrintDialogOnDefaultPrint=txt,-1&lt;CRLF&gt;DisplayPrintDialogOnDefaultPrint.Inh=txt,0&lt;CRLF&gt;SupportsCalibration=txt,0&lt;CRLF&gt;SupportsCalibration.Inh=txt,0&lt;CRLF&gt;InheritanceBroken=txt,0&lt;CRLF&gt;Nodes=lst,0,&lt;CRLF&gt;SubLayouts=lst,0,&lt;CRLF&gt;&lt;CRLF&gt;[System.MainNode1.Layout1]&lt;CRLF&gt;Name=txt,DefLayout&lt;CRLF&gt;InheritanceBroken=txt,0&lt;CRLF&gt;Initialized=txt,0&lt;CRLF&gt;RangesIDs=lst,0,&lt;CRLF&gt;RangesNames=lst,0,&lt;CRLF&gt;RangesProperties=lst,0,&lt;CRLF&gt;DdFieldsIDs=lst,0 1 2 3 4 5 6 7 8 9 10 11 12 13 14 15 16 17 18 19 20 21 22 23 24 25 26 27 28 29 ,DdField1,DdField29,DdField2,DdField3,DdField4,DdField19,DdField27,DdField28,DdField9,DdField5,DdField6,DdField25,DdField7,DdField26,DdField8,DdField10,DdField11,DdField12,DdField13,DdField14,DdField15,DdField16,DdField17,DdField18,DdField21,DdField22,DdField23,DdField24,DdField20,DdField30,&lt;CRLF&gt;DdFieldsNames=lst,0 1 2 3 4 5 6 7 8 9 10 11 12 13 14 15 16 17 18 19 20 21 22 23 24 25 26 27 28 29 ,DdDate,DdNum,DdReles,DdSubject,DdDesc,DdTitle,DdFrom,ddDocFrom,UdName,UdFName,UdLName,udPhone,UdPhoneDir,udFax,UdFaxDir,stIntLr,StTopic,StContact,StPage,StPageOf,StRelese,StTopic,StDesc,CpyName2,Location,stFrom,stPhone,stFax,CpyName2Alternative,ClosingSalutation,&lt;CRLF&gt;DdFieldsCaptions=lst,0 1 2 3 4 5 6 7 8 9 10 11 12 13 14 15 16 17 18 19 20 21 22 23 24 25 26 27 28 29 ,&lt;IDD_4&gt;:/Inh00,&lt;IDD_62&gt;:/Inh00,&lt;IDD_31&gt;:/Inh00,&lt;IDD_21&gt;:/Inh00,&lt;IDD_33&gt;:/Inh00,&lt;IDD_66&gt;:/Inh00,&lt;IDD_149&gt;:/Inh00,&lt;IDD_149&gt;/Inh00,&lt;IDD_150&gt;:/Inh00,&lt;IDD_51&gt;:/Inh00,&lt;IDD_52&gt;:/Inh00,&lt;IDD_151&gt;:/Inh00,&lt;IDD_54&gt;:/Inh00,&lt;IDD_152&gt;:/Inh00,&lt;IDD_55&gt;:/Inh00,/Inh00,/Inh00,/Inh00,/Inh00,/Inh00,/Inh00,/Inh00,/Inh00,/Inh00,/Inh00,/Inh00,/Inh00,/Inh00,/Inh00,/Inh00,&lt;CRLF&gt;DdFieldsProperties=lst,0 1 2 3 4 5 6 7 8 9 10 11 12 13 14 15 16 17 18 19 20 21 22 23 24 25 26 27 28 29 ,/Inz=XX00/Pre=00/UPr=00-1/STx=00&lt;Date:dd.MM.yyyy&gt;/Tex=00/DTP=002/DNP=00/SUP=-1&lt;Date:dd.MM.yyyy&gt;/AFM=001/DTA=002/DNA=00/SUA=00/Suf=00/USu=00-1/Tex=00/Lin=001/Del=001/PST=001/Dlg=00-1/Dlp=0000/Kai=0000/MUL=0000/HSB=0000/Wtl=00-1/FTy=001/Owt=0000/Owd=0000/CTy=001/Ctw=001700/Ctl=002000/FSp=0000/FSd=0000/SCP=00/SCA=00/GRI=000/VAL=000,/Inz=XX00/Pre=00No. /UPr=0000/STx=00/Tex=00/DTP=002/DNP=00/SUP=00/AFM=001/DTA=002/DNA=00/SUA=00/Suf=00/USu=00-1/Tex=00/Lin=001/Del=001/PST=001/Dlg=00-1/Dlp=0000/Kai=0000/MUL=0000/HSB=0000/Wtl=00-1/FTy=001/Owt=0000/Owd=0000/CTy=001/Ctw=001200/Ctl=002000/FSp=0000/FSd=0000/SCP=00/SCA=00/GRI=000/VAL=000,/Inz=XX00/Pre=00/UPr=00-1/STx=00/Tex=00/DTP=002/DNP=00/SUP=00/AFM=001/DTA=002/DNA=00/SUA=00/Suf=00/USu=00-1/Tex=00/Lin=002/Del=002/PST=002/Dlg=00-1/Dlp=0000/Kai=0000/MUL=00-1/HSB=0000/Wtl=00-1/FTy=001/Owt=0000/Owd=00-1/CTy=001/Ctw=004600/Ctl=002000/FSp=0000/FSd=0000/SCP=00/SCA=00/GRI=000/VAL=000,/Inz=XX00/Pre=00/UPr=00-1/STx=00/Tex=00/DTP=002/DNP=00/SUP=00/AFM=001/DTA=002/DNA=00/SUA=00/Suf=00/USu=00-1/Tex=00/Lin=003/Del=002/PST=002/Dlg=00-1/Dlp=0000/Kai=0000/MUL=00-1/HSB=0000/Wtl=00-1/FTy=001/Owt=0000/Owd=00-1/CTy=001/Ctw=004600/Ctl=002000/FSp=0000/FSd=0000/SCP=00/SCA=00/GRI=000/VAL=000,/Inz=XX00/Pre=00/UPr=00-1/STx=00/Tex=00/DTP=002/DNP=00/SUP=00/AFM=001/DTA=002/DNA=00/SUA=00/Suf=00/USu=00-1/Tex=00/Lin=003/Del=002/PST=002/Dlg=00-1/Dlp=0000/Kai=0000/MUL=00-1/HSB=0000/Wtl=00-1/FTy=001/Owt=0000/Owd=00-1/CTy=001/Ctw=004600/Ctl=002000/FSp=0000/FSd=0000/SCP=00/SCA=00/GRI=000/VAL=000,/Inz=XX00/Pre=00/UPr=00-1/STx=00/Tex=00/DTP=002/DNP=00/SUP=00/AFM=001/DTA=002/DNA=00/SUA=00/Suf=00/USu=00-1/Tex=00/Lin=001/Del=001/PST=001/Dlg=00-1/Dlp=0000/Kai=0000/MUL=0000/HSB=0000/Wtl=00-1/FTy=001/Owt=0000/Owd=00-1/CTy=001/Ctw=003500/Ctl=002000/FSp=0000/FSd=0000/SCP=00/SCA=00/GRI=000/VAL=000,/Inz=XX00/Pre=00/UPr=0000/STx=00/Tex=00/DTP=003/DNP=00/SUP=00/AFM=001/DTA=002/DNA=00/SUA=00/Suf=00/USu=00-1/Tex=00/Lin=004/Del=001/PST=001/Dlg=00-1/Dlp=0000/Kai=0000/MUL=00-1/HSB=00-1/Wtl=00-1/FTy=001/Owt=0000/Owd=0000/CTy=001/Ctw=001500/Ctl=002000/FSp=0000/FSd=0000/SCP=00&lt;DdField28&gt;/SCA=00/GRI=001/VAL=000,/Inz=XX00/Pre=00/UPr=00-1/STx=00/Tex=00/DTP=001/DNP=00System.MdField7/SUP=00/AFM=001/DTA=002/DNA=00/SUA=00/Suf=00/USu=00-1/Tex=00/Lin=001/Del=001/PST=001/Dlg=0000/Dlp=0000/Kai=0000/MUL=0000/HSB=0000/Wtl=0000/FTy=001/Owt=0000/Owd=0000/CTy=001/Ctw=001500/Ctl=002000/FSp=0000/FSd=0000/SCP=00/SCA=00/GRI=000/VAL=000,/Inz=XX00/Pre=00/UPr=00-1/STx=00/Tex=00/DTP=003/DNP=00/SUP=00/AFM=001/DTA=002/DNA=00/SUA=00/Suf=00/USu=00-1/Tex=00/Lin=004/Del=001/PST=001/Dlg=00-1/Dlp=0000/Kai=0000/MUL=00-1/HSB=00-1/Wtl=00-1/FTy=001/Owt=0000/Owd=0000/CTy=001/Ctw=002000/Ctl=002000/FSp=0000/FSd=0000/SCP=00&lt;DdField5&gt;&lt;DdField6&gt;/SCA=00/GRI=001/VAL=000,/Inz=XX00/Pre=00/UPr=00-1/STx=00/Tex=00/DTP=001/DNP=00System.MdField3/SUP=00/AFM=001/DTA=002/DNA=00/SUA=00/Suf=00 /USu=00-1/Tex=00/Lin=001/Del=001/PST=001/Dlg=0000/Dlp=0000/Kai=0000/MUL=0000/HSB=0000/Wtl=0000/FTy=001/Owt=0000/Owd=00-1/CTy=001/Ctw=001300/Ctl=002000/FSp=0000/FSd=0000/SCP=00/SCA=00/GRI=000/VAL=000,/Inz=XX00/Pre=00/UPr=00-1/STx=00/Tex=00/DTP=001/DNP=00System.MdField4/SUP=00/AFM=001/DTA=002/DNA=00/SUA=00/Suf=00/USu=0000/Tex=00/Lin=001/Del=001/PST=001/Dlg=0000/Dlp=0000/Kai=0000/MUL=0000/HSB=0000/Wtl=0000/FTy=001/Owt=0000/Owd=00-1/CTy=001/Ctw=001300/Ctl=002000/FSp=0000/FSd=0000/SCP=00/SCA=00/GRI=000/VAL=000,/Inz=XX00/Pre=00/UPr=0000/STx=00/Tex=00/DTP=003/DNP=00/SUP=00/AFM=001/DTA=002/DNA=00/SUA=00/Suf=00/USu=00-1/Tex=00/Lin=004/Del=001/PST=001/Dlg=00-1/Dlp=0000/Kai=0000/MUL=00-1/HSB=00-1/Wtl=00-1/FTy=001/Owt=0000/Owd=0000/CTy=001/Ctw=001900/Ctl=002000/FSp=0000/FSd=0000/SCP=00&lt;DdField7&gt;/SCA=00/GRI=001/VAL=000,/Inz=XX00/Pre=00/UPr=0000/STx=00/Tex=00/DTP=001/DNP=00System.MdField5/SUP=00/AFM=001/DTA=002/DNA=00/SUA=00/Suf=00/USu=0000/Tex=00/Lin=001/Del=001/PST=001/Dlg=0000/Dlp=0000/Kai=0000/MUL=0000/HSB=0000/Wtl=0000/FTy=001/Owt=0000/Owd=00-1/CTy=001/Ctw=001500/Ctl=002000/FSp=0000/FSd=0000/SCP=00/SCA=00/GRI=000/VAL=000,/Inz=XX00/Pre=00/UPr=0000/STx=00/Tex=00/DTP=003/DNP=00/SUP=00/AFM=001/DTA=002/DNA=00/SUA=00/Suf=00/USu=00-1/Tex=00/Lin=004/Del=001/PST=001/Dlg=00-1/Dlp=0000/Kai=0000/MUL=00-1/HSB=00-1/Wtl=00-1/FTy=001/Owt=0000/Owd=0000/CTy=001/Ctw=001800/Ctl=002000/FSp=0000/FSd=0000/SCP=00&lt;DdField8&gt;/SCA=00/GRI=001/VAL=000,/Inz=XX00/Pre=00/UPr=0000/STx=00/Tex=00/DTP=001/DNP=00System.MdField6/SUP=00/AFM=001/DTA=002/DNA=00/SUA=00/Suf=00/USu=00-1/Tex=00/Lin=001/Del=001/PST=001/Dlg=0000/Dlp=0000/Kai=0000/MUL=0000/HSB=0000/Wtl=0000/FTy=001/Owt=0000/Owd=0000/CTy=001/Ctw=001500/Ctl=002000/FSp=0000/FSd=0000/SCP=00/SCA=00/GRI=000/VAL=000,/Inz=XX00/Pre=00/UPr=00-1/STx=00Report/Tex=00/DTP=002/DNP=00/SUP=00Report/AFM=001/DTA=002/DNA=00/SUA=00/Suf=00/USu=00-1/Tex=00/Lin=001/Del=001/PST=001/Dlg=0000/Dlp=0000/Kai=0000/MUL=0000/HSB=0000/Wtl=00-1/FTy=001/Owt=0000/Owd=0000/CTy=001/Ctw=002000/Ctl=001200/FSp=0000/FSd=0000/SCP=00/SCA=00/GRI=000/VAL=000,/Inz=XX00/Pre=00/UPr=00-1/STx=00Topic/Tex=00/DTP=002/DNP=00/SUP=00Topic/AFM=001/DTA=002/DNA=00/SUA=00/Suf=00/USu=00-1/Tex=00/Lin=001/Del=001/PST=001/Dlg=0000/Dlp=0000/Kai=0000/MUL=0000/HSB=0000/Wtl=00-1/FTy=001/Owt=0000/Owd=0000/CTy=001/Ctw=002000/Ctl=001200/FSp=0000/FSd=0000/SCP=00/SCA=00/GRI=000/VAL=000,/Inz=XX00/Pre=00/UPr=00-1/STx=00Our Reference/Tex=00/DTP=002/DNP=00/SUP=00Our Reference/AFM=001/DTA=002/DNA=00/SUA=00/Suf=00/USu=00-1/Tex=00/Lin=001/Del=001/PST=001/Dlg=0000/Dlp=0000/Kai=0000/MUL=0000/HSB=0000/Wtl=00-1/FTy=001/Owt=0000/Owd=0000/CTy=001/Ctw=002000/Ctl=001200/FSp=0000/FSd=0000/SCP=00/SCA=00/GRI=000/VAL=000,/Inz=XX00/Pre=00/UPr=00-1/STx=00Page/Tex=00/DTP=002/DNP=00/SUP=00Page/AFM=001/DTA=002/DNA=00/SUA=00/Suf=00/USu=00-1/Tex=00/Lin=001/Del=001/PST=001/Dlg=0000/Dlp=0000/Kai=0000/MUL=0000/HSB=0000/Wtl=00-1/FTy=001/Owt=0000/Owd=0000/CTy=001/Ctw=002000/Ctl=001200/FSp=0000/FSd=0000/SCP=00/SCA=00/GRI=000/VAL=000,/Inz=XX00/Pre=00/UPr=00-1/STx=00of/Tex=00/DTP=002/DNP=00/SUP=00of/AFM=001/DTA=002/DNA=00/SUA=00/Suf=00/USu=00-1/Tex=00/Lin=001/Del=001/PST=001/Dlg=0000/Dlp=0000/Kai=0000/MUL=0000/HSB=0000/Wtl=00-1/FTy=001/Owt=0000/Owd=0000/CTy=001/Ctw=002000/Ctl=001200/FSp=0000/FSd=0000/SCP=00/SCA=00/GRI=000/VAL=000,/Inz=XX00/Pre=00/UPr=00-1/STx=00Issue/Tex=00/DTP=002/DNP=00/SUP=00Issue/AFM=001/DTA=002/DNA=00/SUA=00/Suf=00/USu=00-1/Tex=00/Lin=001/Del=001/PST=001/Dlg=0000/Dlp=0000/Kai=0000/MUL=0000/HSB=0000/Wtl=00-1/FTy=001/Owt=0000/Owd=0000/CTy=001/Ctw=002700/Ctl=001200/FSp=0000/FSd=0000/SCP=00/SCA=00/GRI=000/VAL=000,/Inz=XX00/Pre=00/UPr=00-1/STx=00Topic/Tex=00/DTP=002/DNP=00/SUP=00Topic/AFM=001/DTA=002/DNA=00/SUA=00/Suf=00/USu=00-1/Tex=00/Lin=001/Del=001/PST=001/Dlg=0000/Dlp=0000/Kai=0000/MUL=0000/HSB=0000/Wtl=00-1/FTy=001/Owt=0000/Owd=0000/CTy=001/Ctw=002000/Ctl=001200/FSp=0000/FSd=0000/SCP=00/SCA=00/GRI=000/VAL=000,/Inz=XX00/Pre=00/UPr=00-1/STx=00Description/Tex=00/DTP=002/DNP=00/SUP=00Description/AFM=001/DTA=002/DNA=00/SUA=00/Suf=00/USu=00-1/Tex=00/Lin=001/Del=001/PST=001/Dlg=0000/Dlp=0000/Kai=0000/MUL=0000/HSB=0000/Wtl=00-1/FTy=001/Owt=0000/Owd=0000/CTy=001/Ctw=002000/Ctl=001200/FSp=0000/FSd=0000/SCP=00/SCA=00/GRI=000/VAL=000,/Inz=XX00/Pre=00/UPr=00-1/STx=00/Tex=00/DTP=001/DNP=00System.MdField24/SUP=00/AFM=001/DTA=002/DNA=00/SUA=00/Suf=00/USu=00-1/Tex=00/Lin=001/Del=001/PST=001/Dlg=0000/Dlp=0000/Kai=0000/MUL=0000/HSB=0000/Wtl=00-1/FTy=001/Owt=0000/Owd=0000/CTy=001/Ctw=002000/Ctl=001200/FSp=0000/FSd=0000/SCP=00/SCA=00/GRI=000/VAL=000,/Inz=XX00/Pre=00/UPr=00-1/STx=00/Tex=00/DTP=001/DNP=00System.MdField22/SUP=00/AFM=001/DTA=002/DNA=00/SUA=00/Suf=00/USu=00-1/Tex=00/Lin=001/Del=001/PST=001/Dlg=0000/Dlp=0000/Kai=0000/MUL=0000/HSB=0000/Wtl=00-1/FTy=001/Owt=0000/Owd=0000/CTy=001/Ctw=002000/Ctl=001200/FSp=0000/FSd=0000/SCP=00/SCA=00/GRI=000/VAL=000,/Inz=XX00/Pre=00/UPr=00-1/STx=00From/Tex=00/DTP=002/DNP=00/SUP=00From/AFM=001/DTA=002/DNA=00/SUA=00/Suf=00/USu=00-1/Tex=00/Lin=001/Del=001/PST=001/Dlg=0000/Dlp=0000/Kai=0000/MUL=0000/HSB=0000/Wtl=00-1/FTy=001/Owt=0000/Owd=0000/CTy=001/Ctw=002000/Ctl=001200/FSp=0000/FSd=0000/SCP=00/SCA=00/GRI=000/VAL=000,/Inz=XX00/Pre=00/UPr=00-1/STx=00Tel/Tex=00/DTP=002/DNP=00/SUP=00Tel/AFM=001/DTA=002/DNA=00/SUA=00/Suf=00/USu=00-1/Tex=00/Lin=001/Del=001/PST=001/Dlg=0000/Dlp=0000/Kai=0000/MUL=0000/HSB=0000/Wtl=00-1/FTy=001/Owt=0000/Owd=0000/CTy=001/Ctw=002000/Ctl=001200/FSp=0000/FSd=0000/SCP=00/SCA=00/GRI=000/VAL=000,/Inz=XX00/Pre=00/UPr=00-1/STx=00Fax/Tex=00/DTP=002/DNP=00/SUP=00Fax/AFM=001/DTA=002/DNA=00/SUA=00/Suf=00/USu=00-1/Tex=00/Lin=001/Del=001/PST=001/Dlg=0000/Dlp=0000/Kai=0000/MUL=0000/HSB=0000/Wtl=00-1/FTy=001/Owt=0000/Owd=0000/CTy=001/Ctw=002000/Ctl=001200/FSp=0000/FSd=0000/SCP=00/SCA=00/GRI=000/VAL=000,/Inz=XX00/Pre=00/UPr=00-1/STx=00/Tex=00/DTP=001/DNP=00System.MdField34/SUP=00/AFM=001/DTA=002/DNA=00/SUA=00/Suf=00/USu=00-1/Tex=00/Lin=002/Del=001/PST=001/Dlg=0000/Dlp=0000/Kai=0000/MUL=0000/HSB=0000/Wtl=00-1/FTy=001/Owt=0000/Owd=0000/CTy=001/Ctw=002000/Ctl=001200/FSp=0000/FSd=0000/SCP=00/SCA=00/GRI=000/VAL=000,/Inz=XX00/Pre=00/UPr=00-1/STx=00/Tex=00/DTP=001/DNP=00System.MdField7/SUP=00/AFM=001/DTA=002/DNA=00/SUA=00/Suf=00/USu=00-1/Tex=00/Lin=001/Del=001/PST=001/Dlg=0000/Dlp=0000/Kai=00-1/MUL=0000/HSB=0000/Wtl=00-1/FTy=001/Owt=0000/Owd=0000/CTy=001/Ctw=002000/Ctl=001200/FSp=0000/FSd=0000/SCP=00/SCA=00/GRI=000/VAL=000,&lt;CRLF&gt;"/>
    <w:docVar w:name="cfgDocument.ConfigStructure" w:val="[Global]&lt;CRLF&gt;Version=1.0.0&lt;CRLF&gt;[Config]&lt;CRLF&gt;Nodes=1&lt;CRLF&gt;Node1=MainNode1&lt;CRLF&gt;DefNode=MainNode1&lt;CRLF&gt;[MainNode1]&lt;CRLF&gt;Name=Default&lt;CRLF&gt;Nodes=1&lt;CRLF&gt;DefNode=MainNode1.MainNode1&lt;CRLF&gt;Node1=MainNode1.MainNode1&lt;CRLF&gt;[MainNode1.MainNode1]&lt;CRLF&gt;Name=Default&lt;CRLF&gt;"/>
    <w:docVar w:name="cfgDocument.Default.Default" w:val="&lt;CRLF&gt;[System]&lt;CRLF&gt;Name=txt,System&lt;CRLF&gt;Language=txt,1031&lt;CRLF&gt;SystemType=txt,0&lt;CRLF&gt;NodesLevel1=txt,0&lt;CRLF&gt;NodesLevel2=txt,1&lt;CRLF&gt;NodesLevel3=txt,2&lt;CRLF&gt;Nodes=lst,0 ,MainNode1,&lt;CRLF&gt;MdFieldsIDs=lst,0 1 2 3 4 5 6 7 8 9 10 11 12 13 14 15 16 17 18 19 20 21 22 23 24 25 26 27 28 29 30 31 32 ,MdField3,MdField4,MdField5,MdField7,MdField8,MdField9,MdField10,MdField11,MdField12,MdField13,MdField14,MdField15,MdField16,MdField17,MdField18,MdField19,MdField20,MdField21,MdField22,MdField23,MdField24,MdField25,MdField26,MdField27,MdField28,MdField29,MdField30,MdField31,MdField32,MdField33,MdField34,MdField35,MdField36,&lt;CRLF&gt;MdFieldsNames=lst,0 1 2 3 4 5 6 7 8 9 10 11 12 13 14 15 16 17 18 19 20 21 22 23 24 25 26 27 28 29 30 31 32 ,UdFName,UdLName,UdPhoneDir,UdDept,UdEMailDir,NameCpy,LglInf1Cpy,LglInf2Cpy,LglInf3Cpy,LglInf4Cpy,LglInf5Cpy,LglInf6Cpy,AddLoc,AddVisLoc,PhoneLoc,FaxLoc,InetLoc,BankLoc,Location,CpyName2,CpyName2ENG,Dept,CpyName2FRA,CpyName2CSY,CpyName2DAN,CpyName2ESP,CpyName2NLD,CpyName2PTG,CpyName2RUS,CpyName2TRK,CpyName2Alternative,CpyName2HUN,CpyName2ITA,&lt;CRLF&gt;MdFieldsCaptions=lst,0 1 2 3 4 5 6 7 8 9 10 11 12 13 14 15 16 17 18 19 20 21 22 23 24 25 26 27 28 29 30 31 32 ,&lt;CRLF&gt;MdFieldsProperties=lst,0 1 2 3 4 5 6 7 8 9 10 11 12 13 14 15 16 17 18 19 20 21 22 23 24 25 26 27 28 29 30 31 32 ,/DSN=00FirstName,/DSN=00LastName,/DSN=00PhoneDirect,/DSN=00Department,/DSN=00EMailDirect,/DSN=00NameCompany,/DSN=00LegalInfo1Company,/DSN=00LegalInfo2Company,/DSN=00LegalInfo3Company,/DSN=00LegalInfo4Company,/DSN=00LegalInfo5Company,/DSN=00LegalInfo6Company,/DSN=00AddressLocation,/DSN=00AddressVisitorLocation,/DSN=00PhoneLoc,/DSN=00FaxLocation,/DSN=00InternetLocation,/DSN=00BankInfoLocation,/DSN=00Location,/DSN=00CpyName2,/DSN=00CpyName2ENG,/DSN=00Dept,/DSN=00CpyName2FRA,/DSN=00CpyName2CSY,/DSN=00CpyName2DAN,/DSN=00CpyName2ESP,/DSN=00CpyName2NLD,/DSN=00CpyName2PTG,/DSN=00CpyName2RUS,/DSN=00CpyName2TRK,/DSN=00NameCompany2,/DSN=00CpyName2HUN,/DSN=00CpyName2ITA,&lt;CRLF&gt;&lt;CRLF&gt;[System.MainNode1]&lt;CRLF&gt;Name=txt,IntLet-Bericht&lt;CRLF&gt;TemplateFile=txt,D:\\Masterlayout\\BoschStiftung\\Masterlayout953\\data\\RBOBER00.dot&lt;CRLF&gt;TemplateFile.Inh=txt,0&lt;CRLF&gt;ProtectionPassword=txt,·&lt;CRLF&gt;ProtectionPassword.Inh=txt,0&lt;CRLF&gt;DataDialogType=txt,0&lt;CRLF&gt;DataDialogType.Inh=txt,0&lt;CRLF&gt;Language=txt,2057&lt;CRLF&gt;Language.Inh=txt,0&lt;CRLF&gt;SupportsFaxTotalPages=txt,0&lt;CRLF&gt;SupportsFaxTotalPages.Inh=txt,0&lt;CRLF&gt;DisplayPrintDialogOnDefaultPrint=txt,-1&lt;CRLF&gt;DisplayPrintDialogOnDefaultPrint.Inh=txt,0&lt;CRLF&gt;SupportsCalibration=txt,0&lt;CRLF&gt;SupportsCalibration.Inh=txt,0&lt;CRLF&gt;CompressDocumentVariables=txt,0&lt;CRLF&gt;CompressDocumentVariables.Inh=txt,0&lt;CRLF&gt;InheritanceBroken=txt,0&lt;CRLF&gt;Nodes=lst,0,&lt;CRLF&gt;SubLayouts=lst,0,&lt;CRLF&gt;&lt;CRLF&gt;[System.MainNode1.Layout1]&lt;CRLF&gt;Name=txt,DefLayout&lt;CRLF&gt;InheritanceBroken=txt,0&lt;CRLF&gt;Initialized=txt,-1&lt;CRLF&gt;DdFieldsIDs=lst,0 1 2 3 4 5 6 7 8 9 10 11 12 13 14 15 16 17 18 19 20 21 22 23 24 25 ,DdField1,DdField29,DdField2,DdField3,DdField4,DdField19,DdField27,DdField28,DdField9,DdField5,DdField6,DdField25,DdField7,DdField10,DdField11,DdField12,DdField13,DdField14,DdField15,DdField17,DdField18,DdField21,DdField22,DdField23,DdField20,DdField30,&lt;CRLF&gt;DdFieldsNames=lst,0 1 2 3 4 5 6 7 8 9 10 11 12 13 14 15 16 17 18 19 20 21 22 23 24 25 ,DdDate,DdNum,DdReles,DdSubject,DdDesc,DdTitle,DdFrom,ddDocFrom,UdName,UdFName,UdLName,udPhone,UdPhoneDir,stIntLr,StTopic,StContact,StPage,StPageOf,StRelese,StDesc,CpyName2,Location,stFrom,stPhone,CpyName2Alternative,ClosingSalutation,&lt;CRLF&gt;DdFieldsCaptions=lst,0 1 2 3 4 5 6 7 8 9 10 11 12 13 14 15 16 17 18 19 20 21 22 23 24 25 ,%IDD_4%:/Inh00,%IDD_62%:/Inh00,%IDD_31%:/Inh00,%IDD_21%:/Inh00,%IDD_33%:/Inh00,%IDD_66%:/Inh00,%IDD_149%:/Inh00,%IDD_149%/Inh00,%IDD_150%:/Inh00,%IDD_51%:/Inh00,%IDD_52%:/Inh00,%IDD_151%:/Inh00,%IDD_54%:/Inh00,/Inh00,/Inh00,/Inh00,/Inh00,/Inh00,/Inh00,/Inh00,/Inh00,/Inh00,/Inh00,/Inh00,/Inh00,/Inh00,&lt;CRLF&gt;DdFieldsProperties=lst,0 1 2 3 4 5 6 7 8 9 10 11 12 13 14 15 16 17 18 19 20 21 22 23 24 25 ,/Inz=XX-1/Pre=00/UPr=00-1/STx=0016 January 2015/Tex=0024.07.2019/DTP=002/DNP=00/SUP=00%IDS_272%/AFM=001/DTA=002/DNA=00/SUA=00/Suf=00/USu=00-1/Lin=001/Del=001/PST=001/FUE=000/Dlg=00-1/RDF=0000/Dlp=0000/Kai=0000/MUL=0000/HSB=0000/Wtl=00-1/FTy=001/Owt=0000/Owd=0000/CTy=001/Ctw=001700/Ctl=002000/FSp=0000/FSd=0000/SCP=00/SCA=00/GRI=000/VAL=000/DPR=00,/Inz=XX-1/Pre=00%IDS_45% /UPr=0000/STx=00/Tex=00/DTP=002/DNP=00/SUP=00/AFM=001/DTA=002/DNA=00/SUA=00/Suf=00/USu=00-1/Lin=001/Del=001/PST=001/FUE=000/Dlg=00-1/RDF=0000/Dlp=0000/Kai=0000/MUL=0000/HSB=0000/Wtl=00-1/FTy=001/Owt=0000/Owd=0000/CTy=001/Ctw=001200/Ctl=002000/FSp=0000/FSd=0000/SCP=00/SCA=00/GRI=000/VAL=000/DPR=00,/Inz=XX-1/Pre=00/UPr=00-1/STx=00/Tex=00/DTP=002/DNP=00/SUP=00/AFM=001/DTA=002/DNA=00/SUA=00/Suf=00/USu=00-1/Lin=002/Del=002/PST=002/FUE=000/Dlg=00-1/RDF=0000/Dlp=0000/Kai=0000/MUL=00-1/HSB=0000/Wtl=00-1/FTy=001/Owt=0000/Owd=00-1/CTy=001/Ctw=004600/Ctl=002000/FSp=0000/FSd=0000/SCP=00/SCA=00/GRI=000/VAL=000/DPR=00,/Inz=XX-1/Pre=00/UPr=00-1/STx=00/Tex=00/DTP=002/DNP=00/SUP=00/AFM=001/DTA=002/DNA=00/SUA=00/Suf=00/USu=00-1/Lin=003/Del=002/PST=002/FUE=000/Dlg=00-1/RDF=0000/Dlp=0000/Kai=0000/MUL=00-1/HSB=0000/Wtl=00-1/FTy=001/Owt=0000/Owd=00-1/CTy=001/Ctw=004600/Ctl=002000/FSp=0000/FSd=0000/SCP=00/SCA=00/GRI=000/VAL=000/DPR=00,/Inz=XX-1/Pre=00/UPr=00-1/STx=00/Tex=00/DTP=002/DNP=00/SUP=00/AFM=001/DTA=002/DNA=00/SUA=00/Suf=00/USu=00-1/Lin=003/Del=002/PST=002/FUE=000/Dlg=00-1/RDF=0000/Dlp=0000/Kai=0000/MUL=00-1/HSB=0000/Wtl=00-1/FTy=001/Owt=0000/Owd=00-1/CTy=001/Ctw=004600/Ctl=002000/FSp=0000/FSd=0000/SCP=00/SCA=00/GRI=000/VAL=000/DPR=00,/Inz=XX-1/Pre=00/UPr=00-1/STx=00/Tex=00/DTP=002/DNP=00/SUP=00/AFM=001/DTA=002/DNA=00/SUA=00/Suf=00/USu=00-1/Lin=001/Del=001/PST=001/FUE=000/Dlg=00-1/RDF=0000/Dlp=0000/Kai=0000/MUL=0000/HSB=0000/Wtl=00-1/FTy=001/Owt=0000/Owd=00-1/CTy=001/Ctw=003500/Ctl=002000/FSp=0000/FSd=0000/SCP=00/SCA=00/GRI=000/VAL=000/DPR=00,/Inz=XX-1/Pre=00/UPr=0000/STx=00CDG-SMT\/ESB2/Tex=00CAP-SST\/ESH2/DTP=003/DNP=00/SUP=00CDG-SMT\/ESB2/AFM=001/DTA=002/DNA=00/SUA=00/Suf=00/USu=00-1/Lin=004/Del=001/PST=001/FUE=000/Dlg=00-1/RDF=0000/Dlp=0000/Kai=0000/MUL=00-1/HSB=00-1/Wtl=00-1/FTy=001/Owt=0000/Owd=0000/CTy=001/Ctw=001500/Ctl=002000/FSp=0000/FSd=0000/SCP=00&lt;DdField28&gt;/SCA=00/GRI=001/VAL=000/DPR=00,/Inz=XX-1/Pre=00/UPr=00-1/STx=00CDG-SMT\/ESB2/Tex=00CDG-SMT\/ESB2/DTP=001/DNP=00System.MdField7/SUP=00CDG-SMT\/ESB2/AFM=001/DTA=002/DNA=00/SUA=00/Suf=00/USu=00-1/Lin=001/Del=001/PST=001/FUE=000/Dlg=0000/RDF=0000/Dlp=0000/Kai=0000/MUL=0000/HSB=0000/Wtl=0000/FTy=001/Owt=0000/Owd=0000/CTy=001/Ctw=001500/Ctl=002000/FSp=0000/FSd=0000/SCP=00/SCA=00/GRI=000/VAL=000/DPR=00,/Inz=XX-1/Pre=00/UPr=00-1/STx=00Arnaud Riess/Tex=00Jörg Gittinger/DTP=003/DNP=00/SUP=00Arnaud Riess/AFM=001/DTA=002/DNA=00/SUA=00/Suf=00/USu=00-1/Lin=004/Del=001/PST=001/FUE=000/Dlg=00-1/RDF=0000/Dlp=0000/Kai=0000/MUL=00-1/HSB=00-1/Wtl=00-1/FTy=001/Owt=0000/Owd=0000/CTy=001/Ctw=002000/Ctl=002000/FSp=0000/FSd=0000/SCP=00&lt;DdField5&gt;&lt;DdField6&gt;/SCA=00/GRI=001/VAL=000/DPR=00,/Inz=XX-1/Pre=00/UPr=00-1/STx=00Arnaud/Tex=00Arnaud/DTP=001/DNP=00System.MdField3/SUP=00Arnaud/AFM=001/DTA=002/DNA=00/SUA=00/Suf=00 /USu=00-1/Lin=001/Del=001/PST=001/FUE=000/Dlg=0000/RDF=0000/Dlp=0000/Kai=0000/MUL=0000/HSB=0000/Wtl=0000/FTy=001/Owt=0000/Owd=00-1/CTy=001/Ctw=001300/Ctl=002000/FSp=0000/FSd=0000/SCP=00/SCA=00/GRI=000/VAL=000/DPR=00,/Inz=XX-1/Pre=00/UPr=00-1/STx=00Riess/Tex=00Riess/DTP=001/DNP=00System.MdField4/SUP=00Riess/AFM=001/DTA=002/DNA=00/SUA=00/Suf=00/USu=0000/Lin=001/Del=001/PST=001/FUE=000/Dlg=0000/RDF=0000/Dlp=0000/Kai=0000/MUL=0000/HSB=0000/Wtl=0000/FTy=001/Owt=0000/Owd=00-1/CTy=001/Ctw=001300/Ctl=002000/FSp=0000/FSd=0000/SCP=00/SCA=00/GRI=000/VAL=000/DPR=00,/Inz=XX-1/Pre=00/UPr=0000/STx=00+49(7062)911-5145/Tex=00+49(7062)911-2972/DTP=003/DNP=00/SUP=00+49(7062)911-5145/AFM=001/DTA=002/DNA=00/SUA=00/Suf=00/USu=00-1/Lin=004/Del=001/PST=001/FUE=000/Dlg=00-1/RDF=0000/Dlp=0000/Kai=0000/MUL=00-1/HSB=00-1/Wtl=00-1/FTy=001/Owt=0000/Owd=0000/CTy=001/Ctw=001900/Ctl=002000/FSp=0000/FSd=0000/SCP=00&lt;DdField7&gt;/SCA=00/GRI=001/VAL=000/DPR=00,/Inz=XX-1/Pre=00/UPr=0000/STx=00+49(7062)911-5145/Tex=00+49(7062)911-5145/DTP=001/DNP=00System.MdField5/SUP=00+49(7062)911-5145/AFM=001/DTA=002/DNA=00/SUA=00/Suf=00/USu=0000/Lin=001/Del=001/PST=001/FUE=000/Dlg=0000/RDF=0000/Dlp=0000/Kai=0000/MUL=0000/HSB=0000/Wtl=0000/FTy=001/Owt=0000/Owd=00-1/CTy=001/Ctw=001500/Ctl=002000/FSp=0000/FSd=0000/SCP=00/SCA=00/GRI=000/VAL=000/DPR=00,/Inz=XX-1/Pre=00/UPr=00-1/STx=00Report/Tex=00Report/DTP=002/DNP=00/SUP=00%IDS_37%/AFM=001/DTA=002/DNA=00/SUA=00/Suf=00/USu=00-1/Lin=001/Del=001/PST=001/FUE=000/Dlg=0000/RDF=0000/Dlp=0000/Kai=0000/MUL=0000/HSB=0000/Wtl=00-1/FTy=001/Owt=0000/Owd=0000/CTy=001/Ctw=002000/Ctl=001200/FSp=0000/FSd=0000/SCP=00/SCA=00/GRI=000/VAL=000/DPR=00,/Inz=XX-1/Pre=00/UPr=00-1/STx=00Topic/Tex=00Topic/DTP=002/DNP=00/SUP=00%IDS_21%/AFM=001/DTA=002/DNA=00/SUA=00/Suf=00/USu=00-1/Lin=001/Del=001/PST=001/FUE=000/Dlg=0000/RDF=0000/Dlp=0000/Kai=0000/MUL=0000/HSB=0000/Wtl=00-1/FTy=001/Owt=0000/Owd=0000/CTy=001/Ctw=002000/Ctl=001200/FSp=0000/FSd=0000/SCP=00/SCA=00/GRI=000/VAL=000/DPR=00,/Inz=XX-1/Pre=00/UPr=00-1/STx=00Our Reference/Tex=00Our Reference/DTP=002/DNP=00/SUP=00%IDS_105%/AFM=001/DTA=002/DNA=00/SUA=00/Suf=00/USu=00-1/Lin=001/Del=001/PST=001/FUE=000/Dlg=0000/RDF=0000/Dlp=0000/Kai=0000/MUL=0000/HSB=0000/Wtl=00-1/FTy=001/Owt=0000/Owd=0000/CTy=001/Ctw=002000/Ctl=001200/FSp=0000/FSd=0000/SCP=00/SCA=00/GRI=000/VAL=000/DPR=00,/Inz=XX-1/Pre=00/UPr=00-1/STx=00Page/Tex=00Page/DTP=002/DNP=00/SUP=00%IDS_47%/AFM=001/DTA=002/DNA=00/SUA=00/Suf=00/USu=00-1/Lin=001/Del=001/PST=001/FUE=000/Dlg=0000/RDF=0000/Dlp=0000/Kai=0000/MUL=0000/HSB=0000/Wtl=00-1/FTy=001/Owt=0000/Owd=0000/CTy=001/Ctw=002000/Ctl=001200/FSp=0000/FSd=0000/SCP=00/SCA=00/GRI=000/VAL=000/DPR=00,/Inz=XX-1/Pre=00/UPr=00-1/STx=00of/Tex=00of/DTP=002/DNP=00/SUP=00%IDS_11%/AFM=001/DTA=002/DNA=00/SUA=00/Suf=00/USu=00-1/Lin=001/Del=001/PST=001/FUE=000/Dlg=0000/RDF=0000/Dlp=0000/Kai=0000/MUL=0000/HSB=0000/Wtl=00-1/FTy=001/Owt=0000/Owd=0000/CTy=001/Ctw=002000/Ctl=001200/FSp=0000/FSd=0000/SCP=00/SCA=00/GRI=000/VAL=000/DPR=00,/Inz=XX-1/Pre=00/UPr=00-1/STx=00Issue/Tex=00Issue/DTP=002/DNP=00/SUP=00%IDS_31%/AFM=001/DTA=002/DNA=00/SUA=00/Suf=00/USu=00-1/Lin=001/Del=001/PST=001/FUE=000/Dlg=0000/RDF=0000/Dlp=0000/Kai=0000/MUL=0000/HSB=0000/Wtl=00-1/FTy=001/Owt=0000/Owd=0000/CTy=001/Ctw=002700/Ctl=001200/FSp=0000/FSd=0000/SCP=00/SCA=00/GRI=000/VAL=000/DPR=00,/Inz=XX-1/Pre=00/UPr=00-1/STx=00Description/Tex=00Description/DTP=002/DNP=00/SUP=00%IDS_33%/AFM=001/DTA=002/DNA=00/SUA=00/Suf=00/USu=00-1/Lin=001/Del=001/PST=001/FUE=000/Dlg=0000/RDF=0000/Dlp=0000/Kai=0000/MUL=0000/HSB=0000/Wtl=00-1/FTy=001/Owt=0000/Owd=0000/CTy=001/Ctw=002000/Ctl=001200/FSp=0000/FSd=0000/SCP=00/SCA=00/GRI=000/VAL=000/DPR=00,/Inz=XX-1/Pre=00/UPr=00-1/STx=00Chassis Systems Control/Tex=00Chassis Systems Control/DTP=001/DNP=00System.MdField24/SUP=00Chassis Systems Control/AFM=001/DTA=002/DNA=00/SUA=00/Suf=00/USu=00-1/Lin=001/Del=001/PST=001/FUE=000/Dlg=0000/RDF=0000/Dlp=0000/Kai=0000/MUL=0000/HSB=0000/Wtl=00-1/FTy=001/Owt=0000/Owd=0000/CTy=001/Ctw=002000/Ctl=001200/FSp=0000/FSd=0000/SCP=00/SCA=00/GRI=000/VAL=000/DPR=00,/Inz=XX-1/Pre=00/UPr=00-1/STx=00Abstatt/Tex=00Abstatt/DTP=001/DNP=00System.MdField22/SUP=00Abstatt/AFM=001/DTA=002/DNA=00/SUA=00/Suf=00/USu=00-1/Lin=001/Del=001/PST=001/FUE=000/Dlg=0000/RDF=0000/Dlp=0000/Kai=0000/MUL=0000/HSB=0000/Wtl=00-1/FTy=001/Owt=0000/Owd=0000/CTy=001/Ctw=002000/Ctl=001200/FSp=0000/FSd=0000/SCP=00/SCA=00/GRI=000/VAL=000/DPR=00,/Inz=XX-1/Pre=00/UPr=00-1/STx=00From/Tex=00From/DTP=002/DNP=00/SUP=00%IDS_104%/AFM=001/DTA=002/DNA=00/SUA=00/Suf=00/USu=00-1/Lin=001/Del=001/PST=001/FUE=000/Dlg=0000/RDF=0000/Dlp=0000/Kai=0000/MUL=0000/HSB=0000/Wtl=00-1/FTy=001/Owt=0000/Owd=0000/CTy=001/Ctw=002000/Ctl=001200/FSp=0000/FSd=0000/SCP=00/SCA=00/GRI=000/VAL=000/DPR=00,/Inz=XX-1/Pre=00/UPr=00-1/STx=00Tel/Tex=00Tel/DTP=002/DNP=00/SUP=00%IDS_43%/AFM=001/DTA=002/DNA=00/SUA=00/Suf=00/USu=00-1/Lin=001/Del=001/PST=001/FUE=000/Dlg=0000/RDF=0000/Dlp=0000/Kai=0000/MUL=0000/HSB=0000/Wtl=00-1/FTy=001/Owt=0000/Owd=0000/CTy=001/Ctw=002000/Ctl=001200/FSp=0000/FSd=0000/SCP=00/SCA=00/GRI=000/VAL=000/DPR=00,/Inz=XX-1/Pre=00/UPr=00-1/STx=00ROBERT BOSCH GMBH/Tex=00ROBERT BOSCH GMBH/DTP=001/DNP=00System.MdField34/SUP=00ROBERT BOSCH GMBH/AFM=001/DTA=002/DNA=00/SUA=00/Suf=00/USu=00-1/Lin=002/Del=001/PST=001/FUE=000/Dlg=0000/RDF=0000/Dlp=0000/Kai=0000/MUL=0000/HSB=0000/Wtl=00-1/FTy=001/Owt=0000/Owd=0000/CTy=001/Ctw=002000/Ctl=001200/FSp=0000/FSd=0000/SCP=00/SCA=00/GRI=000/VAL=000/DPR=00,/Inz=XX-1/Pre=00/UPr=00-1/STx=00CDG-SMT\/ESB2/Tex=00CDG-SMT\/ESB2/DTP=001/DNP=00System.MdField7/SUP=00CDG-SMT\/ESB2/AFM=001/DTA=002/DNA=00/SUA=00/Suf=00/USu=00-1/Lin=001/Del=001/PST=001/FUE=000/Dlg=0000/RDF=0000/Dlp=0000/Kai=00-1/MUL=0000/HSB=0000/Wtl=00-1/FTy=001/Owt=0000/Owd=0000/CTy=001/Ctw=002000/Ctl=001200/FSp=0000/FSd=0000/SCP=00/SCA=00/GRI=000/VAL=000/DPR=00,&lt;CRLF&gt;"/>
    <w:docVar w:name="clb.IsCalibrated" w:val="0"/>
    <w:docVar w:name="clb.Options" w:val="0"/>
    <w:docVar w:name="clb.SupportsCalibration" w:val="0"/>
    <w:docVar w:name="saxATXbkmList" w:val="bkmlogo2.bw=atxBoschBW,bkmlogo2.bw=atxBoschBW,bkmlogo2.bw=atxBoschBW,bkmlogo4.bw=atxBoschClipBW,bkmlogo4.bw=atxBoschClipBW,bkmlogo4.bw=atxBoschClipBW,bkmAnchor.bw=atxBoschClipFlat,bkmAnchor.bw=atxBoschClipFlat,bkmAnchor.bw=atxBoschClipFlat,BoschLogo1.bw=atxBoschCompleteBW,BoschLogo1.bw=atxBoschCompleteBW,BoschLogo1.bw=atxBoschCompleteBW,BoschLogo3.bw=atxBoschCompleteBW,BoschLogo3.bw=atxBoschCompleteBW,BoschLogo3.bw=atxBoschCompleteBW"/>
    <w:docVar w:name="saxCmb.Ctrl.modBeQik.SetBeQik.Visible" w:val="0"/>
    <w:docVar w:name="saxCmb.Ctrl.modPDF.ExecutePluginCode.Visible" w:val="0"/>
    <w:docVar w:name="saxContext" w:val="RB_ABT_CC"/>
    <w:docVar w:name="saxContextResource" w:val="Bosch2.mcr"/>
    <w:docVar w:name="saxConvert" w:val="1"/>
    <w:docVar w:name="saxDokSchutz" w:val="NO"/>
    <w:docVar w:name="saxEBPToolsVersion" w:val="1.0.0"/>
    <w:docVar w:name="saxEBPVersion" w:val="RBO/8.2.6.0/4.0/0707"/>
    <w:docVar w:name="saxFontsUpDated" w:val="Arial;1"/>
    <w:docVar w:name="saxMBName" w:val="MasterLayout"/>
    <w:docVar w:name="saxMLCodeVersion" w:val="4"/>
    <w:docVar w:name="saxMLInitialized" w:val="1"/>
    <w:docVar w:name="saxMLLayout" w:val="RBOBER00.DOT"/>
    <w:docVar w:name="saxMLTemplate" w:val="RBOBER00.DOT"/>
    <w:docVar w:name="saxProtectionMode" w:val="1"/>
    <w:docVar w:name="saxRibbon.Ctrl.modBeQik.SetBeQik.Visible" w:val="0"/>
    <w:docVar w:name="saxRibbon.Ctrl.modPDF.ExecutePluginCode.Visible" w:val="0"/>
    <w:docVar w:name="saxSaveApplicationVersion" w:val="15"/>
    <w:docVar w:name="saxSection" w:val="English"/>
    <w:docVar w:name="saxSeriendruckdokument" w:val="0"/>
    <w:docVar w:name="saxStP" w:val="·"/>
    <w:docVar w:name="saxTvNo" w:val="0"/>
    <w:docVar w:name="saxUpdate.LayoutVersion" w:val="1"/>
    <w:docVar w:name="SaxVersion" w:val="RBO/8.2.6.0/4.0/0707"/>
    <w:docVar w:name="saxWordResource" w:val="WDRES.MLR"/>
  </w:docVars>
  <w:rsids>
    <w:rsidRoot w:val="00A2259E"/>
    <w:rsid w:val="00000377"/>
    <w:rsid w:val="000116FB"/>
    <w:rsid w:val="00027DC1"/>
    <w:rsid w:val="00034A43"/>
    <w:rsid w:val="00036EBC"/>
    <w:rsid w:val="000431EB"/>
    <w:rsid w:val="00043244"/>
    <w:rsid w:val="000450C2"/>
    <w:rsid w:val="000525AB"/>
    <w:rsid w:val="000530CC"/>
    <w:rsid w:val="00060E5C"/>
    <w:rsid w:val="00061FE2"/>
    <w:rsid w:val="00066645"/>
    <w:rsid w:val="00072481"/>
    <w:rsid w:val="000753F6"/>
    <w:rsid w:val="0007587D"/>
    <w:rsid w:val="000822DD"/>
    <w:rsid w:val="0008414D"/>
    <w:rsid w:val="0009230D"/>
    <w:rsid w:val="00094362"/>
    <w:rsid w:val="000A1A32"/>
    <w:rsid w:val="000A233C"/>
    <w:rsid w:val="000B5823"/>
    <w:rsid w:val="000C1441"/>
    <w:rsid w:val="000C7613"/>
    <w:rsid w:val="000D471A"/>
    <w:rsid w:val="000D47AE"/>
    <w:rsid w:val="000D7733"/>
    <w:rsid w:val="000F2A49"/>
    <w:rsid w:val="000F5B28"/>
    <w:rsid w:val="00116718"/>
    <w:rsid w:val="00135996"/>
    <w:rsid w:val="001371B0"/>
    <w:rsid w:val="00154F22"/>
    <w:rsid w:val="00162D04"/>
    <w:rsid w:val="0016597A"/>
    <w:rsid w:val="001761F4"/>
    <w:rsid w:val="0017671A"/>
    <w:rsid w:val="00190212"/>
    <w:rsid w:val="00190D0B"/>
    <w:rsid w:val="0019781B"/>
    <w:rsid w:val="00197F7B"/>
    <w:rsid w:val="001B6415"/>
    <w:rsid w:val="001C2454"/>
    <w:rsid w:val="001C5086"/>
    <w:rsid w:val="001E1A94"/>
    <w:rsid w:val="001E6088"/>
    <w:rsid w:val="00201450"/>
    <w:rsid w:val="00215D8F"/>
    <w:rsid w:val="002209F4"/>
    <w:rsid w:val="00221CB8"/>
    <w:rsid w:val="0022450D"/>
    <w:rsid w:val="00227CBF"/>
    <w:rsid w:val="00230D1D"/>
    <w:rsid w:val="00234E14"/>
    <w:rsid w:val="00240FE5"/>
    <w:rsid w:val="0025516C"/>
    <w:rsid w:val="00257A3E"/>
    <w:rsid w:val="0026499A"/>
    <w:rsid w:val="0028645B"/>
    <w:rsid w:val="002872AD"/>
    <w:rsid w:val="00287427"/>
    <w:rsid w:val="00297064"/>
    <w:rsid w:val="002A4A8E"/>
    <w:rsid w:val="002B7EAD"/>
    <w:rsid w:val="002C2D08"/>
    <w:rsid w:val="002C75FD"/>
    <w:rsid w:val="002E5D79"/>
    <w:rsid w:val="0030340C"/>
    <w:rsid w:val="00307FEE"/>
    <w:rsid w:val="003275A9"/>
    <w:rsid w:val="00337CBC"/>
    <w:rsid w:val="00340F3C"/>
    <w:rsid w:val="0034109A"/>
    <w:rsid w:val="00344D17"/>
    <w:rsid w:val="00345054"/>
    <w:rsid w:val="00351139"/>
    <w:rsid w:val="00351591"/>
    <w:rsid w:val="00351DB7"/>
    <w:rsid w:val="0036284E"/>
    <w:rsid w:val="0037079B"/>
    <w:rsid w:val="00371BD0"/>
    <w:rsid w:val="00371C17"/>
    <w:rsid w:val="00373773"/>
    <w:rsid w:val="00384FA5"/>
    <w:rsid w:val="00387EC6"/>
    <w:rsid w:val="00393B54"/>
    <w:rsid w:val="00394B13"/>
    <w:rsid w:val="00394CC4"/>
    <w:rsid w:val="003A2044"/>
    <w:rsid w:val="003B06DF"/>
    <w:rsid w:val="003B4FC6"/>
    <w:rsid w:val="003B5C90"/>
    <w:rsid w:val="003C4F76"/>
    <w:rsid w:val="003D008F"/>
    <w:rsid w:val="003D51A7"/>
    <w:rsid w:val="003D76B7"/>
    <w:rsid w:val="003E08D0"/>
    <w:rsid w:val="003E1728"/>
    <w:rsid w:val="003E6F87"/>
    <w:rsid w:val="003F5BA1"/>
    <w:rsid w:val="004058B8"/>
    <w:rsid w:val="00405DC0"/>
    <w:rsid w:val="004227B0"/>
    <w:rsid w:val="00426E52"/>
    <w:rsid w:val="00435FE9"/>
    <w:rsid w:val="0043628F"/>
    <w:rsid w:val="0045539B"/>
    <w:rsid w:val="00456CFF"/>
    <w:rsid w:val="004634BC"/>
    <w:rsid w:val="00474367"/>
    <w:rsid w:val="004769B8"/>
    <w:rsid w:val="00480EC7"/>
    <w:rsid w:val="00490E12"/>
    <w:rsid w:val="00496FD5"/>
    <w:rsid w:val="004A1F51"/>
    <w:rsid w:val="004B0F98"/>
    <w:rsid w:val="004D4F58"/>
    <w:rsid w:val="004D571B"/>
    <w:rsid w:val="004E0780"/>
    <w:rsid w:val="004E3ED0"/>
    <w:rsid w:val="004E5A4E"/>
    <w:rsid w:val="004E5B64"/>
    <w:rsid w:val="004E5F9C"/>
    <w:rsid w:val="005049E2"/>
    <w:rsid w:val="00506979"/>
    <w:rsid w:val="0050785C"/>
    <w:rsid w:val="005155AE"/>
    <w:rsid w:val="005169CA"/>
    <w:rsid w:val="0052232E"/>
    <w:rsid w:val="00532338"/>
    <w:rsid w:val="00532426"/>
    <w:rsid w:val="00532700"/>
    <w:rsid w:val="00535950"/>
    <w:rsid w:val="005368DC"/>
    <w:rsid w:val="00557D3A"/>
    <w:rsid w:val="00561CA3"/>
    <w:rsid w:val="005779A6"/>
    <w:rsid w:val="005914E9"/>
    <w:rsid w:val="00595F65"/>
    <w:rsid w:val="005B2ACD"/>
    <w:rsid w:val="005B4008"/>
    <w:rsid w:val="005C110B"/>
    <w:rsid w:val="005C39BB"/>
    <w:rsid w:val="005C7896"/>
    <w:rsid w:val="005D5B16"/>
    <w:rsid w:val="005D7238"/>
    <w:rsid w:val="005E05BA"/>
    <w:rsid w:val="005E068D"/>
    <w:rsid w:val="005E2AE6"/>
    <w:rsid w:val="005E3CC4"/>
    <w:rsid w:val="005F1545"/>
    <w:rsid w:val="005F3485"/>
    <w:rsid w:val="005F732C"/>
    <w:rsid w:val="00610F0D"/>
    <w:rsid w:val="00623546"/>
    <w:rsid w:val="006260C6"/>
    <w:rsid w:val="00631DD5"/>
    <w:rsid w:val="006368C5"/>
    <w:rsid w:val="0066090E"/>
    <w:rsid w:val="00661075"/>
    <w:rsid w:val="00663C1B"/>
    <w:rsid w:val="00665DA5"/>
    <w:rsid w:val="006669FC"/>
    <w:rsid w:val="00670C2A"/>
    <w:rsid w:val="00671DFA"/>
    <w:rsid w:val="00673393"/>
    <w:rsid w:val="00681B54"/>
    <w:rsid w:val="00684452"/>
    <w:rsid w:val="006858C0"/>
    <w:rsid w:val="006872E2"/>
    <w:rsid w:val="00697F18"/>
    <w:rsid w:val="006A278D"/>
    <w:rsid w:val="006C46B3"/>
    <w:rsid w:val="006C5CD1"/>
    <w:rsid w:val="006D02B9"/>
    <w:rsid w:val="006D6735"/>
    <w:rsid w:val="006E5C42"/>
    <w:rsid w:val="0070243A"/>
    <w:rsid w:val="00703F56"/>
    <w:rsid w:val="00706532"/>
    <w:rsid w:val="007071DB"/>
    <w:rsid w:val="007139B6"/>
    <w:rsid w:val="007176DB"/>
    <w:rsid w:val="00717C6B"/>
    <w:rsid w:val="0072702B"/>
    <w:rsid w:val="00727D32"/>
    <w:rsid w:val="007317D4"/>
    <w:rsid w:val="00737F7A"/>
    <w:rsid w:val="0074599B"/>
    <w:rsid w:val="00760551"/>
    <w:rsid w:val="00787EB4"/>
    <w:rsid w:val="007907BB"/>
    <w:rsid w:val="007931D3"/>
    <w:rsid w:val="00794032"/>
    <w:rsid w:val="007A2504"/>
    <w:rsid w:val="007B5512"/>
    <w:rsid w:val="007C02AB"/>
    <w:rsid w:val="007C1360"/>
    <w:rsid w:val="007C1DAC"/>
    <w:rsid w:val="007C3AC9"/>
    <w:rsid w:val="007C6D9F"/>
    <w:rsid w:val="007D177A"/>
    <w:rsid w:val="007E63E6"/>
    <w:rsid w:val="007F2869"/>
    <w:rsid w:val="007F48BA"/>
    <w:rsid w:val="00800B88"/>
    <w:rsid w:val="00801D10"/>
    <w:rsid w:val="008032EE"/>
    <w:rsid w:val="0080340F"/>
    <w:rsid w:val="008042E0"/>
    <w:rsid w:val="0080487B"/>
    <w:rsid w:val="00814055"/>
    <w:rsid w:val="00816ABD"/>
    <w:rsid w:val="00820C74"/>
    <w:rsid w:val="008225F5"/>
    <w:rsid w:val="00831DE1"/>
    <w:rsid w:val="00832DE0"/>
    <w:rsid w:val="00837CA1"/>
    <w:rsid w:val="00846053"/>
    <w:rsid w:val="00850AB2"/>
    <w:rsid w:val="00851318"/>
    <w:rsid w:val="0086429C"/>
    <w:rsid w:val="008674D5"/>
    <w:rsid w:val="00867FC2"/>
    <w:rsid w:val="0088431E"/>
    <w:rsid w:val="00894C34"/>
    <w:rsid w:val="008A5069"/>
    <w:rsid w:val="008B52DE"/>
    <w:rsid w:val="008C7F03"/>
    <w:rsid w:val="008D42A4"/>
    <w:rsid w:val="008D7236"/>
    <w:rsid w:val="008D7A33"/>
    <w:rsid w:val="008E14E8"/>
    <w:rsid w:val="008E4CAB"/>
    <w:rsid w:val="008F0964"/>
    <w:rsid w:val="008F2287"/>
    <w:rsid w:val="008F259C"/>
    <w:rsid w:val="0090176B"/>
    <w:rsid w:val="00907F9F"/>
    <w:rsid w:val="0091095D"/>
    <w:rsid w:val="00911660"/>
    <w:rsid w:val="009145DF"/>
    <w:rsid w:val="00922887"/>
    <w:rsid w:val="00926CB6"/>
    <w:rsid w:val="00935596"/>
    <w:rsid w:val="009359F2"/>
    <w:rsid w:val="00941D96"/>
    <w:rsid w:val="00946C65"/>
    <w:rsid w:val="00950ADB"/>
    <w:rsid w:val="00953B70"/>
    <w:rsid w:val="00955612"/>
    <w:rsid w:val="0096306A"/>
    <w:rsid w:val="00966163"/>
    <w:rsid w:val="0097132D"/>
    <w:rsid w:val="00972645"/>
    <w:rsid w:val="00976311"/>
    <w:rsid w:val="009775A4"/>
    <w:rsid w:val="00992251"/>
    <w:rsid w:val="00994144"/>
    <w:rsid w:val="009A14F3"/>
    <w:rsid w:val="009A22E9"/>
    <w:rsid w:val="009A7D04"/>
    <w:rsid w:val="009C2450"/>
    <w:rsid w:val="009C3223"/>
    <w:rsid w:val="009C72D1"/>
    <w:rsid w:val="009C7605"/>
    <w:rsid w:val="009D28E5"/>
    <w:rsid w:val="009E2A29"/>
    <w:rsid w:val="009E36E8"/>
    <w:rsid w:val="009E3BAB"/>
    <w:rsid w:val="009E43BF"/>
    <w:rsid w:val="009E50E7"/>
    <w:rsid w:val="009E7D09"/>
    <w:rsid w:val="009F059B"/>
    <w:rsid w:val="009F61DD"/>
    <w:rsid w:val="00A01137"/>
    <w:rsid w:val="00A07547"/>
    <w:rsid w:val="00A2181C"/>
    <w:rsid w:val="00A2259E"/>
    <w:rsid w:val="00A272EC"/>
    <w:rsid w:val="00A34E43"/>
    <w:rsid w:val="00A356F8"/>
    <w:rsid w:val="00A369A8"/>
    <w:rsid w:val="00A37129"/>
    <w:rsid w:val="00A41B15"/>
    <w:rsid w:val="00A42E4B"/>
    <w:rsid w:val="00A51CC4"/>
    <w:rsid w:val="00A607C6"/>
    <w:rsid w:val="00A7323B"/>
    <w:rsid w:val="00A80CC9"/>
    <w:rsid w:val="00A8529E"/>
    <w:rsid w:val="00A87638"/>
    <w:rsid w:val="00A93720"/>
    <w:rsid w:val="00A96543"/>
    <w:rsid w:val="00AA230D"/>
    <w:rsid w:val="00AB3CFC"/>
    <w:rsid w:val="00AB6B6F"/>
    <w:rsid w:val="00AC5168"/>
    <w:rsid w:val="00AC7FCF"/>
    <w:rsid w:val="00AD04B6"/>
    <w:rsid w:val="00AD21FB"/>
    <w:rsid w:val="00AD7549"/>
    <w:rsid w:val="00AE0E9B"/>
    <w:rsid w:val="00AF118F"/>
    <w:rsid w:val="00B030EF"/>
    <w:rsid w:val="00B04FBE"/>
    <w:rsid w:val="00B21152"/>
    <w:rsid w:val="00B30D2E"/>
    <w:rsid w:val="00B4578D"/>
    <w:rsid w:val="00B5195E"/>
    <w:rsid w:val="00B60867"/>
    <w:rsid w:val="00B61D20"/>
    <w:rsid w:val="00B62EB0"/>
    <w:rsid w:val="00B77F44"/>
    <w:rsid w:val="00B80341"/>
    <w:rsid w:val="00B9225B"/>
    <w:rsid w:val="00B93D49"/>
    <w:rsid w:val="00B9701B"/>
    <w:rsid w:val="00BA61D1"/>
    <w:rsid w:val="00BA71AB"/>
    <w:rsid w:val="00BA747A"/>
    <w:rsid w:val="00BB093C"/>
    <w:rsid w:val="00BC6181"/>
    <w:rsid w:val="00BD3F57"/>
    <w:rsid w:val="00BD5C63"/>
    <w:rsid w:val="00BE210D"/>
    <w:rsid w:val="00BE6969"/>
    <w:rsid w:val="00BF6036"/>
    <w:rsid w:val="00C1086B"/>
    <w:rsid w:val="00C156EC"/>
    <w:rsid w:val="00C326F3"/>
    <w:rsid w:val="00C32AE0"/>
    <w:rsid w:val="00C36F2A"/>
    <w:rsid w:val="00C41942"/>
    <w:rsid w:val="00C55DD9"/>
    <w:rsid w:val="00C55FD1"/>
    <w:rsid w:val="00C602E8"/>
    <w:rsid w:val="00C662C5"/>
    <w:rsid w:val="00C67900"/>
    <w:rsid w:val="00C70E1C"/>
    <w:rsid w:val="00C8034A"/>
    <w:rsid w:val="00C82B4A"/>
    <w:rsid w:val="00C91E57"/>
    <w:rsid w:val="00C95573"/>
    <w:rsid w:val="00C9722B"/>
    <w:rsid w:val="00CB5294"/>
    <w:rsid w:val="00CC1B16"/>
    <w:rsid w:val="00CC6DC3"/>
    <w:rsid w:val="00CD2400"/>
    <w:rsid w:val="00CD6772"/>
    <w:rsid w:val="00CD781B"/>
    <w:rsid w:val="00CF6465"/>
    <w:rsid w:val="00D02D52"/>
    <w:rsid w:val="00D0702D"/>
    <w:rsid w:val="00D125CD"/>
    <w:rsid w:val="00D157F7"/>
    <w:rsid w:val="00D27548"/>
    <w:rsid w:val="00D35ED8"/>
    <w:rsid w:val="00D37AB3"/>
    <w:rsid w:val="00D43DAF"/>
    <w:rsid w:val="00D60490"/>
    <w:rsid w:val="00D71486"/>
    <w:rsid w:val="00D83769"/>
    <w:rsid w:val="00D8379A"/>
    <w:rsid w:val="00D83A19"/>
    <w:rsid w:val="00D93D93"/>
    <w:rsid w:val="00D96497"/>
    <w:rsid w:val="00DA0561"/>
    <w:rsid w:val="00DB49C3"/>
    <w:rsid w:val="00DB510B"/>
    <w:rsid w:val="00DC19BC"/>
    <w:rsid w:val="00DF0CD2"/>
    <w:rsid w:val="00DF731D"/>
    <w:rsid w:val="00E0395B"/>
    <w:rsid w:val="00E05AA9"/>
    <w:rsid w:val="00E06CCF"/>
    <w:rsid w:val="00E0774F"/>
    <w:rsid w:val="00E0798C"/>
    <w:rsid w:val="00E35312"/>
    <w:rsid w:val="00E449EE"/>
    <w:rsid w:val="00E464A9"/>
    <w:rsid w:val="00E51379"/>
    <w:rsid w:val="00E566F5"/>
    <w:rsid w:val="00E619D7"/>
    <w:rsid w:val="00E61B6F"/>
    <w:rsid w:val="00E6328C"/>
    <w:rsid w:val="00E641A0"/>
    <w:rsid w:val="00E92C9F"/>
    <w:rsid w:val="00E942DE"/>
    <w:rsid w:val="00E95BD8"/>
    <w:rsid w:val="00E96AC3"/>
    <w:rsid w:val="00EA26D2"/>
    <w:rsid w:val="00EA6133"/>
    <w:rsid w:val="00EB53D0"/>
    <w:rsid w:val="00EB6458"/>
    <w:rsid w:val="00EB6684"/>
    <w:rsid w:val="00EC0EEA"/>
    <w:rsid w:val="00EC4D07"/>
    <w:rsid w:val="00EE4419"/>
    <w:rsid w:val="00EE5D30"/>
    <w:rsid w:val="00EE6C23"/>
    <w:rsid w:val="00EF2151"/>
    <w:rsid w:val="00EF305C"/>
    <w:rsid w:val="00EF7041"/>
    <w:rsid w:val="00F00720"/>
    <w:rsid w:val="00F1159E"/>
    <w:rsid w:val="00F13DB9"/>
    <w:rsid w:val="00F22A97"/>
    <w:rsid w:val="00F24C20"/>
    <w:rsid w:val="00F307EF"/>
    <w:rsid w:val="00F40736"/>
    <w:rsid w:val="00F42048"/>
    <w:rsid w:val="00F4262D"/>
    <w:rsid w:val="00F442CA"/>
    <w:rsid w:val="00F64454"/>
    <w:rsid w:val="00F73EB1"/>
    <w:rsid w:val="00F7776F"/>
    <w:rsid w:val="00F77C5D"/>
    <w:rsid w:val="00F93D42"/>
    <w:rsid w:val="00FA743A"/>
    <w:rsid w:val="00FB02B4"/>
    <w:rsid w:val="00FB08A3"/>
    <w:rsid w:val="00FB3232"/>
    <w:rsid w:val="00FB5BEC"/>
    <w:rsid w:val="00FB7BF9"/>
    <w:rsid w:val="00FC4DBF"/>
    <w:rsid w:val="00FC6D77"/>
    <w:rsid w:val="00FD30E9"/>
    <w:rsid w:val="00FD4728"/>
    <w:rsid w:val="00FE3ED6"/>
    <w:rsid w:val="00FE4AC2"/>
    <w:rsid w:val="00FF632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F63111B"/>
  <w15:docId w15:val="{2C631D6C-E5C5-4EC3-9C60-3B2405090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9145DF"/>
    <w:pPr>
      <w:spacing w:line="295" w:lineRule="atLeast"/>
    </w:pPr>
    <w:rPr>
      <w:rFonts w:ascii="Bosch Office Sans" w:hAnsi="Bosch Office Sans"/>
      <w:szCs w:val="22"/>
      <w:lang w:val="en-GB"/>
    </w:rPr>
  </w:style>
  <w:style w:type="paragraph" w:styleId="berschrift1">
    <w:name w:val="heading 1"/>
    <w:basedOn w:val="Standard"/>
    <w:next w:val="Standard"/>
    <w:qFormat/>
    <w:rsid w:val="002209F4"/>
    <w:pPr>
      <w:keepNext/>
      <w:numPr>
        <w:numId w:val="11"/>
      </w:numPr>
      <w:tabs>
        <w:tab w:val="clear" w:pos="432"/>
        <w:tab w:val="num" w:pos="360"/>
      </w:tabs>
      <w:spacing w:before="240" w:after="60"/>
      <w:ind w:left="0" w:firstLine="0"/>
      <w:outlineLvl w:val="0"/>
    </w:pPr>
    <w:rPr>
      <w:rFonts w:cs="Arial"/>
      <w:b/>
      <w:bCs/>
      <w:kern w:val="32"/>
      <w:sz w:val="32"/>
      <w:szCs w:val="32"/>
      <w:lang w:eastAsia="en-US"/>
    </w:rPr>
  </w:style>
  <w:style w:type="paragraph" w:styleId="berschrift2">
    <w:name w:val="heading 2"/>
    <w:basedOn w:val="Standard"/>
    <w:next w:val="Standard"/>
    <w:qFormat/>
    <w:rsid w:val="002209F4"/>
    <w:pPr>
      <w:keepNext/>
      <w:numPr>
        <w:ilvl w:val="1"/>
        <w:numId w:val="11"/>
      </w:numPr>
      <w:tabs>
        <w:tab w:val="clear" w:pos="576"/>
        <w:tab w:val="num" w:pos="360"/>
      </w:tabs>
      <w:spacing w:before="240" w:after="60"/>
      <w:ind w:left="0" w:firstLine="0"/>
      <w:outlineLvl w:val="1"/>
    </w:pPr>
    <w:rPr>
      <w:rFonts w:cs="Arial"/>
      <w:b/>
      <w:bCs/>
      <w:i/>
      <w:iCs/>
      <w:sz w:val="28"/>
      <w:szCs w:val="28"/>
      <w:lang w:eastAsia="en-US"/>
    </w:rPr>
  </w:style>
  <w:style w:type="paragraph" w:styleId="berschrift3">
    <w:name w:val="heading 3"/>
    <w:basedOn w:val="Standard"/>
    <w:next w:val="Standard"/>
    <w:qFormat/>
    <w:rsid w:val="003B5C90"/>
    <w:pPr>
      <w:keepNext/>
      <w:numPr>
        <w:ilvl w:val="2"/>
        <w:numId w:val="11"/>
      </w:numPr>
      <w:tabs>
        <w:tab w:val="clear" w:pos="720"/>
        <w:tab w:val="num" w:pos="360"/>
      </w:tabs>
      <w:spacing w:before="240" w:after="60"/>
      <w:ind w:left="0" w:firstLine="0"/>
      <w:outlineLvl w:val="2"/>
    </w:pPr>
    <w:rPr>
      <w:rFonts w:cs="Arial"/>
      <w:b/>
      <w:bCs/>
      <w:sz w:val="32"/>
      <w:szCs w:val="26"/>
      <w:lang w:eastAsia="en-US"/>
    </w:rPr>
  </w:style>
  <w:style w:type="paragraph" w:styleId="berschrift4">
    <w:name w:val="heading 4"/>
    <w:basedOn w:val="Standard"/>
    <w:next w:val="Standard"/>
    <w:qFormat/>
    <w:rsid w:val="002209F4"/>
    <w:pPr>
      <w:keepNext/>
      <w:numPr>
        <w:ilvl w:val="3"/>
        <w:numId w:val="11"/>
      </w:numPr>
      <w:tabs>
        <w:tab w:val="clear" w:pos="864"/>
        <w:tab w:val="num" w:pos="360"/>
      </w:tabs>
      <w:spacing w:before="240" w:after="60"/>
      <w:ind w:left="0" w:firstLine="0"/>
      <w:outlineLvl w:val="3"/>
    </w:pPr>
    <w:rPr>
      <w:b/>
      <w:bCs/>
      <w:sz w:val="28"/>
      <w:szCs w:val="28"/>
      <w:lang w:eastAsia="en-US"/>
    </w:rPr>
  </w:style>
  <w:style w:type="paragraph" w:styleId="berschrift5">
    <w:name w:val="heading 5"/>
    <w:basedOn w:val="Standard"/>
    <w:next w:val="Standard"/>
    <w:qFormat/>
    <w:rsid w:val="002209F4"/>
    <w:pPr>
      <w:numPr>
        <w:ilvl w:val="4"/>
        <w:numId w:val="11"/>
      </w:numPr>
      <w:tabs>
        <w:tab w:val="clear" w:pos="1008"/>
        <w:tab w:val="num" w:pos="360"/>
      </w:tabs>
      <w:spacing w:before="240" w:after="60"/>
      <w:ind w:left="0" w:firstLine="0"/>
      <w:outlineLvl w:val="4"/>
    </w:pPr>
    <w:rPr>
      <w:b/>
      <w:bCs/>
      <w:i/>
      <w:iCs/>
      <w:sz w:val="26"/>
      <w:szCs w:val="26"/>
      <w:lang w:eastAsia="en-US"/>
    </w:rPr>
  </w:style>
  <w:style w:type="paragraph" w:styleId="berschrift6">
    <w:name w:val="heading 6"/>
    <w:basedOn w:val="Standard"/>
    <w:next w:val="Standard"/>
    <w:qFormat/>
    <w:rsid w:val="002209F4"/>
    <w:pPr>
      <w:numPr>
        <w:ilvl w:val="5"/>
        <w:numId w:val="11"/>
      </w:numPr>
      <w:tabs>
        <w:tab w:val="clear" w:pos="1152"/>
        <w:tab w:val="num" w:pos="360"/>
      </w:tabs>
      <w:spacing w:before="240" w:after="60"/>
      <w:ind w:left="0" w:firstLine="0"/>
      <w:outlineLvl w:val="5"/>
    </w:pPr>
    <w:rPr>
      <w:b/>
      <w:bCs/>
      <w:lang w:eastAsia="en-US"/>
    </w:rPr>
  </w:style>
  <w:style w:type="paragraph" w:styleId="berschrift7">
    <w:name w:val="heading 7"/>
    <w:basedOn w:val="Standard"/>
    <w:next w:val="Standard"/>
    <w:qFormat/>
    <w:rsid w:val="002209F4"/>
    <w:pPr>
      <w:numPr>
        <w:ilvl w:val="6"/>
        <w:numId w:val="11"/>
      </w:numPr>
      <w:tabs>
        <w:tab w:val="clear" w:pos="1296"/>
        <w:tab w:val="num" w:pos="360"/>
      </w:tabs>
      <w:spacing w:before="240" w:after="60"/>
      <w:ind w:left="0" w:firstLine="0"/>
      <w:outlineLvl w:val="6"/>
    </w:pPr>
    <w:rPr>
      <w:szCs w:val="24"/>
      <w:lang w:eastAsia="en-US"/>
    </w:rPr>
  </w:style>
  <w:style w:type="paragraph" w:styleId="berschrift8">
    <w:name w:val="heading 8"/>
    <w:basedOn w:val="Standard"/>
    <w:next w:val="Standard"/>
    <w:qFormat/>
    <w:rsid w:val="002209F4"/>
    <w:pPr>
      <w:numPr>
        <w:ilvl w:val="7"/>
        <w:numId w:val="11"/>
      </w:numPr>
      <w:tabs>
        <w:tab w:val="clear" w:pos="1440"/>
        <w:tab w:val="num" w:pos="360"/>
      </w:tabs>
      <w:spacing w:before="240" w:after="60"/>
      <w:ind w:left="0" w:firstLine="0"/>
      <w:outlineLvl w:val="7"/>
    </w:pPr>
    <w:rPr>
      <w:i/>
      <w:iCs/>
      <w:szCs w:val="24"/>
      <w:lang w:eastAsia="en-US"/>
    </w:rPr>
  </w:style>
  <w:style w:type="paragraph" w:styleId="berschrift9">
    <w:name w:val="heading 9"/>
    <w:basedOn w:val="Standard"/>
    <w:next w:val="Standard"/>
    <w:qFormat/>
    <w:rsid w:val="002209F4"/>
    <w:pPr>
      <w:numPr>
        <w:ilvl w:val="8"/>
        <w:numId w:val="11"/>
      </w:numPr>
      <w:tabs>
        <w:tab w:val="clear" w:pos="1584"/>
        <w:tab w:val="num" w:pos="360"/>
      </w:tabs>
      <w:spacing w:before="240" w:after="60"/>
      <w:ind w:left="0" w:firstLine="0"/>
      <w:outlineLvl w:val="8"/>
    </w:pPr>
    <w:rPr>
      <w:rFonts w:cs="Arial"/>
      <w:lang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MLStat">
    <w:name w:val="MLStat"/>
    <w:basedOn w:val="Standard"/>
    <w:rsid w:val="002209F4"/>
    <w:pPr>
      <w:spacing w:before="2" w:after="2" w:line="20" w:lineRule="exact"/>
      <w:ind w:left="2000" w:right="2000" w:firstLine="2000"/>
    </w:pPr>
    <w:rPr>
      <w:rFonts w:ascii="MLStat" w:hAnsi="MLStat"/>
      <w:noProof/>
      <w:sz w:val="2"/>
    </w:rPr>
  </w:style>
  <w:style w:type="paragraph" w:styleId="Kopfzeile">
    <w:name w:val="header"/>
    <w:basedOn w:val="Standard"/>
    <w:rsid w:val="002209F4"/>
    <w:pPr>
      <w:tabs>
        <w:tab w:val="center" w:pos="4153"/>
        <w:tab w:val="right" w:pos="8306"/>
      </w:tabs>
    </w:pPr>
  </w:style>
  <w:style w:type="paragraph" w:styleId="Fuzeile">
    <w:name w:val="footer"/>
    <w:basedOn w:val="Standard"/>
    <w:rsid w:val="002209F4"/>
    <w:pPr>
      <w:tabs>
        <w:tab w:val="center" w:pos="4153"/>
        <w:tab w:val="right" w:pos="8306"/>
      </w:tabs>
    </w:pPr>
  </w:style>
  <w:style w:type="paragraph" w:styleId="Index1">
    <w:name w:val="index 1"/>
    <w:basedOn w:val="Standard"/>
    <w:next w:val="Standard"/>
    <w:autoRedefine/>
    <w:semiHidden/>
    <w:rsid w:val="002209F4"/>
    <w:pPr>
      <w:ind w:left="240" w:hanging="240"/>
    </w:pPr>
  </w:style>
  <w:style w:type="paragraph" w:styleId="Indexberschrift">
    <w:name w:val="index heading"/>
    <w:basedOn w:val="Standard"/>
    <w:next w:val="Index1"/>
    <w:semiHidden/>
    <w:rsid w:val="002209F4"/>
    <w:rPr>
      <w:rFonts w:cs="Arial"/>
      <w:b/>
      <w:bCs/>
    </w:rPr>
  </w:style>
  <w:style w:type="paragraph" w:styleId="Umschlagadresse">
    <w:name w:val="envelope address"/>
    <w:basedOn w:val="Standard"/>
    <w:rsid w:val="002209F4"/>
    <w:pPr>
      <w:framePr w:w="4320" w:h="2160" w:hRule="exact" w:hSpace="141" w:wrap="auto" w:hAnchor="page" w:xAlign="center" w:yAlign="bottom"/>
      <w:ind w:left="1"/>
    </w:pPr>
    <w:rPr>
      <w:rFonts w:cs="Arial"/>
      <w:szCs w:val="24"/>
    </w:rPr>
  </w:style>
  <w:style w:type="paragraph" w:styleId="Umschlagabsenderadresse">
    <w:name w:val="envelope return"/>
    <w:basedOn w:val="Standard"/>
    <w:rsid w:val="002209F4"/>
    <w:rPr>
      <w:rFonts w:cs="Arial"/>
    </w:rPr>
  </w:style>
  <w:style w:type="paragraph" w:styleId="RGV-berschrift">
    <w:name w:val="toa heading"/>
    <w:basedOn w:val="Standard"/>
    <w:next w:val="Standard"/>
    <w:semiHidden/>
    <w:rsid w:val="002209F4"/>
    <w:pPr>
      <w:spacing w:before="120"/>
    </w:pPr>
    <w:rPr>
      <w:rFonts w:cs="Arial"/>
      <w:b/>
      <w:bCs/>
      <w:szCs w:val="24"/>
    </w:rPr>
  </w:style>
  <w:style w:type="paragraph" w:styleId="Titel">
    <w:name w:val="Title"/>
    <w:basedOn w:val="Standard"/>
    <w:qFormat/>
    <w:rsid w:val="002209F4"/>
    <w:pPr>
      <w:spacing w:before="240" w:after="60"/>
      <w:jc w:val="center"/>
      <w:outlineLvl w:val="0"/>
    </w:pPr>
    <w:rPr>
      <w:rFonts w:cs="Arial"/>
      <w:b/>
      <w:bCs/>
      <w:kern w:val="28"/>
      <w:sz w:val="32"/>
      <w:szCs w:val="32"/>
    </w:rPr>
  </w:style>
  <w:style w:type="paragraph" w:styleId="Nachrichtenkopf">
    <w:name w:val="Message Header"/>
    <w:basedOn w:val="Standard"/>
    <w:rsid w:val="002209F4"/>
    <w:pPr>
      <w:pBdr>
        <w:top w:val="single" w:sz="6" w:space="1" w:color="auto"/>
        <w:left w:val="single" w:sz="6" w:space="1" w:color="auto"/>
        <w:bottom w:val="single" w:sz="6" w:space="1" w:color="auto"/>
        <w:right w:val="single" w:sz="6" w:space="1" w:color="auto"/>
      </w:pBdr>
      <w:shd w:val="pct20" w:color="auto" w:fill="auto"/>
      <w:ind w:left="1134" w:hanging="1134"/>
    </w:pPr>
    <w:rPr>
      <w:rFonts w:cs="Arial"/>
      <w:szCs w:val="24"/>
    </w:rPr>
  </w:style>
  <w:style w:type="paragraph" w:styleId="Untertitel">
    <w:name w:val="Subtitle"/>
    <w:basedOn w:val="Standard"/>
    <w:qFormat/>
    <w:rsid w:val="002209F4"/>
    <w:pPr>
      <w:spacing w:after="60"/>
      <w:jc w:val="center"/>
      <w:outlineLvl w:val="1"/>
    </w:pPr>
    <w:rPr>
      <w:rFonts w:cs="Arial"/>
      <w:szCs w:val="24"/>
    </w:rPr>
  </w:style>
  <w:style w:type="paragraph" w:styleId="Dokumentstruktur">
    <w:name w:val="Document Map"/>
    <w:basedOn w:val="Standard"/>
    <w:semiHidden/>
    <w:rsid w:val="002209F4"/>
    <w:pPr>
      <w:shd w:val="clear" w:color="auto" w:fill="000080"/>
    </w:pPr>
    <w:rPr>
      <w:rFonts w:cs="Courier New"/>
    </w:rPr>
  </w:style>
  <w:style w:type="paragraph" w:styleId="NurText">
    <w:name w:val="Plain Text"/>
    <w:basedOn w:val="Standard"/>
    <w:rsid w:val="002209F4"/>
    <w:rPr>
      <w:rFonts w:cs="Courier New"/>
    </w:rPr>
  </w:style>
  <w:style w:type="paragraph" w:customStyle="1" w:styleId="NormalWeb1">
    <w:name w:val="Normal (Web)1"/>
    <w:basedOn w:val="Standard"/>
    <w:rsid w:val="002209F4"/>
  </w:style>
  <w:style w:type="paragraph" w:customStyle="1" w:styleId="BalloonText1">
    <w:name w:val="Balloon Text1"/>
    <w:basedOn w:val="Standard"/>
    <w:semiHidden/>
    <w:rsid w:val="002209F4"/>
    <w:rPr>
      <w:rFonts w:cs="Courier New"/>
    </w:rPr>
  </w:style>
  <w:style w:type="paragraph" w:styleId="StandardWeb">
    <w:name w:val="Normal (Web)"/>
    <w:basedOn w:val="Standard"/>
    <w:uiPriority w:val="99"/>
    <w:rsid w:val="00EB6458"/>
    <w:rPr>
      <w:lang w:val="de-DE"/>
    </w:rPr>
  </w:style>
  <w:style w:type="paragraph" w:styleId="Textkrper3">
    <w:name w:val="Body Text 3"/>
    <w:basedOn w:val="Standard"/>
    <w:rsid w:val="002209F4"/>
    <w:pPr>
      <w:spacing w:after="120"/>
    </w:pPr>
  </w:style>
  <w:style w:type="paragraph" w:styleId="Textkrper-Einzug3">
    <w:name w:val="Body Text Indent 3"/>
    <w:basedOn w:val="Standard"/>
    <w:rsid w:val="002209F4"/>
    <w:pPr>
      <w:spacing w:after="120"/>
      <w:ind w:left="283"/>
    </w:pPr>
  </w:style>
  <w:style w:type="paragraph" w:styleId="Index2">
    <w:name w:val="index 2"/>
    <w:basedOn w:val="Standard"/>
    <w:next w:val="Standard"/>
    <w:autoRedefine/>
    <w:semiHidden/>
    <w:rsid w:val="002209F4"/>
    <w:pPr>
      <w:ind w:left="440" w:hanging="220"/>
    </w:pPr>
  </w:style>
  <w:style w:type="paragraph" w:styleId="Index3">
    <w:name w:val="index 3"/>
    <w:basedOn w:val="Standard"/>
    <w:next w:val="Standard"/>
    <w:autoRedefine/>
    <w:semiHidden/>
    <w:rsid w:val="002209F4"/>
    <w:pPr>
      <w:ind w:left="660" w:hanging="220"/>
    </w:pPr>
  </w:style>
  <w:style w:type="paragraph" w:styleId="Index4">
    <w:name w:val="index 4"/>
    <w:basedOn w:val="Standard"/>
    <w:next w:val="Standard"/>
    <w:autoRedefine/>
    <w:semiHidden/>
    <w:rsid w:val="002209F4"/>
    <w:pPr>
      <w:ind w:left="880" w:hanging="220"/>
    </w:pPr>
  </w:style>
  <w:style w:type="paragraph" w:styleId="Index5">
    <w:name w:val="index 5"/>
    <w:basedOn w:val="Standard"/>
    <w:next w:val="Standard"/>
    <w:autoRedefine/>
    <w:semiHidden/>
    <w:rsid w:val="002209F4"/>
    <w:pPr>
      <w:ind w:left="1100" w:hanging="220"/>
    </w:pPr>
  </w:style>
  <w:style w:type="paragraph" w:styleId="Index6">
    <w:name w:val="index 6"/>
    <w:basedOn w:val="Standard"/>
    <w:next w:val="Standard"/>
    <w:autoRedefine/>
    <w:semiHidden/>
    <w:rsid w:val="002209F4"/>
    <w:pPr>
      <w:ind w:left="1320" w:hanging="220"/>
    </w:pPr>
  </w:style>
  <w:style w:type="paragraph" w:styleId="Index7">
    <w:name w:val="index 7"/>
    <w:basedOn w:val="Standard"/>
    <w:next w:val="Standard"/>
    <w:autoRedefine/>
    <w:semiHidden/>
    <w:rsid w:val="002209F4"/>
    <w:pPr>
      <w:ind w:left="1540" w:hanging="220"/>
    </w:pPr>
  </w:style>
  <w:style w:type="paragraph" w:styleId="Index8">
    <w:name w:val="index 8"/>
    <w:basedOn w:val="Standard"/>
    <w:next w:val="Standard"/>
    <w:autoRedefine/>
    <w:semiHidden/>
    <w:rsid w:val="002209F4"/>
    <w:pPr>
      <w:ind w:left="1760" w:hanging="220"/>
    </w:pPr>
  </w:style>
  <w:style w:type="paragraph" w:styleId="Index9">
    <w:name w:val="index 9"/>
    <w:basedOn w:val="Standard"/>
    <w:next w:val="Standard"/>
    <w:autoRedefine/>
    <w:semiHidden/>
    <w:rsid w:val="002209F4"/>
    <w:pPr>
      <w:ind w:left="1980" w:hanging="220"/>
    </w:pPr>
  </w:style>
  <w:style w:type="paragraph" w:styleId="Verzeichnis1">
    <w:name w:val="toc 1"/>
    <w:basedOn w:val="Standard"/>
    <w:next w:val="Standard"/>
    <w:autoRedefine/>
    <w:uiPriority w:val="39"/>
    <w:rsid w:val="002209F4"/>
  </w:style>
  <w:style w:type="paragraph" w:styleId="Verzeichnis2">
    <w:name w:val="toc 2"/>
    <w:basedOn w:val="Standard"/>
    <w:next w:val="Standard"/>
    <w:autoRedefine/>
    <w:uiPriority w:val="39"/>
    <w:rsid w:val="002209F4"/>
    <w:pPr>
      <w:ind w:left="220"/>
    </w:pPr>
  </w:style>
  <w:style w:type="paragraph" w:styleId="Verzeichnis3">
    <w:name w:val="toc 3"/>
    <w:basedOn w:val="Standard"/>
    <w:next w:val="Standard"/>
    <w:autoRedefine/>
    <w:uiPriority w:val="39"/>
    <w:rsid w:val="002209F4"/>
    <w:pPr>
      <w:ind w:left="440"/>
    </w:pPr>
  </w:style>
  <w:style w:type="paragraph" w:styleId="Verzeichnis4">
    <w:name w:val="toc 4"/>
    <w:basedOn w:val="Standard"/>
    <w:next w:val="Standard"/>
    <w:autoRedefine/>
    <w:uiPriority w:val="39"/>
    <w:rsid w:val="002209F4"/>
    <w:pPr>
      <w:ind w:left="660"/>
    </w:pPr>
  </w:style>
  <w:style w:type="paragraph" w:styleId="Verzeichnis5">
    <w:name w:val="toc 5"/>
    <w:basedOn w:val="Standard"/>
    <w:next w:val="Standard"/>
    <w:autoRedefine/>
    <w:uiPriority w:val="39"/>
    <w:rsid w:val="002209F4"/>
    <w:pPr>
      <w:ind w:left="880"/>
    </w:pPr>
  </w:style>
  <w:style w:type="paragraph" w:styleId="Verzeichnis6">
    <w:name w:val="toc 6"/>
    <w:basedOn w:val="Standard"/>
    <w:next w:val="Standard"/>
    <w:autoRedefine/>
    <w:uiPriority w:val="39"/>
    <w:rsid w:val="002209F4"/>
    <w:pPr>
      <w:ind w:left="1100"/>
    </w:pPr>
  </w:style>
  <w:style w:type="paragraph" w:styleId="Verzeichnis7">
    <w:name w:val="toc 7"/>
    <w:basedOn w:val="Standard"/>
    <w:next w:val="Standard"/>
    <w:autoRedefine/>
    <w:uiPriority w:val="39"/>
    <w:rsid w:val="002209F4"/>
    <w:pPr>
      <w:ind w:left="1320"/>
    </w:pPr>
  </w:style>
  <w:style w:type="paragraph" w:styleId="Verzeichnis8">
    <w:name w:val="toc 8"/>
    <w:basedOn w:val="Standard"/>
    <w:next w:val="Standard"/>
    <w:autoRedefine/>
    <w:uiPriority w:val="39"/>
    <w:rsid w:val="002209F4"/>
    <w:pPr>
      <w:ind w:left="1540"/>
    </w:pPr>
  </w:style>
  <w:style w:type="paragraph" w:styleId="Verzeichnis9">
    <w:name w:val="toc 9"/>
    <w:basedOn w:val="Standard"/>
    <w:next w:val="Standard"/>
    <w:autoRedefine/>
    <w:uiPriority w:val="39"/>
    <w:rsid w:val="002209F4"/>
    <w:pPr>
      <w:ind w:left="1760"/>
    </w:pPr>
  </w:style>
  <w:style w:type="paragraph" w:styleId="Standardeinzug">
    <w:name w:val="Normal Indent"/>
    <w:basedOn w:val="Standard"/>
    <w:rsid w:val="002209F4"/>
    <w:pPr>
      <w:ind w:left="708"/>
    </w:pPr>
  </w:style>
  <w:style w:type="paragraph" w:styleId="Funotentext">
    <w:name w:val="footnote text"/>
    <w:basedOn w:val="Standard"/>
    <w:semiHidden/>
    <w:rsid w:val="002209F4"/>
  </w:style>
  <w:style w:type="paragraph" w:styleId="Kommentartext">
    <w:name w:val="annotation text"/>
    <w:basedOn w:val="Standard"/>
    <w:link w:val="KommentartextZchn"/>
    <w:semiHidden/>
    <w:rsid w:val="002209F4"/>
  </w:style>
  <w:style w:type="paragraph" w:styleId="Beschriftung">
    <w:name w:val="caption"/>
    <w:basedOn w:val="Standard"/>
    <w:next w:val="Standard"/>
    <w:qFormat/>
    <w:rsid w:val="002209F4"/>
    <w:rPr>
      <w:b/>
      <w:bCs/>
    </w:rPr>
  </w:style>
  <w:style w:type="paragraph" w:styleId="Abbildungsverzeichnis">
    <w:name w:val="table of figures"/>
    <w:basedOn w:val="Standard"/>
    <w:next w:val="Standard"/>
    <w:semiHidden/>
    <w:rsid w:val="002209F4"/>
  </w:style>
  <w:style w:type="paragraph" w:styleId="Endnotentext">
    <w:name w:val="endnote text"/>
    <w:basedOn w:val="Standard"/>
    <w:semiHidden/>
    <w:rsid w:val="002209F4"/>
  </w:style>
  <w:style w:type="paragraph" w:styleId="Rechtsgrundlagenverzeichnis">
    <w:name w:val="table of authorities"/>
    <w:basedOn w:val="Standard"/>
    <w:next w:val="Standard"/>
    <w:semiHidden/>
    <w:rsid w:val="002209F4"/>
    <w:pPr>
      <w:ind w:left="220" w:hanging="220"/>
    </w:pPr>
  </w:style>
  <w:style w:type="paragraph" w:styleId="Makrotext">
    <w:name w:val="macro"/>
    <w:semiHidden/>
    <w:rsid w:val="002209F4"/>
    <w:pPr>
      <w:tabs>
        <w:tab w:val="left" w:pos="480"/>
        <w:tab w:val="left" w:pos="960"/>
        <w:tab w:val="left" w:pos="1440"/>
        <w:tab w:val="left" w:pos="1920"/>
        <w:tab w:val="left" w:pos="2400"/>
        <w:tab w:val="left" w:pos="2880"/>
        <w:tab w:val="left" w:pos="3360"/>
        <w:tab w:val="left" w:pos="3840"/>
        <w:tab w:val="left" w:pos="4320"/>
      </w:tabs>
      <w:spacing w:line="295" w:lineRule="atLeast"/>
    </w:pPr>
    <w:rPr>
      <w:rFonts w:ascii="Courier New" w:hAnsi="Courier New" w:cs="Courier New"/>
      <w:sz w:val="22"/>
      <w:szCs w:val="22"/>
    </w:rPr>
  </w:style>
  <w:style w:type="paragraph" w:styleId="Liste">
    <w:name w:val="List"/>
    <w:basedOn w:val="Standard"/>
    <w:rsid w:val="002209F4"/>
    <w:pPr>
      <w:ind w:left="283" w:hanging="283"/>
    </w:pPr>
  </w:style>
  <w:style w:type="paragraph" w:styleId="Aufzhlungszeichen">
    <w:name w:val="List Bullet"/>
    <w:basedOn w:val="Standard"/>
    <w:rsid w:val="002209F4"/>
    <w:pPr>
      <w:numPr>
        <w:numId w:val="1"/>
      </w:numPr>
    </w:pPr>
  </w:style>
  <w:style w:type="paragraph" w:styleId="Listennummer">
    <w:name w:val="List Number"/>
    <w:basedOn w:val="Standard"/>
    <w:rsid w:val="002209F4"/>
    <w:pPr>
      <w:numPr>
        <w:numId w:val="2"/>
      </w:numPr>
    </w:pPr>
  </w:style>
  <w:style w:type="paragraph" w:styleId="Liste2">
    <w:name w:val="List 2"/>
    <w:basedOn w:val="Standard"/>
    <w:rsid w:val="002209F4"/>
    <w:pPr>
      <w:ind w:left="566" w:hanging="283"/>
    </w:pPr>
  </w:style>
  <w:style w:type="paragraph" w:styleId="Liste3">
    <w:name w:val="List 3"/>
    <w:basedOn w:val="Standard"/>
    <w:rsid w:val="002209F4"/>
    <w:pPr>
      <w:ind w:left="849" w:hanging="283"/>
    </w:pPr>
  </w:style>
  <w:style w:type="paragraph" w:styleId="Liste4">
    <w:name w:val="List 4"/>
    <w:basedOn w:val="Standard"/>
    <w:rsid w:val="002209F4"/>
    <w:pPr>
      <w:ind w:left="1132" w:hanging="283"/>
    </w:pPr>
  </w:style>
  <w:style w:type="paragraph" w:styleId="Liste5">
    <w:name w:val="List 5"/>
    <w:basedOn w:val="Standard"/>
    <w:rsid w:val="002209F4"/>
    <w:pPr>
      <w:ind w:left="1415" w:hanging="283"/>
    </w:pPr>
  </w:style>
  <w:style w:type="paragraph" w:styleId="Aufzhlungszeichen2">
    <w:name w:val="List Bullet 2"/>
    <w:basedOn w:val="Standard"/>
    <w:rsid w:val="002209F4"/>
    <w:pPr>
      <w:numPr>
        <w:numId w:val="3"/>
      </w:numPr>
    </w:pPr>
  </w:style>
  <w:style w:type="paragraph" w:styleId="Aufzhlungszeichen3">
    <w:name w:val="List Bullet 3"/>
    <w:basedOn w:val="Standard"/>
    <w:rsid w:val="002209F4"/>
    <w:pPr>
      <w:numPr>
        <w:numId w:val="4"/>
      </w:numPr>
    </w:pPr>
  </w:style>
  <w:style w:type="paragraph" w:styleId="Aufzhlungszeichen4">
    <w:name w:val="List Bullet 4"/>
    <w:basedOn w:val="Standard"/>
    <w:rsid w:val="002209F4"/>
    <w:pPr>
      <w:numPr>
        <w:numId w:val="5"/>
      </w:numPr>
    </w:pPr>
  </w:style>
  <w:style w:type="paragraph" w:styleId="Aufzhlungszeichen5">
    <w:name w:val="List Bullet 5"/>
    <w:basedOn w:val="Standard"/>
    <w:rsid w:val="002209F4"/>
    <w:pPr>
      <w:numPr>
        <w:numId w:val="6"/>
      </w:numPr>
    </w:pPr>
  </w:style>
  <w:style w:type="paragraph" w:styleId="Listennummer2">
    <w:name w:val="List Number 2"/>
    <w:basedOn w:val="Standard"/>
    <w:rsid w:val="002209F4"/>
    <w:pPr>
      <w:numPr>
        <w:numId w:val="7"/>
      </w:numPr>
    </w:pPr>
  </w:style>
  <w:style w:type="paragraph" w:styleId="Listennummer3">
    <w:name w:val="List Number 3"/>
    <w:basedOn w:val="Standard"/>
    <w:rsid w:val="002209F4"/>
    <w:pPr>
      <w:numPr>
        <w:numId w:val="8"/>
      </w:numPr>
    </w:pPr>
  </w:style>
  <w:style w:type="paragraph" w:styleId="Listennummer4">
    <w:name w:val="List Number 4"/>
    <w:basedOn w:val="Standard"/>
    <w:rsid w:val="002209F4"/>
    <w:pPr>
      <w:numPr>
        <w:numId w:val="9"/>
      </w:numPr>
    </w:pPr>
  </w:style>
  <w:style w:type="paragraph" w:styleId="Listennummer5">
    <w:name w:val="List Number 5"/>
    <w:basedOn w:val="Standard"/>
    <w:rsid w:val="002209F4"/>
    <w:pPr>
      <w:numPr>
        <w:numId w:val="10"/>
      </w:numPr>
    </w:pPr>
  </w:style>
  <w:style w:type="paragraph" w:styleId="Gruformel">
    <w:name w:val="Closing"/>
    <w:basedOn w:val="Standard"/>
    <w:rsid w:val="002209F4"/>
    <w:pPr>
      <w:ind w:left="4252"/>
    </w:pPr>
  </w:style>
  <w:style w:type="paragraph" w:styleId="Unterschrift">
    <w:name w:val="Signature"/>
    <w:basedOn w:val="Standard"/>
    <w:rsid w:val="002209F4"/>
    <w:pPr>
      <w:ind w:left="4252"/>
    </w:pPr>
  </w:style>
  <w:style w:type="paragraph" w:styleId="Textkrper">
    <w:name w:val="Body Text"/>
    <w:basedOn w:val="Standard"/>
    <w:rsid w:val="002209F4"/>
    <w:pPr>
      <w:spacing w:after="120"/>
    </w:pPr>
  </w:style>
  <w:style w:type="paragraph" w:styleId="Textkrper-Zeileneinzug">
    <w:name w:val="Body Text Indent"/>
    <w:basedOn w:val="Standard"/>
    <w:rsid w:val="002209F4"/>
    <w:pPr>
      <w:spacing w:after="120"/>
      <w:ind w:left="283"/>
    </w:pPr>
  </w:style>
  <w:style w:type="paragraph" w:styleId="Listenfortsetzung">
    <w:name w:val="List Continue"/>
    <w:basedOn w:val="Standard"/>
    <w:rsid w:val="002209F4"/>
    <w:pPr>
      <w:spacing w:after="120"/>
      <w:ind w:left="283"/>
    </w:pPr>
  </w:style>
  <w:style w:type="paragraph" w:styleId="Listenfortsetzung2">
    <w:name w:val="List Continue 2"/>
    <w:basedOn w:val="Standard"/>
    <w:rsid w:val="002209F4"/>
    <w:pPr>
      <w:spacing w:after="120"/>
      <w:ind w:left="566"/>
    </w:pPr>
  </w:style>
  <w:style w:type="paragraph" w:styleId="Listenfortsetzung3">
    <w:name w:val="List Continue 3"/>
    <w:basedOn w:val="Standard"/>
    <w:rsid w:val="002209F4"/>
    <w:pPr>
      <w:spacing w:after="120"/>
      <w:ind w:left="849"/>
    </w:pPr>
  </w:style>
  <w:style w:type="paragraph" w:styleId="Listenfortsetzung4">
    <w:name w:val="List Continue 4"/>
    <w:basedOn w:val="Standard"/>
    <w:rsid w:val="002209F4"/>
    <w:pPr>
      <w:spacing w:after="120"/>
      <w:ind w:left="1132"/>
    </w:pPr>
  </w:style>
  <w:style w:type="paragraph" w:styleId="Listenfortsetzung5">
    <w:name w:val="List Continue 5"/>
    <w:basedOn w:val="Standard"/>
    <w:rsid w:val="002209F4"/>
    <w:pPr>
      <w:spacing w:after="120"/>
      <w:ind w:left="1415"/>
    </w:pPr>
  </w:style>
  <w:style w:type="paragraph" w:styleId="Anrede">
    <w:name w:val="Salutation"/>
    <w:basedOn w:val="Standard"/>
    <w:next w:val="Standard"/>
    <w:rsid w:val="002209F4"/>
  </w:style>
  <w:style w:type="paragraph" w:styleId="Datum">
    <w:name w:val="Date"/>
    <w:basedOn w:val="Standard"/>
    <w:next w:val="Standard"/>
    <w:rsid w:val="002209F4"/>
  </w:style>
  <w:style w:type="paragraph" w:styleId="Textkrper-Erstzeileneinzug">
    <w:name w:val="Body Text First Indent"/>
    <w:basedOn w:val="Textkrper"/>
    <w:rsid w:val="002209F4"/>
    <w:pPr>
      <w:ind w:firstLine="210"/>
    </w:pPr>
  </w:style>
  <w:style w:type="paragraph" w:styleId="Textkrper-Erstzeileneinzug2">
    <w:name w:val="Body Text First Indent 2"/>
    <w:basedOn w:val="Textkrper-Zeileneinzug"/>
    <w:rsid w:val="002209F4"/>
    <w:pPr>
      <w:ind w:firstLine="210"/>
    </w:pPr>
  </w:style>
  <w:style w:type="paragraph" w:styleId="Fu-Endnotenberschrift">
    <w:name w:val="Note Heading"/>
    <w:basedOn w:val="Standard"/>
    <w:next w:val="Standard"/>
    <w:rsid w:val="002209F4"/>
  </w:style>
  <w:style w:type="paragraph" w:styleId="Textkrper2">
    <w:name w:val="Body Text 2"/>
    <w:basedOn w:val="Standard"/>
    <w:rsid w:val="002209F4"/>
    <w:pPr>
      <w:spacing w:after="120" w:line="480" w:lineRule="auto"/>
    </w:pPr>
  </w:style>
  <w:style w:type="paragraph" w:styleId="Textkrper-Einzug2">
    <w:name w:val="Body Text Indent 2"/>
    <w:basedOn w:val="Standard"/>
    <w:rsid w:val="002209F4"/>
    <w:pPr>
      <w:spacing w:after="120" w:line="480" w:lineRule="auto"/>
      <w:ind w:left="283"/>
    </w:pPr>
  </w:style>
  <w:style w:type="paragraph" w:styleId="Blocktext">
    <w:name w:val="Block Text"/>
    <w:basedOn w:val="Standard"/>
    <w:rsid w:val="002209F4"/>
    <w:pPr>
      <w:spacing w:after="120"/>
      <w:ind w:left="1440" w:right="1440"/>
    </w:pPr>
  </w:style>
  <w:style w:type="paragraph" w:customStyle="1" w:styleId="E-mailSignature1">
    <w:name w:val="E-mail Signature1"/>
    <w:basedOn w:val="Standard"/>
    <w:rsid w:val="002209F4"/>
  </w:style>
  <w:style w:type="paragraph" w:customStyle="1" w:styleId="z-TopofForm1">
    <w:name w:val="z-Top of Form1"/>
    <w:basedOn w:val="Standard"/>
    <w:next w:val="Standard"/>
    <w:hidden/>
    <w:rsid w:val="002209F4"/>
    <w:pPr>
      <w:pBdr>
        <w:bottom w:val="single" w:sz="6" w:space="1" w:color="auto"/>
      </w:pBdr>
      <w:jc w:val="center"/>
    </w:pPr>
    <w:rPr>
      <w:rFonts w:ascii="Arial" w:hAnsi="Arial" w:cs="Arial"/>
      <w:vanish/>
    </w:rPr>
  </w:style>
  <w:style w:type="paragraph" w:customStyle="1" w:styleId="z-BottomofForm1">
    <w:name w:val="z-Bottom of Form1"/>
    <w:basedOn w:val="Standard"/>
    <w:next w:val="Standard"/>
    <w:hidden/>
    <w:rsid w:val="002209F4"/>
    <w:pPr>
      <w:pBdr>
        <w:top w:val="single" w:sz="6" w:space="1" w:color="auto"/>
      </w:pBdr>
      <w:jc w:val="center"/>
    </w:pPr>
    <w:rPr>
      <w:rFonts w:ascii="Arial" w:hAnsi="Arial" w:cs="Arial"/>
      <w:vanish/>
    </w:rPr>
  </w:style>
  <w:style w:type="paragraph" w:customStyle="1" w:styleId="HTMLAddress1">
    <w:name w:val="HTML Address1"/>
    <w:basedOn w:val="Standard"/>
    <w:rsid w:val="002209F4"/>
    <w:rPr>
      <w:i/>
      <w:iCs/>
    </w:rPr>
  </w:style>
  <w:style w:type="paragraph" w:customStyle="1" w:styleId="HTMLPreformatted1">
    <w:name w:val="HTML Preformatted1"/>
    <w:basedOn w:val="Standard"/>
    <w:rsid w:val="002209F4"/>
    <w:rPr>
      <w:rFonts w:ascii="Courier New" w:hAnsi="Courier New" w:cs="Courier New"/>
    </w:rPr>
  </w:style>
  <w:style w:type="paragraph" w:customStyle="1" w:styleId="CommentSubject1">
    <w:name w:val="Comment Subject1"/>
    <w:basedOn w:val="Kommentartext"/>
    <w:next w:val="Kommentartext"/>
    <w:semiHidden/>
    <w:rsid w:val="002209F4"/>
    <w:rPr>
      <w:b/>
      <w:bCs/>
    </w:rPr>
  </w:style>
  <w:style w:type="paragraph" w:styleId="Sprechblasentext">
    <w:name w:val="Balloon Text"/>
    <w:basedOn w:val="Standard"/>
    <w:link w:val="SprechblasentextZchn"/>
    <w:rsid w:val="00EB6458"/>
    <w:rPr>
      <w:rFonts w:cs="Courier New"/>
      <w:lang w:val="de-DE"/>
    </w:rPr>
  </w:style>
  <w:style w:type="character" w:customStyle="1" w:styleId="SprechblasentextZchn">
    <w:name w:val="Sprechblasentext Zchn"/>
    <w:basedOn w:val="Absatz-Standardschriftart"/>
    <w:link w:val="Sprechblasentext"/>
    <w:rsid w:val="00EB6458"/>
    <w:rPr>
      <w:rFonts w:ascii="Bosch Office Sans" w:hAnsi="Bosch Office Sans" w:cs="Courier New"/>
      <w:sz w:val="22"/>
      <w:szCs w:val="22"/>
    </w:rPr>
  </w:style>
  <w:style w:type="table" w:styleId="Tabellenraster">
    <w:name w:val="Table Grid"/>
    <w:basedOn w:val="NormaleTabelle"/>
    <w:rsid w:val="00EB6458"/>
    <w:pPr>
      <w:spacing w:line="295"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Mail-Signatur">
    <w:name w:val="E-mail Signature"/>
    <w:basedOn w:val="Standard"/>
    <w:link w:val="E-Mail-SignaturZchn"/>
    <w:rsid w:val="00EB6458"/>
    <w:rPr>
      <w:lang w:val="de-DE"/>
    </w:rPr>
  </w:style>
  <w:style w:type="character" w:customStyle="1" w:styleId="E-Mail-SignaturZchn">
    <w:name w:val="E-Mail-Signatur Zchn"/>
    <w:basedOn w:val="Absatz-Standardschriftart"/>
    <w:link w:val="E-Mail-Signatur"/>
    <w:rsid w:val="00EB6458"/>
    <w:rPr>
      <w:rFonts w:ascii="Bosch Office Sans" w:hAnsi="Bosch Office Sans"/>
      <w:sz w:val="22"/>
      <w:szCs w:val="22"/>
    </w:rPr>
  </w:style>
  <w:style w:type="paragraph" w:styleId="z-Formularbeginn">
    <w:name w:val="HTML Top of Form"/>
    <w:basedOn w:val="Standard"/>
    <w:next w:val="Standard"/>
    <w:link w:val="z-FormularbeginnZchn"/>
    <w:hidden/>
    <w:rsid w:val="00EB6458"/>
    <w:pPr>
      <w:pBdr>
        <w:bottom w:val="single" w:sz="6" w:space="1" w:color="auto"/>
      </w:pBdr>
      <w:jc w:val="center"/>
    </w:pPr>
    <w:rPr>
      <w:rFonts w:ascii="Arial" w:hAnsi="Arial" w:cs="Arial"/>
      <w:vanish/>
      <w:lang w:val="de-DE"/>
    </w:rPr>
  </w:style>
  <w:style w:type="character" w:customStyle="1" w:styleId="z-FormularbeginnZchn">
    <w:name w:val="z-Formularbeginn Zchn"/>
    <w:basedOn w:val="Absatz-Standardschriftart"/>
    <w:link w:val="z-Formularbeginn"/>
    <w:rsid w:val="00EB6458"/>
    <w:rPr>
      <w:rFonts w:ascii="Arial" w:hAnsi="Arial" w:cs="Arial"/>
      <w:vanish/>
      <w:sz w:val="22"/>
      <w:szCs w:val="22"/>
    </w:rPr>
  </w:style>
  <w:style w:type="paragraph" w:styleId="z-Formularende">
    <w:name w:val="HTML Bottom of Form"/>
    <w:basedOn w:val="Standard"/>
    <w:next w:val="Standard"/>
    <w:link w:val="z-FormularendeZchn"/>
    <w:hidden/>
    <w:rsid w:val="00EB6458"/>
    <w:pPr>
      <w:pBdr>
        <w:top w:val="single" w:sz="6" w:space="1" w:color="auto"/>
      </w:pBdr>
      <w:jc w:val="center"/>
    </w:pPr>
    <w:rPr>
      <w:rFonts w:ascii="Arial" w:hAnsi="Arial" w:cs="Arial"/>
      <w:vanish/>
      <w:lang w:val="de-DE"/>
    </w:rPr>
  </w:style>
  <w:style w:type="character" w:customStyle="1" w:styleId="z-FormularendeZchn">
    <w:name w:val="z-Formularende Zchn"/>
    <w:basedOn w:val="Absatz-Standardschriftart"/>
    <w:link w:val="z-Formularende"/>
    <w:rsid w:val="00EB6458"/>
    <w:rPr>
      <w:rFonts w:ascii="Arial" w:hAnsi="Arial" w:cs="Arial"/>
      <w:vanish/>
      <w:sz w:val="22"/>
      <w:szCs w:val="22"/>
    </w:rPr>
  </w:style>
  <w:style w:type="paragraph" w:styleId="HTMLAdresse">
    <w:name w:val="HTML Address"/>
    <w:basedOn w:val="Standard"/>
    <w:link w:val="HTMLAdresseZchn"/>
    <w:rsid w:val="00EB6458"/>
    <w:rPr>
      <w:i/>
      <w:iCs/>
      <w:lang w:val="de-DE"/>
    </w:rPr>
  </w:style>
  <w:style w:type="character" w:customStyle="1" w:styleId="HTMLAdresseZchn">
    <w:name w:val="HTML Adresse Zchn"/>
    <w:basedOn w:val="Absatz-Standardschriftart"/>
    <w:link w:val="HTMLAdresse"/>
    <w:rsid w:val="00EB6458"/>
    <w:rPr>
      <w:rFonts w:ascii="Bosch Office Sans" w:hAnsi="Bosch Office Sans"/>
      <w:i/>
      <w:iCs/>
      <w:sz w:val="22"/>
      <w:szCs w:val="22"/>
    </w:rPr>
  </w:style>
  <w:style w:type="paragraph" w:styleId="HTMLVorformatiert">
    <w:name w:val="HTML Preformatted"/>
    <w:basedOn w:val="Standard"/>
    <w:link w:val="HTMLVorformatiertZchn"/>
    <w:rsid w:val="00EB6458"/>
    <w:rPr>
      <w:rFonts w:ascii="Courier New" w:hAnsi="Courier New" w:cs="Courier New"/>
      <w:lang w:val="de-DE"/>
    </w:rPr>
  </w:style>
  <w:style w:type="character" w:customStyle="1" w:styleId="HTMLVorformatiertZchn">
    <w:name w:val="HTML Vorformatiert Zchn"/>
    <w:basedOn w:val="Absatz-Standardschriftart"/>
    <w:link w:val="HTMLVorformatiert"/>
    <w:rsid w:val="00EB6458"/>
    <w:rPr>
      <w:rFonts w:ascii="Courier New" w:hAnsi="Courier New" w:cs="Courier New"/>
      <w:sz w:val="22"/>
      <w:szCs w:val="22"/>
    </w:rPr>
  </w:style>
  <w:style w:type="paragraph" w:styleId="Kommentarthema">
    <w:name w:val="annotation subject"/>
    <w:basedOn w:val="Kommentartext"/>
    <w:next w:val="Kommentartext"/>
    <w:link w:val="KommentarthemaZchn"/>
    <w:rsid w:val="00EB6458"/>
    <w:rPr>
      <w:b/>
      <w:bCs/>
      <w:lang w:val="de-DE"/>
    </w:rPr>
  </w:style>
  <w:style w:type="character" w:customStyle="1" w:styleId="KommentartextZchn">
    <w:name w:val="Kommentartext Zchn"/>
    <w:basedOn w:val="Absatz-Standardschriftart"/>
    <w:link w:val="Kommentartext"/>
    <w:semiHidden/>
    <w:rsid w:val="00EB6458"/>
    <w:rPr>
      <w:rFonts w:ascii="Bosch Office Sans" w:hAnsi="Bosch Office Sans"/>
      <w:sz w:val="22"/>
      <w:szCs w:val="22"/>
      <w:lang w:val="en-GB"/>
    </w:rPr>
  </w:style>
  <w:style w:type="character" w:customStyle="1" w:styleId="KommentarthemaZchn">
    <w:name w:val="Kommentarthema Zchn"/>
    <w:basedOn w:val="KommentartextZchn"/>
    <w:link w:val="Kommentarthema"/>
    <w:rsid w:val="00EB6458"/>
    <w:rPr>
      <w:rFonts w:ascii="Bosch Office Sans" w:hAnsi="Bosch Office Sans"/>
      <w:sz w:val="22"/>
      <w:szCs w:val="22"/>
      <w:lang w:val="en-GB"/>
    </w:rPr>
  </w:style>
  <w:style w:type="character" w:styleId="Hyperlink">
    <w:name w:val="Hyperlink"/>
    <w:basedOn w:val="Absatz-Standardschriftart"/>
    <w:uiPriority w:val="99"/>
    <w:rsid w:val="00EB6458"/>
    <w:rPr>
      <w:color w:val="0000FF"/>
      <w:u w:val="single"/>
    </w:rPr>
  </w:style>
  <w:style w:type="character" w:styleId="Kommentarzeichen">
    <w:name w:val="annotation reference"/>
    <w:basedOn w:val="Absatz-Standardschriftart"/>
    <w:rsid w:val="00EB6458"/>
    <w:rPr>
      <w:sz w:val="16"/>
      <w:szCs w:val="16"/>
    </w:rPr>
  </w:style>
  <w:style w:type="paragraph" w:styleId="Listenabsatz">
    <w:name w:val="List Paragraph"/>
    <w:basedOn w:val="Standard"/>
    <w:uiPriority w:val="34"/>
    <w:qFormat/>
    <w:rsid w:val="00D60490"/>
    <w:pPr>
      <w:ind w:left="708"/>
    </w:pPr>
  </w:style>
  <w:style w:type="character" w:styleId="BesuchterLink">
    <w:name w:val="FollowedHyperlink"/>
    <w:basedOn w:val="Absatz-Standardschriftart"/>
    <w:semiHidden/>
    <w:unhideWhenUsed/>
    <w:rsid w:val="00557D3A"/>
    <w:rPr>
      <w:color w:val="800080" w:themeColor="followedHyperlink"/>
      <w:u w:val="single"/>
    </w:rPr>
  </w:style>
  <w:style w:type="character" w:styleId="Platzhaltertext">
    <w:name w:val="Placeholder Text"/>
    <w:basedOn w:val="Absatz-Standardschriftart"/>
    <w:uiPriority w:val="99"/>
    <w:semiHidden/>
    <w:rsid w:val="00E641A0"/>
    <w:rPr>
      <w:color w:val="808080"/>
    </w:rPr>
  </w:style>
  <w:style w:type="character" w:styleId="NichtaufgelsteErwhnung">
    <w:name w:val="Unresolved Mention"/>
    <w:basedOn w:val="Absatz-Standardschriftart"/>
    <w:uiPriority w:val="99"/>
    <w:semiHidden/>
    <w:unhideWhenUsed/>
    <w:rsid w:val="00C70E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492024">
      <w:bodyDiv w:val="1"/>
      <w:marLeft w:val="0"/>
      <w:marRight w:val="0"/>
      <w:marTop w:val="0"/>
      <w:marBottom w:val="0"/>
      <w:divBdr>
        <w:top w:val="none" w:sz="0" w:space="0" w:color="auto"/>
        <w:left w:val="none" w:sz="0" w:space="0" w:color="auto"/>
        <w:bottom w:val="none" w:sz="0" w:space="0" w:color="auto"/>
        <w:right w:val="none" w:sz="0" w:space="0" w:color="auto"/>
      </w:divBdr>
    </w:div>
    <w:div w:id="165900436">
      <w:bodyDiv w:val="1"/>
      <w:marLeft w:val="0"/>
      <w:marRight w:val="0"/>
      <w:marTop w:val="0"/>
      <w:marBottom w:val="0"/>
      <w:divBdr>
        <w:top w:val="none" w:sz="0" w:space="0" w:color="auto"/>
        <w:left w:val="none" w:sz="0" w:space="0" w:color="auto"/>
        <w:bottom w:val="none" w:sz="0" w:space="0" w:color="auto"/>
        <w:right w:val="none" w:sz="0" w:space="0" w:color="auto"/>
      </w:divBdr>
      <w:divsChild>
        <w:div w:id="914165438">
          <w:marLeft w:val="0"/>
          <w:marRight w:val="0"/>
          <w:marTop w:val="0"/>
          <w:marBottom w:val="0"/>
          <w:divBdr>
            <w:top w:val="none" w:sz="0" w:space="0" w:color="auto"/>
            <w:left w:val="none" w:sz="0" w:space="0" w:color="auto"/>
            <w:bottom w:val="none" w:sz="0" w:space="0" w:color="auto"/>
            <w:right w:val="none" w:sz="0" w:space="0" w:color="auto"/>
          </w:divBdr>
          <w:divsChild>
            <w:div w:id="82097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653750">
      <w:bodyDiv w:val="1"/>
      <w:marLeft w:val="0"/>
      <w:marRight w:val="0"/>
      <w:marTop w:val="0"/>
      <w:marBottom w:val="0"/>
      <w:divBdr>
        <w:top w:val="none" w:sz="0" w:space="0" w:color="auto"/>
        <w:left w:val="none" w:sz="0" w:space="0" w:color="auto"/>
        <w:bottom w:val="none" w:sz="0" w:space="0" w:color="auto"/>
        <w:right w:val="none" w:sz="0" w:space="0" w:color="auto"/>
      </w:divBdr>
      <w:divsChild>
        <w:div w:id="317072997">
          <w:marLeft w:val="0"/>
          <w:marRight w:val="0"/>
          <w:marTop w:val="0"/>
          <w:marBottom w:val="0"/>
          <w:divBdr>
            <w:top w:val="none" w:sz="0" w:space="0" w:color="auto"/>
            <w:left w:val="none" w:sz="0" w:space="0" w:color="auto"/>
            <w:bottom w:val="none" w:sz="0" w:space="0" w:color="auto"/>
            <w:right w:val="none" w:sz="0" w:space="0" w:color="auto"/>
          </w:divBdr>
          <w:divsChild>
            <w:div w:id="84162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284230">
      <w:bodyDiv w:val="1"/>
      <w:marLeft w:val="0"/>
      <w:marRight w:val="0"/>
      <w:marTop w:val="0"/>
      <w:marBottom w:val="0"/>
      <w:divBdr>
        <w:top w:val="none" w:sz="0" w:space="0" w:color="auto"/>
        <w:left w:val="none" w:sz="0" w:space="0" w:color="auto"/>
        <w:bottom w:val="none" w:sz="0" w:space="0" w:color="auto"/>
        <w:right w:val="none" w:sz="0" w:space="0" w:color="auto"/>
      </w:divBdr>
      <w:divsChild>
        <w:div w:id="335498913">
          <w:marLeft w:val="0"/>
          <w:marRight w:val="0"/>
          <w:marTop w:val="0"/>
          <w:marBottom w:val="0"/>
          <w:divBdr>
            <w:top w:val="none" w:sz="0" w:space="0" w:color="auto"/>
            <w:left w:val="none" w:sz="0" w:space="0" w:color="auto"/>
            <w:bottom w:val="none" w:sz="0" w:space="0" w:color="auto"/>
            <w:right w:val="none" w:sz="0" w:space="0" w:color="auto"/>
          </w:divBdr>
          <w:divsChild>
            <w:div w:id="23115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792801">
      <w:bodyDiv w:val="1"/>
      <w:marLeft w:val="0"/>
      <w:marRight w:val="0"/>
      <w:marTop w:val="0"/>
      <w:marBottom w:val="0"/>
      <w:divBdr>
        <w:top w:val="none" w:sz="0" w:space="0" w:color="auto"/>
        <w:left w:val="none" w:sz="0" w:space="0" w:color="auto"/>
        <w:bottom w:val="none" w:sz="0" w:space="0" w:color="auto"/>
        <w:right w:val="none" w:sz="0" w:space="0" w:color="auto"/>
      </w:divBdr>
    </w:div>
    <w:div w:id="422262120">
      <w:bodyDiv w:val="1"/>
      <w:marLeft w:val="0"/>
      <w:marRight w:val="0"/>
      <w:marTop w:val="0"/>
      <w:marBottom w:val="0"/>
      <w:divBdr>
        <w:top w:val="none" w:sz="0" w:space="0" w:color="auto"/>
        <w:left w:val="none" w:sz="0" w:space="0" w:color="auto"/>
        <w:bottom w:val="none" w:sz="0" w:space="0" w:color="auto"/>
        <w:right w:val="none" w:sz="0" w:space="0" w:color="auto"/>
      </w:divBdr>
    </w:div>
    <w:div w:id="769156201">
      <w:bodyDiv w:val="1"/>
      <w:marLeft w:val="0"/>
      <w:marRight w:val="0"/>
      <w:marTop w:val="0"/>
      <w:marBottom w:val="0"/>
      <w:divBdr>
        <w:top w:val="none" w:sz="0" w:space="0" w:color="auto"/>
        <w:left w:val="none" w:sz="0" w:space="0" w:color="auto"/>
        <w:bottom w:val="none" w:sz="0" w:space="0" w:color="auto"/>
        <w:right w:val="none" w:sz="0" w:space="0" w:color="auto"/>
      </w:divBdr>
    </w:div>
    <w:div w:id="1061901932">
      <w:bodyDiv w:val="1"/>
      <w:marLeft w:val="0"/>
      <w:marRight w:val="0"/>
      <w:marTop w:val="0"/>
      <w:marBottom w:val="0"/>
      <w:divBdr>
        <w:top w:val="none" w:sz="0" w:space="0" w:color="auto"/>
        <w:left w:val="none" w:sz="0" w:space="0" w:color="auto"/>
        <w:bottom w:val="none" w:sz="0" w:space="0" w:color="auto"/>
        <w:right w:val="none" w:sz="0" w:space="0" w:color="auto"/>
      </w:divBdr>
      <w:divsChild>
        <w:div w:id="1027677881">
          <w:marLeft w:val="0"/>
          <w:marRight w:val="0"/>
          <w:marTop w:val="0"/>
          <w:marBottom w:val="0"/>
          <w:divBdr>
            <w:top w:val="none" w:sz="0" w:space="0" w:color="auto"/>
            <w:left w:val="none" w:sz="0" w:space="0" w:color="auto"/>
            <w:bottom w:val="none" w:sz="0" w:space="0" w:color="auto"/>
            <w:right w:val="none" w:sz="0" w:space="0" w:color="auto"/>
          </w:divBdr>
          <w:divsChild>
            <w:div w:id="5354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151239">
      <w:bodyDiv w:val="1"/>
      <w:marLeft w:val="0"/>
      <w:marRight w:val="0"/>
      <w:marTop w:val="0"/>
      <w:marBottom w:val="0"/>
      <w:divBdr>
        <w:top w:val="none" w:sz="0" w:space="0" w:color="auto"/>
        <w:left w:val="none" w:sz="0" w:space="0" w:color="auto"/>
        <w:bottom w:val="none" w:sz="0" w:space="0" w:color="auto"/>
        <w:right w:val="none" w:sz="0" w:space="0" w:color="auto"/>
      </w:divBdr>
      <w:divsChild>
        <w:div w:id="1424884598">
          <w:marLeft w:val="0"/>
          <w:marRight w:val="0"/>
          <w:marTop w:val="0"/>
          <w:marBottom w:val="0"/>
          <w:divBdr>
            <w:top w:val="none" w:sz="0" w:space="0" w:color="auto"/>
            <w:left w:val="none" w:sz="0" w:space="0" w:color="auto"/>
            <w:bottom w:val="none" w:sz="0" w:space="0" w:color="auto"/>
            <w:right w:val="none" w:sz="0" w:space="0" w:color="auto"/>
          </w:divBdr>
          <w:divsChild>
            <w:div w:id="127077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917905">
      <w:bodyDiv w:val="1"/>
      <w:marLeft w:val="0"/>
      <w:marRight w:val="0"/>
      <w:marTop w:val="0"/>
      <w:marBottom w:val="0"/>
      <w:divBdr>
        <w:top w:val="none" w:sz="0" w:space="0" w:color="auto"/>
        <w:left w:val="none" w:sz="0" w:space="0" w:color="auto"/>
        <w:bottom w:val="none" w:sz="0" w:space="0" w:color="auto"/>
        <w:right w:val="none" w:sz="0" w:space="0" w:color="auto"/>
      </w:divBdr>
      <w:divsChild>
        <w:div w:id="414060681">
          <w:marLeft w:val="0"/>
          <w:marRight w:val="0"/>
          <w:marTop w:val="0"/>
          <w:marBottom w:val="0"/>
          <w:divBdr>
            <w:top w:val="none" w:sz="0" w:space="0" w:color="auto"/>
            <w:left w:val="none" w:sz="0" w:space="0" w:color="auto"/>
            <w:bottom w:val="none" w:sz="0" w:space="0" w:color="auto"/>
            <w:right w:val="none" w:sz="0" w:space="0" w:color="auto"/>
          </w:divBdr>
          <w:divsChild>
            <w:div w:id="200520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510537">
      <w:bodyDiv w:val="1"/>
      <w:marLeft w:val="0"/>
      <w:marRight w:val="0"/>
      <w:marTop w:val="0"/>
      <w:marBottom w:val="0"/>
      <w:divBdr>
        <w:top w:val="none" w:sz="0" w:space="0" w:color="auto"/>
        <w:left w:val="none" w:sz="0" w:space="0" w:color="auto"/>
        <w:bottom w:val="none" w:sz="0" w:space="0" w:color="auto"/>
        <w:right w:val="none" w:sz="0" w:space="0" w:color="auto"/>
      </w:divBdr>
      <w:divsChild>
        <w:div w:id="87118603">
          <w:marLeft w:val="0"/>
          <w:marRight w:val="0"/>
          <w:marTop w:val="0"/>
          <w:marBottom w:val="0"/>
          <w:divBdr>
            <w:top w:val="none" w:sz="0" w:space="0" w:color="auto"/>
            <w:left w:val="none" w:sz="0" w:space="0" w:color="auto"/>
            <w:bottom w:val="none" w:sz="0" w:space="0" w:color="auto"/>
            <w:right w:val="none" w:sz="0" w:space="0" w:color="auto"/>
          </w:divBdr>
          <w:divsChild>
            <w:div w:id="5728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777992">
      <w:bodyDiv w:val="1"/>
      <w:marLeft w:val="0"/>
      <w:marRight w:val="0"/>
      <w:marTop w:val="0"/>
      <w:marBottom w:val="0"/>
      <w:divBdr>
        <w:top w:val="none" w:sz="0" w:space="0" w:color="auto"/>
        <w:left w:val="none" w:sz="0" w:space="0" w:color="auto"/>
        <w:bottom w:val="none" w:sz="0" w:space="0" w:color="auto"/>
        <w:right w:val="none" w:sz="0" w:space="0" w:color="auto"/>
      </w:divBdr>
    </w:div>
    <w:div w:id="2040859443">
      <w:bodyDiv w:val="1"/>
      <w:marLeft w:val="0"/>
      <w:marRight w:val="0"/>
      <w:marTop w:val="0"/>
      <w:marBottom w:val="0"/>
      <w:divBdr>
        <w:top w:val="none" w:sz="0" w:space="0" w:color="auto"/>
        <w:left w:val="none" w:sz="0" w:space="0" w:color="auto"/>
        <w:bottom w:val="none" w:sz="0" w:space="0" w:color="auto"/>
        <w:right w:val="none" w:sz="0" w:space="0" w:color="auto"/>
      </w:divBdr>
      <w:divsChild>
        <w:div w:id="767392106">
          <w:marLeft w:val="806"/>
          <w:marRight w:val="0"/>
          <w:marTop w:val="100"/>
          <w:marBottom w:val="0"/>
          <w:divBdr>
            <w:top w:val="none" w:sz="0" w:space="0" w:color="auto"/>
            <w:left w:val="none" w:sz="0" w:space="0" w:color="auto"/>
            <w:bottom w:val="none" w:sz="0" w:space="0" w:color="auto"/>
            <w:right w:val="none" w:sz="0" w:space="0" w:color="auto"/>
          </w:divBdr>
        </w:div>
        <w:div w:id="249315318">
          <w:marLeft w:val="1152"/>
          <w:marRight w:val="0"/>
          <w:marTop w:val="100"/>
          <w:marBottom w:val="0"/>
          <w:divBdr>
            <w:top w:val="none" w:sz="0" w:space="0" w:color="auto"/>
            <w:left w:val="none" w:sz="0" w:space="0" w:color="auto"/>
            <w:bottom w:val="none" w:sz="0" w:space="0" w:color="auto"/>
            <w:right w:val="none" w:sz="0" w:space="0" w:color="auto"/>
          </w:divBdr>
        </w:div>
        <w:div w:id="1441798261">
          <w:marLeft w:val="1152"/>
          <w:marRight w:val="0"/>
          <w:marTop w:val="100"/>
          <w:marBottom w:val="0"/>
          <w:divBdr>
            <w:top w:val="none" w:sz="0" w:space="0" w:color="auto"/>
            <w:left w:val="none" w:sz="0" w:space="0" w:color="auto"/>
            <w:bottom w:val="none" w:sz="0" w:space="0" w:color="auto"/>
            <w:right w:val="none" w:sz="0" w:space="0" w:color="auto"/>
          </w:divBdr>
        </w:div>
        <w:div w:id="1634210616">
          <w:marLeft w:val="806"/>
          <w:marRight w:val="0"/>
          <w:marTop w:val="100"/>
          <w:marBottom w:val="0"/>
          <w:divBdr>
            <w:top w:val="none" w:sz="0" w:space="0" w:color="auto"/>
            <w:left w:val="none" w:sz="0" w:space="0" w:color="auto"/>
            <w:bottom w:val="none" w:sz="0" w:space="0" w:color="auto"/>
            <w:right w:val="none" w:sz="0" w:space="0" w:color="auto"/>
          </w:divBdr>
        </w:div>
        <w:div w:id="2135249757">
          <w:marLeft w:val="1152"/>
          <w:marRight w:val="0"/>
          <w:marTop w:val="100"/>
          <w:marBottom w:val="0"/>
          <w:divBdr>
            <w:top w:val="none" w:sz="0" w:space="0" w:color="auto"/>
            <w:left w:val="none" w:sz="0" w:space="0" w:color="auto"/>
            <w:bottom w:val="none" w:sz="0" w:space="0" w:color="auto"/>
            <w:right w:val="none" w:sz="0" w:space="0" w:color="auto"/>
          </w:divBdr>
        </w:div>
        <w:div w:id="1468357697">
          <w:marLeft w:val="806"/>
          <w:marRight w:val="0"/>
          <w:marTop w:val="100"/>
          <w:marBottom w:val="0"/>
          <w:divBdr>
            <w:top w:val="none" w:sz="0" w:space="0" w:color="auto"/>
            <w:left w:val="none" w:sz="0" w:space="0" w:color="auto"/>
            <w:bottom w:val="none" w:sz="0" w:space="0" w:color="auto"/>
            <w:right w:val="none" w:sz="0" w:space="0" w:color="auto"/>
          </w:divBdr>
        </w:div>
        <w:div w:id="1360593838">
          <w:marLeft w:val="1152"/>
          <w:marRight w:val="0"/>
          <w:marTop w:val="100"/>
          <w:marBottom w:val="0"/>
          <w:divBdr>
            <w:top w:val="none" w:sz="0" w:space="0" w:color="auto"/>
            <w:left w:val="none" w:sz="0" w:space="0" w:color="auto"/>
            <w:bottom w:val="none" w:sz="0" w:space="0" w:color="auto"/>
            <w:right w:val="none" w:sz="0" w:space="0" w:color="auto"/>
          </w:divBdr>
        </w:div>
        <w:div w:id="1124034307">
          <w:marLeft w:val="806"/>
          <w:marRight w:val="0"/>
          <w:marTop w:val="100"/>
          <w:marBottom w:val="0"/>
          <w:divBdr>
            <w:top w:val="none" w:sz="0" w:space="0" w:color="auto"/>
            <w:left w:val="none" w:sz="0" w:space="0" w:color="auto"/>
            <w:bottom w:val="none" w:sz="0" w:space="0" w:color="auto"/>
            <w:right w:val="none" w:sz="0" w:space="0" w:color="auto"/>
          </w:divBdr>
        </w:div>
        <w:div w:id="1314526793">
          <w:marLeft w:val="1152"/>
          <w:marRight w:val="0"/>
          <w:marTop w:val="1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inside-docupedia.bosch.com/confluence/display/BBMCOM/Ordering+sections+in+memory+regions" TargetMode="External"/><Relationship Id="rId18" Type="http://schemas.openxmlformats.org/officeDocument/2006/relationships/package" Target="embeddings/Microsoft_PowerPoint_Presentation.pptx"/><Relationship Id="rId26" Type="http://schemas.openxmlformats.org/officeDocument/2006/relationships/header" Target="header5.xml"/><Relationship Id="rId3" Type="http://schemas.openxmlformats.org/officeDocument/2006/relationships/numbering" Target="numbering.xml"/><Relationship Id="rId21" Type="http://schemas.openxmlformats.org/officeDocument/2006/relationships/hyperlink" Target="file:///\\bosch.com\dfsrb\DfsDE\DIV\CS\DE_CS$\Prj\BaseDev\BSW\C_Components\002_OS\A_AdvanceTopics\005_CapsulationofBSW\CSMosar93_MultiCore\doc\RBTPSW_TestSuite.xlsx"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6.emf"/><Relationship Id="rId25"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8.sv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header" Target="header4.xml"/><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header" Target="header3.xml"/><Relationship Id="rId27" Type="http://schemas.openxmlformats.org/officeDocument/2006/relationships/footer" Target="footer5.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emf"/></Relationships>
</file>

<file path=word/_rels/header4.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emf"/></Relationships>
</file>

<file path=word/_rels/header5.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emf"/></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2018-12-04T00:00:00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09F9707-3AA8-4CF1-B87C-DA90FC586F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70</Pages>
  <Words>14195</Words>
  <Characters>89433</Characters>
  <Application>Microsoft Office Word</Application>
  <DocSecurity>0</DocSecurity>
  <PresentationFormat/>
  <Lines>745</Lines>
  <Paragraphs>206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Bericht</vt:lpstr>
      <vt:lpstr>Bericht</vt:lpstr>
    </vt:vector>
  </TitlesOfParts>
  <Company>Bosch Group</Company>
  <LinksUpToDate>false</LinksUpToDate>
  <CharactersWithSpaces>103422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Bericht</dc:title>
  <dc:subject/>
  <dc:creator>Arnaud Riess</dc:creator>
  <cp:keywords/>
  <dc:description/>
  <cp:lastModifiedBy>Rakel Stefan (CC/ECC6)</cp:lastModifiedBy>
  <cp:revision>21</cp:revision>
  <cp:lastPrinted>2001-04-04T11:17:00Z</cp:lastPrinted>
  <dcterms:created xsi:type="dcterms:W3CDTF">2021-11-03T15:18:00Z</dcterms:created>
  <dcterms:modified xsi:type="dcterms:W3CDTF">2022-08-17T06:26:00Z</dcterms:modified>
</cp:coreProperties>
</file>